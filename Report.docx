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D6954" w14:textId="5A886D18" w:rsidR="00EA1CE6" w:rsidRPr="002E7EBD" w:rsidRDefault="00EA1CE6" w:rsidP="005F0DBD">
      <w:pPr>
        <w:spacing w:after="0" w:line="240" w:lineRule="auto"/>
        <w:jc w:val="both"/>
        <w:rPr>
          <w:rFonts w:cstheme="minorHAnsi"/>
          <w:sz w:val="24"/>
          <w:szCs w:val="24"/>
          <w:rPrChange w:id="0" w:author="Chloe Mao" w:date="2022-03-15T23:40:00Z">
            <w:rPr>
              <w:rFonts w:cstheme="minorHAnsi"/>
            </w:rPr>
          </w:rPrChange>
        </w:rPr>
      </w:pPr>
    </w:p>
    <w:sdt>
      <w:sdtPr>
        <w:rPr>
          <w:rFonts w:asciiTheme="minorHAnsi" w:eastAsiaTheme="minorHAnsi" w:hAnsiTheme="minorHAnsi" w:cstheme="minorHAnsi"/>
          <w:color w:val="auto"/>
          <w:sz w:val="24"/>
          <w:szCs w:val="24"/>
          <w:lang w:val="en-SG"/>
        </w:rPr>
        <w:id w:val="822318603"/>
        <w:docPartObj>
          <w:docPartGallery w:val="Table of Contents"/>
          <w:docPartUnique/>
        </w:docPartObj>
      </w:sdtPr>
      <w:sdtEndPr>
        <w:rPr>
          <w:b/>
        </w:rPr>
      </w:sdtEndPr>
      <w:sdtContent>
        <w:p w14:paraId="38C51069" w14:textId="4CDB6A18" w:rsidR="004A0F64" w:rsidRPr="002E7EBD" w:rsidRDefault="004A0F64">
          <w:pPr>
            <w:pStyle w:val="TOCHeading"/>
            <w:spacing w:before="0" w:line="240" w:lineRule="auto"/>
            <w:jc w:val="both"/>
            <w:rPr>
              <w:rFonts w:asciiTheme="minorHAnsi" w:hAnsiTheme="minorHAnsi" w:cstheme="minorHAnsi"/>
              <w:sz w:val="24"/>
              <w:szCs w:val="24"/>
              <w:rPrChange w:id="1" w:author="Chloe Mao" w:date="2022-03-15T23:40:00Z">
                <w:rPr>
                  <w:rFonts w:asciiTheme="minorHAnsi" w:hAnsiTheme="minorHAnsi" w:cstheme="minorHAnsi"/>
                  <w:sz w:val="22"/>
                  <w:szCs w:val="22"/>
                </w:rPr>
              </w:rPrChange>
            </w:rPr>
            <w:pPrChange w:id="2" w:author="Chloe Mao" w:date="2022-03-15T23:40:00Z">
              <w:pPr>
                <w:pStyle w:val="TOCHeading"/>
                <w:spacing w:line="240" w:lineRule="auto"/>
                <w:jc w:val="both"/>
              </w:pPr>
            </w:pPrChange>
          </w:pPr>
          <w:r w:rsidRPr="002E7EBD">
            <w:rPr>
              <w:rFonts w:asciiTheme="minorHAnsi" w:hAnsiTheme="minorHAnsi" w:cstheme="minorHAnsi"/>
              <w:sz w:val="24"/>
              <w:szCs w:val="24"/>
              <w:rPrChange w:id="3" w:author="Chloe Mao" w:date="2022-03-15T23:40:00Z">
                <w:rPr>
                  <w:rFonts w:asciiTheme="minorHAnsi" w:hAnsiTheme="minorHAnsi" w:cstheme="minorHAnsi"/>
                  <w:sz w:val="22"/>
                  <w:szCs w:val="22"/>
                </w:rPr>
              </w:rPrChange>
            </w:rPr>
            <w:t>Contents</w:t>
          </w:r>
        </w:p>
        <w:p w14:paraId="623630B3" w14:textId="24C533E7" w:rsidR="005954DB" w:rsidRDefault="004A0F64">
          <w:pPr>
            <w:pStyle w:val="TOC1"/>
            <w:rPr>
              <w:ins w:id="4" w:author="Chloe Mao" w:date="2022-03-15T21:59:00Z"/>
              <w:rFonts w:cstheme="minorBidi"/>
              <w:noProof/>
              <w:lang w:val="en-SG" w:eastAsia="zh-CN"/>
            </w:rPr>
          </w:pPr>
          <w:r w:rsidRPr="002E7EBD">
            <w:rPr>
              <w:rFonts w:cstheme="minorHAnsi"/>
              <w:sz w:val="24"/>
              <w:szCs w:val="24"/>
              <w:rPrChange w:id="5" w:author="Chloe Mao" w:date="2022-03-15T23:40:00Z">
                <w:rPr>
                  <w:rFonts w:cstheme="minorHAnsi"/>
                </w:rPr>
              </w:rPrChange>
            </w:rPr>
            <w:fldChar w:fldCharType="begin"/>
          </w:r>
          <w:r w:rsidRPr="0054757C">
            <w:rPr>
              <w:rFonts w:cstheme="minorHAnsi"/>
            </w:rPr>
            <w:instrText xml:space="preserve"> TOC \o "1-3" \h \z \u </w:instrText>
          </w:r>
          <w:r w:rsidRPr="002E7EBD">
            <w:rPr>
              <w:rFonts w:cstheme="minorHAnsi"/>
              <w:sz w:val="24"/>
              <w:szCs w:val="24"/>
              <w:rPrChange w:id="6" w:author="Chloe Mao" w:date="2022-03-15T23:40:00Z">
                <w:rPr>
                  <w:rFonts w:eastAsiaTheme="minorHAnsi" w:cstheme="minorHAnsi"/>
                  <w:b/>
                  <w:bCs/>
                  <w:noProof/>
                  <w:lang w:val="en-SG"/>
                </w:rPr>
              </w:rPrChange>
            </w:rPr>
            <w:fldChar w:fldCharType="separate"/>
          </w:r>
          <w:ins w:id="7" w:author="Chloe Mao" w:date="2022-03-15T21:59:00Z">
            <w:r w:rsidR="005954DB" w:rsidRPr="003B5F07">
              <w:rPr>
                <w:rStyle w:val="Hyperlink"/>
                <w:noProof/>
              </w:rPr>
              <w:fldChar w:fldCharType="begin"/>
            </w:r>
            <w:r w:rsidR="005954DB" w:rsidRPr="003B5F07">
              <w:rPr>
                <w:rStyle w:val="Hyperlink"/>
                <w:noProof/>
              </w:rPr>
              <w:instrText xml:space="preserve"> </w:instrText>
            </w:r>
            <w:r w:rsidR="005954DB">
              <w:rPr>
                <w:noProof/>
              </w:rPr>
              <w:instrText>HYPERLINK \l "_Toc98273963"</w:instrText>
            </w:r>
            <w:r w:rsidR="005954DB" w:rsidRPr="003B5F07">
              <w:rPr>
                <w:rStyle w:val="Hyperlink"/>
                <w:noProof/>
              </w:rPr>
              <w:instrText xml:space="preserve"> </w:instrText>
            </w:r>
            <w:r w:rsidR="005954DB" w:rsidRPr="003B5F07">
              <w:rPr>
                <w:rStyle w:val="Hyperlink"/>
                <w:noProof/>
              </w:rPr>
              <w:fldChar w:fldCharType="separate"/>
            </w:r>
            <w:r w:rsidR="005954DB" w:rsidRPr="003B5F07">
              <w:rPr>
                <w:rStyle w:val="Hyperlink"/>
                <w:rFonts w:cstheme="minorHAnsi"/>
                <w:noProof/>
              </w:rPr>
              <w:t>Background</w:t>
            </w:r>
            <w:r w:rsidR="005954DB">
              <w:rPr>
                <w:noProof/>
                <w:webHidden/>
              </w:rPr>
              <w:tab/>
            </w:r>
            <w:r w:rsidR="005954DB">
              <w:rPr>
                <w:noProof/>
                <w:webHidden/>
              </w:rPr>
              <w:fldChar w:fldCharType="begin"/>
            </w:r>
            <w:r w:rsidR="005954DB">
              <w:rPr>
                <w:noProof/>
                <w:webHidden/>
              </w:rPr>
              <w:instrText xml:space="preserve"> PAGEREF _Toc98273963 \h </w:instrText>
            </w:r>
          </w:ins>
          <w:r w:rsidR="005954DB">
            <w:rPr>
              <w:noProof/>
              <w:webHidden/>
            </w:rPr>
          </w:r>
          <w:r w:rsidR="005954DB">
            <w:rPr>
              <w:noProof/>
              <w:webHidden/>
            </w:rPr>
            <w:fldChar w:fldCharType="separate"/>
          </w:r>
          <w:ins w:id="8" w:author="Chloe Mao" w:date="2022-03-15T21:59:00Z">
            <w:r w:rsidR="005954DB">
              <w:rPr>
                <w:noProof/>
                <w:webHidden/>
              </w:rPr>
              <w:t>2</w:t>
            </w:r>
            <w:r w:rsidR="005954DB">
              <w:rPr>
                <w:noProof/>
                <w:webHidden/>
              </w:rPr>
              <w:fldChar w:fldCharType="end"/>
            </w:r>
            <w:r w:rsidR="005954DB" w:rsidRPr="003B5F07">
              <w:rPr>
                <w:rStyle w:val="Hyperlink"/>
                <w:noProof/>
              </w:rPr>
              <w:fldChar w:fldCharType="end"/>
            </w:r>
          </w:ins>
        </w:p>
        <w:p w14:paraId="53F724BC" w14:textId="56BF5FD3" w:rsidR="005954DB" w:rsidRDefault="005954DB">
          <w:pPr>
            <w:pStyle w:val="TOC1"/>
            <w:rPr>
              <w:ins w:id="9" w:author="Chloe Mao" w:date="2022-03-15T21:59:00Z"/>
              <w:rFonts w:cstheme="minorBidi"/>
              <w:noProof/>
              <w:lang w:val="en-SG" w:eastAsia="zh-CN"/>
            </w:rPr>
          </w:pPr>
          <w:ins w:id="10" w:author="Chloe Mao" w:date="2022-03-15T21:59:00Z">
            <w:r w:rsidRPr="003B5F07">
              <w:rPr>
                <w:rStyle w:val="Hyperlink"/>
                <w:noProof/>
              </w:rPr>
              <w:fldChar w:fldCharType="begin"/>
            </w:r>
            <w:r w:rsidRPr="003B5F07">
              <w:rPr>
                <w:rStyle w:val="Hyperlink"/>
                <w:noProof/>
              </w:rPr>
              <w:instrText xml:space="preserve"> </w:instrText>
            </w:r>
            <w:r>
              <w:rPr>
                <w:noProof/>
              </w:rPr>
              <w:instrText>HYPERLINK \l "_Toc98273964"</w:instrText>
            </w:r>
            <w:r w:rsidRPr="003B5F07">
              <w:rPr>
                <w:rStyle w:val="Hyperlink"/>
                <w:noProof/>
              </w:rPr>
              <w:instrText xml:space="preserve"> </w:instrText>
            </w:r>
            <w:r w:rsidRPr="003B5F07">
              <w:rPr>
                <w:rStyle w:val="Hyperlink"/>
                <w:noProof/>
              </w:rPr>
              <w:fldChar w:fldCharType="separate"/>
            </w:r>
            <w:r w:rsidRPr="003B5F07">
              <w:rPr>
                <w:rStyle w:val="Hyperlink"/>
                <w:rFonts w:cstheme="minorHAnsi"/>
                <w:noProof/>
              </w:rPr>
              <w:t>Problem Statement and Research objectives</w:t>
            </w:r>
            <w:r>
              <w:rPr>
                <w:noProof/>
                <w:webHidden/>
              </w:rPr>
              <w:tab/>
            </w:r>
            <w:r>
              <w:rPr>
                <w:noProof/>
                <w:webHidden/>
              </w:rPr>
              <w:fldChar w:fldCharType="begin"/>
            </w:r>
            <w:r>
              <w:rPr>
                <w:noProof/>
                <w:webHidden/>
              </w:rPr>
              <w:instrText xml:space="preserve"> PAGEREF _Toc98273964 \h </w:instrText>
            </w:r>
          </w:ins>
          <w:r>
            <w:rPr>
              <w:noProof/>
              <w:webHidden/>
            </w:rPr>
          </w:r>
          <w:r>
            <w:rPr>
              <w:noProof/>
              <w:webHidden/>
            </w:rPr>
            <w:fldChar w:fldCharType="separate"/>
          </w:r>
          <w:ins w:id="11" w:author="Chloe Mao" w:date="2022-03-15T21:59:00Z">
            <w:r>
              <w:rPr>
                <w:noProof/>
                <w:webHidden/>
              </w:rPr>
              <w:t>3</w:t>
            </w:r>
            <w:r>
              <w:rPr>
                <w:noProof/>
                <w:webHidden/>
              </w:rPr>
              <w:fldChar w:fldCharType="end"/>
            </w:r>
            <w:r w:rsidRPr="003B5F07">
              <w:rPr>
                <w:rStyle w:val="Hyperlink"/>
                <w:noProof/>
              </w:rPr>
              <w:fldChar w:fldCharType="end"/>
            </w:r>
          </w:ins>
        </w:p>
        <w:p w14:paraId="4B4914BE" w14:textId="73B4A451" w:rsidR="005954DB" w:rsidRDefault="005954DB">
          <w:pPr>
            <w:pStyle w:val="TOC1"/>
            <w:rPr>
              <w:ins w:id="12" w:author="Chloe Mao" w:date="2022-03-15T21:59:00Z"/>
              <w:rFonts w:cstheme="minorBidi"/>
              <w:noProof/>
              <w:lang w:val="en-SG" w:eastAsia="zh-CN"/>
            </w:rPr>
          </w:pPr>
          <w:ins w:id="13" w:author="Chloe Mao" w:date="2022-03-15T21:59:00Z">
            <w:r w:rsidRPr="003B5F07">
              <w:rPr>
                <w:rStyle w:val="Hyperlink"/>
                <w:noProof/>
              </w:rPr>
              <w:fldChar w:fldCharType="begin"/>
            </w:r>
            <w:r w:rsidRPr="003B5F07">
              <w:rPr>
                <w:rStyle w:val="Hyperlink"/>
                <w:noProof/>
              </w:rPr>
              <w:instrText xml:space="preserve"> </w:instrText>
            </w:r>
            <w:r>
              <w:rPr>
                <w:noProof/>
              </w:rPr>
              <w:instrText>HYPERLINK \l "_Toc98273965"</w:instrText>
            </w:r>
            <w:r w:rsidRPr="003B5F07">
              <w:rPr>
                <w:rStyle w:val="Hyperlink"/>
                <w:noProof/>
              </w:rPr>
              <w:instrText xml:space="preserve"> </w:instrText>
            </w:r>
            <w:r w:rsidRPr="003B5F07">
              <w:rPr>
                <w:rStyle w:val="Hyperlink"/>
                <w:noProof/>
              </w:rPr>
              <w:fldChar w:fldCharType="separate"/>
            </w:r>
            <w:r w:rsidRPr="003B5F07">
              <w:rPr>
                <w:rStyle w:val="Hyperlink"/>
                <w:rFonts w:cstheme="minorHAnsi"/>
                <w:noProof/>
              </w:rPr>
              <w:t>Literature Review</w:t>
            </w:r>
            <w:r>
              <w:rPr>
                <w:noProof/>
                <w:webHidden/>
              </w:rPr>
              <w:tab/>
            </w:r>
            <w:r>
              <w:rPr>
                <w:noProof/>
                <w:webHidden/>
              </w:rPr>
              <w:fldChar w:fldCharType="begin"/>
            </w:r>
            <w:r>
              <w:rPr>
                <w:noProof/>
                <w:webHidden/>
              </w:rPr>
              <w:instrText xml:space="preserve"> PAGEREF _Toc98273965 \h </w:instrText>
            </w:r>
          </w:ins>
          <w:r>
            <w:rPr>
              <w:noProof/>
              <w:webHidden/>
            </w:rPr>
          </w:r>
          <w:r>
            <w:rPr>
              <w:noProof/>
              <w:webHidden/>
            </w:rPr>
            <w:fldChar w:fldCharType="separate"/>
          </w:r>
          <w:ins w:id="14" w:author="Chloe Mao" w:date="2022-03-15T21:59:00Z">
            <w:r>
              <w:rPr>
                <w:noProof/>
                <w:webHidden/>
              </w:rPr>
              <w:t>4</w:t>
            </w:r>
            <w:r>
              <w:rPr>
                <w:noProof/>
                <w:webHidden/>
              </w:rPr>
              <w:fldChar w:fldCharType="end"/>
            </w:r>
            <w:r w:rsidRPr="003B5F07">
              <w:rPr>
                <w:rStyle w:val="Hyperlink"/>
                <w:noProof/>
              </w:rPr>
              <w:fldChar w:fldCharType="end"/>
            </w:r>
          </w:ins>
        </w:p>
        <w:p w14:paraId="4DAD8BB3" w14:textId="6B4B0672" w:rsidR="005954DB" w:rsidRDefault="005954DB">
          <w:pPr>
            <w:pStyle w:val="TOC1"/>
            <w:rPr>
              <w:ins w:id="15" w:author="Chloe Mao" w:date="2022-03-15T21:59:00Z"/>
              <w:rFonts w:cstheme="minorBidi"/>
              <w:noProof/>
              <w:lang w:val="en-SG" w:eastAsia="zh-CN"/>
            </w:rPr>
          </w:pPr>
          <w:ins w:id="16" w:author="Chloe Mao" w:date="2022-03-15T21:59:00Z">
            <w:r w:rsidRPr="003B5F07">
              <w:rPr>
                <w:rStyle w:val="Hyperlink"/>
                <w:noProof/>
              </w:rPr>
              <w:fldChar w:fldCharType="begin"/>
            </w:r>
            <w:r w:rsidRPr="003B5F07">
              <w:rPr>
                <w:rStyle w:val="Hyperlink"/>
                <w:noProof/>
              </w:rPr>
              <w:instrText xml:space="preserve"> </w:instrText>
            </w:r>
            <w:r>
              <w:rPr>
                <w:noProof/>
              </w:rPr>
              <w:instrText>HYPERLINK \l "_Toc98273966"</w:instrText>
            </w:r>
            <w:r w:rsidRPr="003B5F07">
              <w:rPr>
                <w:rStyle w:val="Hyperlink"/>
                <w:noProof/>
              </w:rPr>
              <w:instrText xml:space="preserve"> </w:instrText>
            </w:r>
            <w:r w:rsidRPr="003B5F07">
              <w:rPr>
                <w:rStyle w:val="Hyperlink"/>
                <w:noProof/>
              </w:rPr>
              <w:fldChar w:fldCharType="separate"/>
            </w:r>
            <w:r w:rsidRPr="003B5F07">
              <w:rPr>
                <w:rStyle w:val="Hyperlink"/>
                <w:rFonts w:cstheme="minorHAnsi"/>
                <w:noProof/>
              </w:rPr>
              <w:t>Data preprocessing</w:t>
            </w:r>
            <w:r>
              <w:rPr>
                <w:noProof/>
                <w:webHidden/>
              </w:rPr>
              <w:tab/>
            </w:r>
            <w:r>
              <w:rPr>
                <w:noProof/>
                <w:webHidden/>
              </w:rPr>
              <w:fldChar w:fldCharType="begin"/>
            </w:r>
            <w:r>
              <w:rPr>
                <w:noProof/>
                <w:webHidden/>
              </w:rPr>
              <w:instrText xml:space="preserve"> PAGEREF _Toc98273966 \h </w:instrText>
            </w:r>
          </w:ins>
          <w:r>
            <w:rPr>
              <w:noProof/>
              <w:webHidden/>
            </w:rPr>
          </w:r>
          <w:r>
            <w:rPr>
              <w:noProof/>
              <w:webHidden/>
            </w:rPr>
            <w:fldChar w:fldCharType="separate"/>
          </w:r>
          <w:ins w:id="17" w:author="Chloe Mao" w:date="2022-03-15T21:59:00Z">
            <w:r>
              <w:rPr>
                <w:noProof/>
                <w:webHidden/>
              </w:rPr>
              <w:t>7</w:t>
            </w:r>
            <w:r>
              <w:rPr>
                <w:noProof/>
                <w:webHidden/>
              </w:rPr>
              <w:fldChar w:fldCharType="end"/>
            </w:r>
            <w:r w:rsidRPr="003B5F07">
              <w:rPr>
                <w:rStyle w:val="Hyperlink"/>
                <w:noProof/>
              </w:rPr>
              <w:fldChar w:fldCharType="end"/>
            </w:r>
          </w:ins>
        </w:p>
        <w:p w14:paraId="15D5213B" w14:textId="621452D8" w:rsidR="005954DB" w:rsidRDefault="005954DB">
          <w:pPr>
            <w:pStyle w:val="TOC2"/>
            <w:tabs>
              <w:tab w:val="right" w:leader="dot" w:pos="9016"/>
            </w:tabs>
            <w:rPr>
              <w:ins w:id="18" w:author="Chloe Mao" w:date="2022-03-15T21:59:00Z"/>
              <w:rFonts w:cstheme="minorBidi"/>
              <w:noProof/>
              <w:lang w:val="en-SG" w:eastAsia="zh-CN"/>
            </w:rPr>
          </w:pPr>
          <w:ins w:id="19" w:author="Chloe Mao" w:date="2022-03-15T21:59:00Z">
            <w:r w:rsidRPr="003B5F07">
              <w:rPr>
                <w:rStyle w:val="Hyperlink"/>
                <w:noProof/>
              </w:rPr>
              <w:fldChar w:fldCharType="begin"/>
            </w:r>
            <w:r w:rsidRPr="003B5F07">
              <w:rPr>
                <w:rStyle w:val="Hyperlink"/>
                <w:noProof/>
              </w:rPr>
              <w:instrText xml:space="preserve"> </w:instrText>
            </w:r>
            <w:r>
              <w:rPr>
                <w:noProof/>
              </w:rPr>
              <w:instrText>HYPERLINK \l "_Toc98273967"</w:instrText>
            </w:r>
            <w:r w:rsidRPr="003B5F07">
              <w:rPr>
                <w:rStyle w:val="Hyperlink"/>
                <w:noProof/>
              </w:rPr>
              <w:instrText xml:space="preserve"> </w:instrText>
            </w:r>
            <w:r w:rsidRPr="003B5F07">
              <w:rPr>
                <w:rStyle w:val="Hyperlink"/>
                <w:noProof/>
              </w:rPr>
              <w:fldChar w:fldCharType="separate"/>
            </w:r>
            <w:r w:rsidRPr="003B5F07">
              <w:rPr>
                <w:rStyle w:val="Hyperlink"/>
                <w:noProof/>
              </w:rPr>
              <w:t>Present the summary statistics of raw data.</w:t>
            </w:r>
            <w:r>
              <w:rPr>
                <w:noProof/>
                <w:webHidden/>
              </w:rPr>
              <w:tab/>
            </w:r>
            <w:r>
              <w:rPr>
                <w:noProof/>
                <w:webHidden/>
              </w:rPr>
              <w:fldChar w:fldCharType="begin"/>
            </w:r>
            <w:r>
              <w:rPr>
                <w:noProof/>
                <w:webHidden/>
              </w:rPr>
              <w:instrText xml:space="preserve"> PAGEREF _Toc98273967 \h </w:instrText>
            </w:r>
          </w:ins>
          <w:r>
            <w:rPr>
              <w:noProof/>
              <w:webHidden/>
            </w:rPr>
          </w:r>
          <w:r>
            <w:rPr>
              <w:noProof/>
              <w:webHidden/>
            </w:rPr>
            <w:fldChar w:fldCharType="separate"/>
          </w:r>
          <w:ins w:id="20" w:author="Chloe Mao" w:date="2022-03-15T21:59:00Z">
            <w:r>
              <w:rPr>
                <w:noProof/>
                <w:webHidden/>
              </w:rPr>
              <w:t>7</w:t>
            </w:r>
            <w:r>
              <w:rPr>
                <w:noProof/>
                <w:webHidden/>
              </w:rPr>
              <w:fldChar w:fldCharType="end"/>
            </w:r>
            <w:r w:rsidRPr="003B5F07">
              <w:rPr>
                <w:rStyle w:val="Hyperlink"/>
                <w:noProof/>
              </w:rPr>
              <w:fldChar w:fldCharType="end"/>
            </w:r>
          </w:ins>
        </w:p>
        <w:p w14:paraId="2C6887B0" w14:textId="1FA0ACEC" w:rsidR="005954DB" w:rsidRDefault="005954DB">
          <w:pPr>
            <w:pStyle w:val="TOC2"/>
            <w:tabs>
              <w:tab w:val="right" w:leader="dot" w:pos="9016"/>
            </w:tabs>
            <w:rPr>
              <w:ins w:id="21" w:author="Chloe Mao" w:date="2022-03-15T21:59:00Z"/>
              <w:rFonts w:cstheme="minorBidi"/>
              <w:noProof/>
              <w:lang w:val="en-SG" w:eastAsia="zh-CN"/>
            </w:rPr>
          </w:pPr>
          <w:ins w:id="22" w:author="Chloe Mao" w:date="2022-03-15T21:59:00Z">
            <w:r w:rsidRPr="003B5F07">
              <w:rPr>
                <w:rStyle w:val="Hyperlink"/>
                <w:noProof/>
              </w:rPr>
              <w:fldChar w:fldCharType="begin"/>
            </w:r>
            <w:r w:rsidRPr="003B5F07">
              <w:rPr>
                <w:rStyle w:val="Hyperlink"/>
                <w:noProof/>
              </w:rPr>
              <w:instrText xml:space="preserve"> </w:instrText>
            </w:r>
            <w:r>
              <w:rPr>
                <w:noProof/>
              </w:rPr>
              <w:instrText>HYPERLINK \l "_Toc98273968"</w:instrText>
            </w:r>
            <w:r w:rsidRPr="003B5F07">
              <w:rPr>
                <w:rStyle w:val="Hyperlink"/>
                <w:noProof/>
              </w:rPr>
              <w:instrText xml:space="preserve"> </w:instrText>
            </w:r>
            <w:r w:rsidRPr="003B5F07">
              <w:rPr>
                <w:rStyle w:val="Hyperlink"/>
                <w:noProof/>
              </w:rPr>
              <w:fldChar w:fldCharType="separate"/>
            </w:r>
            <w:r w:rsidRPr="003B5F07">
              <w:rPr>
                <w:rStyle w:val="Hyperlink"/>
                <w:noProof/>
              </w:rPr>
              <w:t>Data pre-processing solutions and the justification of your final choice of solution</w:t>
            </w:r>
            <w:r>
              <w:rPr>
                <w:noProof/>
                <w:webHidden/>
              </w:rPr>
              <w:tab/>
            </w:r>
            <w:r>
              <w:rPr>
                <w:noProof/>
                <w:webHidden/>
              </w:rPr>
              <w:fldChar w:fldCharType="begin"/>
            </w:r>
            <w:r>
              <w:rPr>
                <w:noProof/>
                <w:webHidden/>
              </w:rPr>
              <w:instrText xml:space="preserve"> PAGEREF _Toc98273968 \h </w:instrText>
            </w:r>
          </w:ins>
          <w:r>
            <w:rPr>
              <w:noProof/>
              <w:webHidden/>
            </w:rPr>
          </w:r>
          <w:r>
            <w:rPr>
              <w:noProof/>
              <w:webHidden/>
            </w:rPr>
            <w:fldChar w:fldCharType="separate"/>
          </w:r>
          <w:ins w:id="23" w:author="Chloe Mao" w:date="2022-03-15T21:59:00Z">
            <w:r>
              <w:rPr>
                <w:noProof/>
                <w:webHidden/>
              </w:rPr>
              <w:t>10</w:t>
            </w:r>
            <w:r>
              <w:rPr>
                <w:noProof/>
                <w:webHidden/>
              </w:rPr>
              <w:fldChar w:fldCharType="end"/>
            </w:r>
            <w:r w:rsidRPr="003B5F07">
              <w:rPr>
                <w:rStyle w:val="Hyperlink"/>
                <w:noProof/>
              </w:rPr>
              <w:fldChar w:fldCharType="end"/>
            </w:r>
          </w:ins>
        </w:p>
        <w:p w14:paraId="412A27B4" w14:textId="5CD9C92B" w:rsidR="005954DB" w:rsidRDefault="005954DB">
          <w:pPr>
            <w:pStyle w:val="TOC1"/>
            <w:rPr>
              <w:ins w:id="24" w:author="Chloe Mao" w:date="2022-03-15T21:59:00Z"/>
              <w:rFonts w:cstheme="minorBidi"/>
              <w:noProof/>
              <w:lang w:val="en-SG" w:eastAsia="zh-CN"/>
            </w:rPr>
          </w:pPr>
          <w:ins w:id="25" w:author="Chloe Mao" w:date="2022-03-15T21:59:00Z">
            <w:r w:rsidRPr="003B5F07">
              <w:rPr>
                <w:rStyle w:val="Hyperlink"/>
                <w:noProof/>
              </w:rPr>
              <w:fldChar w:fldCharType="begin"/>
            </w:r>
            <w:r w:rsidRPr="003B5F07">
              <w:rPr>
                <w:rStyle w:val="Hyperlink"/>
                <w:noProof/>
              </w:rPr>
              <w:instrText xml:space="preserve"> </w:instrText>
            </w:r>
            <w:r>
              <w:rPr>
                <w:noProof/>
              </w:rPr>
              <w:instrText>HYPERLINK \l "_Toc98273969"</w:instrText>
            </w:r>
            <w:r w:rsidRPr="003B5F07">
              <w:rPr>
                <w:rStyle w:val="Hyperlink"/>
                <w:noProof/>
              </w:rPr>
              <w:instrText xml:space="preserve"> </w:instrText>
            </w:r>
            <w:r w:rsidRPr="003B5F07">
              <w:rPr>
                <w:rStyle w:val="Hyperlink"/>
                <w:noProof/>
              </w:rPr>
              <w:fldChar w:fldCharType="separate"/>
            </w:r>
            <w:r w:rsidRPr="003B5F07">
              <w:rPr>
                <w:rStyle w:val="Hyperlink"/>
                <w:rFonts w:cstheme="minorHAnsi"/>
                <w:noProof/>
              </w:rPr>
              <w:t>References</w:t>
            </w:r>
            <w:r>
              <w:rPr>
                <w:noProof/>
                <w:webHidden/>
              </w:rPr>
              <w:tab/>
            </w:r>
            <w:r>
              <w:rPr>
                <w:noProof/>
                <w:webHidden/>
              </w:rPr>
              <w:fldChar w:fldCharType="begin"/>
            </w:r>
            <w:r>
              <w:rPr>
                <w:noProof/>
                <w:webHidden/>
              </w:rPr>
              <w:instrText xml:space="preserve"> PAGEREF _Toc98273969 \h </w:instrText>
            </w:r>
          </w:ins>
          <w:r>
            <w:rPr>
              <w:noProof/>
              <w:webHidden/>
            </w:rPr>
          </w:r>
          <w:r>
            <w:rPr>
              <w:noProof/>
              <w:webHidden/>
            </w:rPr>
            <w:fldChar w:fldCharType="separate"/>
          </w:r>
          <w:ins w:id="26" w:author="Chloe Mao" w:date="2022-03-15T21:59:00Z">
            <w:r>
              <w:rPr>
                <w:noProof/>
                <w:webHidden/>
              </w:rPr>
              <w:t>12</w:t>
            </w:r>
            <w:r>
              <w:rPr>
                <w:noProof/>
                <w:webHidden/>
              </w:rPr>
              <w:fldChar w:fldCharType="end"/>
            </w:r>
            <w:r w:rsidRPr="003B5F07">
              <w:rPr>
                <w:rStyle w:val="Hyperlink"/>
                <w:noProof/>
              </w:rPr>
              <w:fldChar w:fldCharType="end"/>
            </w:r>
          </w:ins>
        </w:p>
        <w:p w14:paraId="6952ED20" w14:textId="09420A26" w:rsidR="00544E43" w:rsidRPr="002E7EBD" w:rsidRDefault="00544E43" w:rsidP="0038075D">
          <w:pPr>
            <w:pStyle w:val="TOC1"/>
            <w:rPr>
              <w:del w:id="27" w:author="Chloe Mao" w:date="2022-03-15T21:59:00Z"/>
              <w:rFonts w:cstheme="minorHAnsi"/>
              <w:sz w:val="24"/>
              <w:szCs w:val="24"/>
              <w:lang w:val="en-SG" w:eastAsia="zh-CN"/>
              <w:rPrChange w:id="28" w:author="Chloe Mao" w:date="2022-03-15T23:40:00Z">
                <w:rPr>
                  <w:del w:id="29" w:author="Chloe Mao" w:date="2022-03-15T21:59:00Z"/>
                  <w:rFonts w:cstheme="minorBidi"/>
                  <w:noProof/>
                  <w:lang w:val="en-SG" w:eastAsia="zh-CN"/>
                </w:rPr>
              </w:rPrChange>
            </w:rPr>
          </w:pPr>
          <w:del w:id="30" w:author="Chloe Mao" w:date="2022-03-15T21:59:00Z">
            <w:r w:rsidRPr="005954DB" w:rsidDel="005954DB">
              <w:rPr>
                <w:sz w:val="24"/>
                <w:szCs w:val="24"/>
                <w:rPrChange w:id="31" w:author="Chloe Mao" w:date="2022-03-15T21:59:00Z">
                  <w:rPr>
                    <w:rStyle w:val="Hyperlink"/>
                    <w:rFonts w:cstheme="minorHAnsi"/>
                    <w:noProof/>
                  </w:rPr>
                </w:rPrChange>
              </w:rPr>
              <w:delText>Background</w:delText>
            </w:r>
            <w:r w:rsidRPr="002E7EBD" w:rsidDel="005954DB">
              <w:rPr>
                <w:rFonts w:cstheme="minorHAnsi"/>
                <w:noProof/>
                <w:webHidden/>
                <w:sz w:val="24"/>
                <w:szCs w:val="24"/>
                <w:rPrChange w:id="32" w:author="Chloe Mao" w:date="2022-03-15T21:51:00Z">
                  <w:rPr>
                    <w:rFonts w:cstheme="minorHAnsi"/>
                    <w:noProof/>
                    <w:webHidden/>
                  </w:rPr>
                </w:rPrChange>
              </w:rPr>
              <w:tab/>
              <w:delText>2</w:delText>
            </w:r>
          </w:del>
        </w:p>
        <w:p w14:paraId="2D5FE401" w14:textId="1F4139BF" w:rsidR="00544E43" w:rsidRPr="002E7EBD" w:rsidRDefault="00544E43" w:rsidP="0038075D">
          <w:pPr>
            <w:pStyle w:val="TOC1"/>
            <w:rPr>
              <w:del w:id="33" w:author="Chloe Mao" w:date="2022-03-15T21:59:00Z"/>
              <w:rFonts w:cstheme="minorHAnsi"/>
              <w:sz w:val="24"/>
              <w:szCs w:val="24"/>
              <w:lang w:val="en-SG" w:eastAsia="zh-CN"/>
              <w:rPrChange w:id="34" w:author="Chloe Mao" w:date="2022-03-15T23:40:00Z">
                <w:rPr>
                  <w:del w:id="35" w:author="Chloe Mao" w:date="2022-03-15T21:59:00Z"/>
                  <w:rFonts w:cstheme="minorBidi"/>
                  <w:noProof/>
                  <w:lang w:val="en-SG" w:eastAsia="zh-CN"/>
                </w:rPr>
              </w:rPrChange>
            </w:rPr>
          </w:pPr>
          <w:del w:id="36" w:author="Chloe Mao" w:date="2022-03-15T21:59:00Z">
            <w:r w:rsidRPr="005954DB" w:rsidDel="005954DB">
              <w:rPr>
                <w:sz w:val="24"/>
                <w:szCs w:val="24"/>
                <w:rPrChange w:id="37" w:author="Chloe Mao" w:date="2022-03-15T21:59:00Z">
                  <w:rPr>
                    <w:rStyle w:val="Hyperlink"/>
                    <w:rFonts w:cstheme="minorHAnsi"/>
                    <w:noProof/>
                  </w:rPr>
                </w:rPrChange>
              </w:rPr>
              <w:delText>Problem Statement and Research objectives</w:delText>
            </w:r>
            <w:r w:rsidRPr="002E7EBD" w:rsidDel="005954DB">
              <w:rPr>
                <w:rFonts w:cstheme="minorHAnsi"/>
                <w:noProof/>
                <w:webHidden/>
                <w:sz w:val="24"/>
                <w:szCs w:val="24"/>
                <w:rPrChange w:id="38" w:author="Chloe Mao" w:date="2022-03-15T21:51:00Z">
                  <w:rPr>
                    <w:rFonts w:cstheme="minorHAnsi"/>
                    <w:noProof/>
                    <w:webHidden/>
                  </w:rPr>
                </w:rPrChange>
              </w:rPr>
              <w:tab/>
              <w:delText>3</w:delText>
            </w:r>
          </w:del>
        </w:p>
        <w:p w14:paraId="52BACC1C" w14:textId="646D8358" w:rsidR="00544E43" w:rsidRPr="002E7EBD" w:rsidRDefault="00544E43" w:rsidP="0038075D">
          <w:pPr>
            <w:pStyle w:val="TOC1"/>
            <w:rPr>
              <w:del w:id="39" w:author="Chloe Mao" w:date="2022-03-15T21:59:00Z"/>
              <w:rFonts w:cstheme="minorHAnsi"/>
              <w:sz w:val="24"/>
              <w:szCs w:val="24"/>
              <w:lang w:val="en-SG" w:eastAsia="zh-CN"/>
              <w:rPrChange w:id="40" w:author="Chloe Mao" w:date="2022-03-15T23:40:00Z">
                <w:rPr>
                  <w:del w:id="41" w:author="Chloe Mao" w:date="2022-03-15T21:59:00Z"/>
                  <w:rFonts w:cstheme="minorBidi"/>
                  <w:noProof/>
                  <w:lang w:val="en-SG" w:eastAsia="zh-CN"/>
                </w:rPr>
              </w:rPrChange>
            </w:rPr>
          </w:pPr>
          <w:del w:id="42" w:author="Chloe Mao" w:date="2022-03-15T21:59:00Z">
            <w:r w:rsidRPr="005954DB" w:rsidDel="005954DB">
              <w:rPr>
                <w:sz w:val="24"/>
                <w:szCs w:val="24"/>
                <w:rPrChange w:id="43" w:author="Chloe Mao" w:date="2022-03-15T21:59:00Z">
                  <w:rPr>
                    <w:rStyle w:val="Hyperlink"/>
                    <w:rFonts w:cstheme="minorHAnsi"/>
                    <w:noProof/>
                  </w:rPr>
                </w:rPrChange>
              </w:rPr>
              <w:delText>Existing literature portion…… missing</w:delText>
            </w:r>
            <w:r w:rsidRPr="002E7EBD" w:rsidDel="005954DB">
              <w:rPr>
                <w:rFonts w:cstheme="minorHAnsi"/>
                <w:noProof/>
                <w:webHidden/>
                <w:sz w:val="24"/>
                <w:szCs w:val="24"/>
                <w:rPrChange w:id="44" w:author="Chloe Mao" w:date="2022-03-15T21:51:00Z">
                  <w:rPr>
                    <w:rFonts w:cstheme="minorHAnsi"/>
                    <w:noProof/>
                    <w:webHidden/>
                  </w:rPr>
                </w:rPrChange>
              </w:rPr>
              <w:tab/>
              <w:delText>4</w:delText>
            </w:r>
          </w:del>
        </w:p>
        <w:p w14:paraId="63352E87" w14:textId="59ED181D" w:rsidR="00544E43" w:rsidRPr="002E7EBD" w:rsidRDefault="00544E43" w:rsidP="0038075D">
          <w:pPr>
            <w:pStyle w:val="TOC1"/>
            <w:rPr>
              <w:del w:id="45" w:author="Chloe Mao" w:date="2022-03-15T21:59:00Z"/>
              <w:rFonts w:cstheme="minorHAnsi"/>
              <w:sz w:val="24"/>
              <w:szCs w:val="24"/>
              <w:lang w:val="en-SG" w:eastAsia="zh-CN"/>
              <w:rPrChange w:id="46" w:author="Chloe Mao" w:date="2022-03-15T23:40:00Z">
                <w:rPr>
                  <w:del w:id="47" w:author="Chloe Mao" w:date="2022-03-15T21:59:00Z"/>
                  <w:rFonts w:cstheme="minorBidi"/>
                  <w:noProof/>
                  <w:lang w:val="en-SG" w:eastAsia="zh-CN"/>
                </w:rPr>
              </w:rPrChange>
            </w:rPr>
          </w:pPr>
          <w:del w:id="48" w:author="Chloe Mao" w:date="2022-03-15T21:59:00Z">
            <w:r w:rsidRPr="005954DB" w:rsidDel="005954DB">
              <w:rPr>
                <w:sz w:val="24"/>
                <w:szCs w:val="24"/>
                <w:rPrChange w:id="49" w:author="Chloe Mao" w:date="2022-03-15T21:59:00Z">
                  <w:rPr>
                    <w:rStyle w:val="Hyperlink"/>
                    <w:rFonts w:cstheme="minorHAnsi"/>
                    <w:noProof/>
                  </w:rPr>
                </w:rPrChange>
              </w:rPr>
              <w:delText>Literature Review</w:delText>
            </w:r>
            <w:r w:rsidRPr="002E7EBD" w:rsidDel="005954DB">
              <w:rPr>
                <w:rFonts w:cstheme="minorHAnsi"/>
                <w:noProof/>
                <w:webHidden/>
                <w:sz w:val="24"/>
                <w:szCs w:val="24"/>
                <w:rPrChange w:id="50" w:author="Chloe Mao" w:date="2022-03-15T21:51:00Z">
                  <w:rPr>
                    <w:rFonts w:cstheme="minorHAnsi"/>
                    <w:noProof/>
                    <w:webHidden/>
                  </w:rPr>
                </w:rPrChange>
              </w:rPr>
              <w:tab/>
              <w:delText>4</w:delText>
            </w:r>
          </w:del>
        </w:p>
        <w:p w14:paraId="0A46E184" w14:textId="16466CAB" w:rsidR="00544E43" w:rsidRPr="002E7EBD" w:rsidRDefault="00544E43" w:rsidP="0038075D">
          <w:pPr>
            <w:pStyle w:val="TOC1"/>
            <w:rPr>
              <w:del w:id="51" w:author="Chloe Mao" w:date="2022-03-15T21:59:00Z"/>
              <w:rFonts w:cstheme="minorHAnsi"/>
              <w:sz w:val="24"/>
              <w:szCs w:val="24"/>
              <w:lang w:val="en-SG" w:eastAsia="zh-CN"/>
              <w:rPrChange w:id="52" w:author="Chloe Mao" w:date="2022-03-15T23:40:00Z">
                <w:rPr>
                  <w:del w:id="53" w:author="Chloe Mao" w:date="2022-03-15T21:59:00Z"/>
                  <w:rFonts w:cstheme="minorBidi"/>
                  <w:noProof/>
                  <w:lang w:val="en-SG" w:eastAsia="zh-CN"/>
                </w:rPr>
              </w:rPrChange>
            </w:rPr>
          </w:pPr>
          <w:del w:id="54" w:author="Chloe Mao" w:date="2022-03-15T21:59:00Z">
            <w:r w:rsidRPr="005954DB" w:rsidDel="005954DB">
              <w:rPr>
                <w:sz w:val="24"/>
                <w:szCs w:val="24"/>
                <w:rPrChange w:id="55" w:author="Chloe Mao" w:date="2022-03-15T21:59:00Z">
                  <w:rPr>
                    <w:rStyle w:val="Hyperlink"/>
                    <w:rFonts w:cstheme="minorHAnsi"/>
                    <w:noProof/>
                  </w:rPr>
                </w:rPrChange>
              </w:rPr>
              <w:delText>Features and Modelling</w:delText>
            </w:r>
            <w:r w:rsidRPr="002E7EBD" w:rsidDel="005954DB">
              <w:rPr>
                <w:rFonts w:cstheme="minorHAnsi"/>
                <w:noProof/>
                <w:webHidden/>
                <w:sz w:val="24"/>
                <w:szCs w:val="24"/>
                <w:rPrChange w:id="56" w:author="Chloe Mao" w:date="2022-03-15T21:51:00Z">
                  <w:rPr>
                    <w:rFonts w:cstheme="minorHAnsi"/>
                    <w:noProof/>
                    <w:webHidden/>
                  </w:rPr>
                </w:rPrChange>
              </w:rPr>
              <w:tab/>
              <w:delText>5</w:delText>
            </w:r>
          </w:del>
        </w:p>
        <w:p w14:paraId="5C462AB7" w14:textId="5E60D8C6" w:rsidR="00544E43" w:rsidRPr="002E7EBD" w:rsidRDefault="00544E43" w:rsidP="0038075D">
          <w:pPr>
            <w:pStyle w:val="TOC1"/>
            <w:rPr>
              <w:del w:id="57" w:author="Chloe Mao" w:date="2022-03-15T21:59:00Z"/>
              <w:rFonts w:cstheme="minorHAnsi"/>
              <w:sz w:val="24"/>
              <w:szCs w:val="24"/>
              <w:lang w:val="en-SG" w:eastAsia="zh-CN"/>
              <w:rPrChange w:id="58" w:author="Chloe Mao" w:date="2022-03-15T23:40:00Z">
                <w:rPr>
                  <w:del w:id="59" w:author="Chloe Mao" w:date="2022-03-15T21:59:00Z"/>
                  <w:rFonts w:cstheme="minorBidi"/>
                  <w:noProof/>
                  <w:lang w:val="en-SG" w:eastAsia="zh-CN"/>
                </w:rPr>
              </w:rPrChange>
            </w:rPr>
          </w:pPr>
          <w:del w:id="60" w:author="Chloe Mao" w:date="2022-03-15T21:59:00Z">
            <w:r w:rsidRPr="005954DB" w:rsidDel="005954DB">
              <w:rPr>
                <w:sz w:val="24"/>
                <w:szCs w:val="24"/>
                <w:rPrChange w:id="61" w:author="Chloe Mao" w:date="2022-03-15T21:59:00Z">
                  <w:rPr>
                    <w:rStyle w:val="Hyperlink"/>
                    <w:rFonts w:cstheme="minorHAnsi"/>
                    <w:noProof/>
                  </w:rPr>
                </w:rPrChange>
              </w:rPr>
              <w:delText>Data preprocessing</w:delText>
            </w:r>
            <w:r w:rsidRPr="002E7EBD" w:rsidDel="005954DB">
              <w:rPr>
                <w:rFonts w:cstheme="minorHAnsi"/>
                <w:noProof/>
                <w:webHidden/>
                <w:sz w:val="24"/>
                <w:szCs w:val="24"/>
                <w:rPrChange w:id="62" w:author="Chloe Mao" w:date="2022-03-15T21:51:00Z">
                  <w:rPr>
                    <w:rFonts w:cstheme="minorHAnsi"/>
                    <w:noProof/>
                    <w:webHidden/>
                  </w:rPr>
                </w:rPrChange>
              </w:rPr>
              <w:tab/>
              <w:delText>7</w:delText>
            </w:r>
          </w:del>
        </w:p>
        <w:p w14:paraId="0AE19D4E" w14:textId="5D916BDF" w:rsidR="00544E43" w:rsidRPr="002E7EBD" w:rsidRDefault="00544E43">
          <w:pPr>
            <w:pStyle w:val="TOC3"/>
            <w:tabs>
              <w:tab w:val="right" w:leader="dot" w:pos="9016"/>
            </w:tabs>
            <w:spacing w:after="0" w:line="240" w:lineRule="auto"/>
            <w:rPr>
              <w:del w:id="63" w:author="Chloe Mao" w:date="2022-03-15T21:59:00Z"/>
              <w:rFonts w:cstheme="minorHAnsi"/>
              <w:sz w:val="24"/>
              <w:szCs w:val="24"/>
              <w:lang w:val="en-SG" w:eastAsia="zh-CN"/>
              <w:rPrChange w:id="64" w:author="Chloe Mao" w:date="2022-03-15T23:40:00Z">
                <w:rPr>
                  <w:del w:id="65" w:author="Chloe Mao" w:date="2022-03-15T21:59:00Z"/>
                  <w:rFonts w:cstheme="minorBidi"/>
                  <w:noProof/>
                  <w:lang w:val="en-SG" w:eastAsia="zh-CN"/>
                </w:rPr>
              </w:rPrChange>
            </w:rPr>
            <w:pPrChange w:id="66" w:author="Chloe Mao" w:date="2022-03-15T23:40:00Z">
              <w:pPr>
                <w:pStyle w:val="TOC3"/>
                <w:tabs>
                  <w:tab w:val="right" w:leader="dot" w:pos="9016"/>
                </w:tabs>
              </w:pPr>
            </w:pPrChange>
          </w:pPr>
          <w:del w:id="67" w:author="Chloe Mao" w:date="2022-03-15T21:59:00Z">
            <w:r w:rsidRPr="005954DB" w:rsidDel="005954DB">
              <w:rPr>
                <w:sz w:val="24"/>
                <w:szCs w:val="24"/>
                <w:rPrChange w:id="68" w:author="Chloe Mao" w:date="2022-03-15T21:59:00Z">
                  <w:rPr>
                    <w:rStyle w:val="Hyperlink"/>
                    <w:rFonts w:cstheme="minorHAnsi"/>
                    <w:b/>
                    <w:noProof/>
                  </w:rPr>
                </w:rPrChange>
              </w:rPr>
              <w:delText>Present the summary statistics of raw data.</w:delText>
            </w:r>
            <w:r w:rsidRPr="002E7EBD" w:rsidDel="005954DB">
              <w:rPr>
                <w:rFonts w:cstheme="minorHAnsi"/>
                <w:noProof/>
                <w:webHidden/>
                <w:sz w:val="24"/>
                <w:szCs w:val="24"/>
                <w:rPrChange w:id="69" w:author="Chloe Mao" w:date="2022-03-15T21:51:00Z">
                  <w:rPr>
                    <w:rFonts w:cstheme="minorHAnsi"/>
                    <w:noProof/>
                    <w:webHidden/>
                  </w:rPr>
                </w:rPrChange>
              </w:rPr>
              <w:tab/>
              <w:delText>7</w:delText>
            </w:r>
          </w:del>
        </w:p>
        <w:p w14:paraId="0C5C5F41" w14:textId="44400280" w:rsidR="00544E43" w:rsidRPr="002E7EBD" w:rsidRDefault="00544E43">
          <w:pPr>
            <w:pStyle w:val="TOC3"/>
            <w:tabs>
              <w:tab w:val="right" w:leader="dot" w:pos="9016"/>
            </w:tabs>
            <w:spacing w:after="0" w:line="240" w:lineRule="auto"/>
            <w:rPr>
              <w:del w:id="70" w:author="Chloe Mao" w:date="2022-03-15T21:59:00Z"/>
              <w:rFonts w:cstheme="minorHAnsi"/>
              <w:sz w:val="24"/>
              <w:szCs w:val="24"/>
              <w:lang w:val="en-SG" w:eastAsia="zh-CN"/>
              <w:rPrChange w:id="71" w:author="Chloe Mao" w:date="2022-03-15T23:40:00Z">
                <w:rPr>
                  <w:del w:id="72" w:author="Chloe Mao" w:date="2022-03-15T21:59:00Z"/>
                  <w:rFonts w:cstheme="minorBidi"/>
                  <w:noProof/>
                  <w:lang w:val="en-SG" w:eastAsia="zh-CN"/>
                </w:rPr>
              </w:rPrChange>
            </w:rPr>
            <w:pPrChange w:id="73" w:author="Chloe Mao" w:date="2022-03-15T23:40:00Z">
              <w:pPr>
                <w:pStyle w:val="TOC3"/>
                <w:tabs>
                  <w:tab w:val="right" w:leader="dot" w:pos="9016"/>
                </w:tabs>
              </w:pPr>
            </w:pPrChange>
          </w:pPr>
          <w:del w:id="74" w:author="Chloe Mao" w:date="2022-03-15T21:59:00Z">
            <w:r w:rsidRPr="005954DB" w:rsidDel="005954DB">
              <w:rPr>
                <w:sz w:val="24"/>
                <w:szCs w:val="24"/>
                <w:rPrChange w:id="75" w:author="Chloe Mao" w:date="2022-03-15T21:59:00Z">
                  <w:rPr>
                    <w:rStyle w:val="Hyperlink"/>
                    <w:rFonts w:cstheme="minorHAnsi"/>
                    <w:b/>
                    <w:bCs/>
                    <w:noProof/>
                  </w:rPr>
                </w:rPrChange>
              </w:rPr>
              <w:delText>Data pre-processing solutions and the justification of your final choice of solution</w:delText>
            </w:r>
            <w:r w:rsidRPr="002E7EBD" w:rsidDel="005954DB">
              <w:rPr>
                <w:rFonts w:cstheme="minorHAnsi"/>
                <w:noProof/>
                <w:webHidden/>
                <w:sz w:val="24"/>
                <w:szCs w:val="24"/>
                <w:rPrChange w:id="76" w:author="Chloe Mao" w:date="2022-03-15T21:51:00Z">
                  <w:rPr>
                    <w:rFonts w:cstheme="minorHAnsi"/>
                    <w:noProof/>
                    <w:webHidden/>
                  </w:rPr>
                </w:rPrChange>
              </w:rPr>
              <w:tab/>
              <w:delText>10</w:delText>
            </w:r>
          </w:del>
        </w:p>
        <w:p w14:paraId="4EBEF0A4" w14:textId="0C6560E9" w:rsidR="00544E43" w:rsidRPr="002E7EBD" w:rsidRDefault="00544E43" w:rsidP="0038075D">
          <w:pPr>
            <w:pStyle w:val="TOC1"/>
            <w:rPr>
              <w:del w:id="77" w:author="Chloe Mao" w:date="2022-03-15T21:59:00Z"/>
              <w:rFonts w:cstheme="minorHAnsi"/>
              <w:sz w:val="24"/>
              <w:szCs w:val="24"/>
              <w:lang w:val="en-SG" w:eastAsia="zh-CN"/>
              <w:rPrChange w:id="78" w:author="Chloe Mao" w:date="2022-03-15T23:40:00Z">
                <w:rPr>
                  <w:del w:id="79" w:author="Chloe Mao" w:date="2022-03-15T21:59:00Z"/>
                  <w:rFonts w:cstheme="minorBidi"/>
                  <w:noProof/>
                  <w:lang w:val="en-SG" w:eastAsia="zh-CN"/>
                </w:rPr>
              </w:rPrChange>
            </w:rPr>
          </w:pPr>
          <w:del w:id="80" w:author="Chloe Mao" w:date="2022-03-15T21:59:00Z">
            <w:r w:rsidRPr="005954DB" w:rsidDel="005954DB">
              <w:rPr>
                <w:sz w:val="24"/>
                <w:szCs w:val="24"/>
                <w:rPrChange w:id="81" w:author="Chloe Mao" w:date="2022-03-15T21:59:00Z">
                  <w:rPr>
                    <w:rStyle w:val="Hyperlink"/>
                    <w:rFonts w:cstheme="minorHAnsi"/>
                    <w:noProof/>
                  </w:rPr>
                </w:rPrChange>
              </w:rPr>
              <w:delText>References</w:delText>
            </w:r>
            <w:r w:rsidRPr="002E7EBD" w:rsidDel="005954DB">
              <w:rPr>
                <w:rFonts w:cstheme="minorHAnsi"/>
                <w:noProof/>
                <w:webHidden/>
                <w:sz w:val="24"/>
                <w:szCs w:val="24"/>
                <w:rPrChange w:id="82" w:author="Chloe Mao" w:date="2022-03-15T21:51:00Z">
                  <w:rPr>
                    <w:rFonts w:cstheme="minorHAnsi"/>
                    <w:noProof/>
                    <w:webHidden/>
                  </w:rPr>
                </w:rPrChange>
              </w:rPr>
              <w:tab/>
              <w:delText>11</w:delText>
            </w:r>
          </w:del>
        </w:p>
        <w:p w14:paraId="7B1369BA" w14:textId="586312A2" w:rsidR="004A0F64" w:rsidRPr="002E7EBD" w:rsidRDefault="004A0F64" w:rsidP="005F0DBD">
          <w:pPr>
            <w:spacing w:after="0" w:line="240" w:lineRule="auto"/>
            <w:jc w:val="both"/>
            <w:rPr>
              <w:rFonts w:cstheme="minorHAnsi"/>
              <w:sz w:val="24"/>
              <w:szCs w:val="24"/>
              <w:rPrChange w:id="83" w:author="Chloe Mao" w:date="2022-03-15T23:40:00Z">
                <w:rPr>
                  <w:rFonts w:cstheme="minorHAnsi"/>
                </w:rPr>
              </w:rPrChange>
            </w:rPr>
          </w:pPr>
          <w:r w:rsidRPr="002E7EBD">
            <w:rPr>
              <w:rFonts w:cstheme="minorHAnsi"/>
              <w:b/>
              <w:sz w:val="24"/>
              <w:szCs w:val="24"/>
              <w:rPrChange w:id="84" w:author="Chloe Mao" w:date="2022-03-15T23:40:00Z">
                <w:rPr>
                  <w:rFonts w:cstheme="minorHAnsi"/>
                  <w:b/>
                  <w:bCs/>
                  <w:noProof/>
                </w:rPr>
              </w:rPrChange>
            </w:rPr>
            <w:fldChar w:fldCharType="end"/>
          </w:r>
        </w:p>
      </w:sdtContent>
    </w:sdt>
    <w:p w14:paraId="41AADE7A" w14:textId="77777777" w:rsidR="00DE5726" w:rsidRPr="002E7EBD" w:rsidRDefault="00DE5726" w:rsidP="005F0DBD">
      <w:pPr>
        <w:spacing w:after="0" w:line="240" w:lineRule="auto"/>
        <w:jc w:val="both"/>
        <w:rPr>
          <w:rFonts w:cstheme="minorHAnsi"/>
          <w:sz w:val="24"/>
          <w:szCs w:val="24"/>
          <w:u w:val="single"/>
          <w:rPrChange w:id="85" w:author="Chloe Mao" w:date="2022-03-15T23:40:00Z">
            <w:rPr>
              <w:rFonts w:cstheme="minorHAnsi"/>
              <w:u w:val="single"/>
            </w:rPr>
          </w:rPrChange>
        </w:rPr>
      </w:pPr>
      <w:r w:rsidRPr="002E7EBD">
        <w:rPr>
          <w:rFonts w:cstheme="minorHAnsi"/>
          <w:sz w:val="24"/>
          <w:szCs w:val="24"/>
          <w:u w:val="single"/>
          <w:rPrChange w:id="86" w:author="Chloe Mao" w:date="2022-03-15T23:40:00Z">
            <w:rPr>
              <w:rFonts w:cstheme="minorHAnsi"/>
              <w:u w:val="single"/>
            </w:rPr>
          </w:rPrChange>
        </w:rPr>
        <w:br w:type="page"/>
      </w:r>
    </w:p>
    <w:p w14:paraId="2D8D330E" w14:textId="2317954B" w:rsidR="0022384F" w:rsidRPr="00EA2A41" w:rsidRDefault="4FBA1FD2">
      <w:pPr>
        <w:pStyle w:val="Heading1"/>
        <w:spacing w:before="0" w:line="240" w:lineRule="auto"/>
        <w:rPr>
          <w:rFonts w:asciiTheme="minorHAnsi" w:hAnsiTheme="minorHAnsi" w:cstheme="minorHAnsi"/>
          <w:sz w:val="28"/>
          <w:szCs w:val="28"/>
          <w:rPrChange w:id="87" w:author="Chloe Mao" w:date="2022-03-15T23:40:00Z">
            <w:rPr/>
          </w:rPrChange>
        </w:rPr>
        <w:pPrChange w:id="88" w:author="Chloe Mao" w:date="2022-03-15T23:40:00Z">
          <w:pPr>
            <w:pStyle w:val="Heading1"/>
            <w:spacing w:line="240" w:lineRule="auto"/>
          </w:pPr>
        </w:pPrChange>
      </w:pPr>
      <w:bookmarkStart w:id="89" w:name="_Toc98273963"/>
      <w:r w:rsidRPr="00844A21">
        <w:rPr>
          <w:rFonts w:asciiTheme="minorHAnsi" w:hAnsiTheme="minorHAnsi" w:cstheme="minorHAnsi"/>
          <w:sz w:val="28"/>
          <w:szCs w:val="28"/>
          <w:rPrChange w:id="90" w:author="Chloe Mao" w:date="2022-03-15T23:40:00Z">
            <w:rPr/>
          </w:rPrChange>
        </w:rPr>
        <w:lastRenderedPageBreak/>
        <w:t>Background</w:t>
      </w:r>
      <w:bookmarkEnd w:id="89"/>
    </w:p>
    <w:p w14:paraId="1A600ED9" w14:textId="3D02A3CA" w:rsidR="00D9598E" w:rsidRPr="002E7EBD" w:rsidRDefault="00B51BB3" w:rsidP="005F0DBD">
      <w:pPr>
        <w:spacing w:after="0" w:line="240" w:lineRule="auto"/>
        <w:jc w:val="both"/>
        <w:rPr>
          <w:rFonts w:cstheme="minorHAnsi"/>
          <w:sz w:val="24"/>
          <w:szCs w:val="24"/>
          <w:rPrChange w:id="91" w:author="Chloe Mao" w:date="2022-03-15T23:40:00Z">
            <w:rPr>
              <w:rFonts w:cstheme="minorHAnsi"/>
            </w:rPr>
          </w:rPrChange>
        </w:rPr>
      </w:pPr>
      <w:r w:rsidRPr="002E7EBD">
        <w:rPr>
          <w:rFonts w:cstheme="minorHAnsi"/>
          <w:sz w:val="24"/>
          <w:szCs w:val="24"/>
          <w:rPrChange w:id="92" w:author="Chloe Mao" w:date="2022-03-15T23:40:00Z">
            <w:rPr>
              <w:rFonts w:cstheme="minorHAnsi"/>
            </w:rPr>
          </w:rPrChange>
        </w:rPr>
        <w:t>Since over 5000 years ago, sea transportation has always been a major supporter of global trade</w:t>
      </w:r>
      <w:r w:rsidR="005B5A61" w:rsidRPr="002E7EBD">
        <w:rPr>
          <w:rFonts w:cstheme="minorHAnsi"/>
          <w:sz w:val="24"/>
          <w:szCs w:val="24"/>
          <w:rPrChange w:id="93" w:author="Chloe Mao" w:date="2022-03-15T23:40:00Z">
            <w:rPr>
              <w:rFonts w:cstheme="minorHAnsi"/>
            </w:rPr>
          </w:rPrChange>
        </w:rPr>
        <w:t xml:space="preserve"> </w:t>
      </w:r>
      <w:sdt>
        <w:sdtPr>
          <w:rPr>
            <w:rFonts w:cstheme="minorHAnsi"/>
            <w:sz w:val="24"/>
            <w:szCs w:val="24"/>
          </w:rPr>
          <w:id w:val="787781656"/>
          <w:citation/>
        </w:sdtPr>
        <w:sdtEndPr/>
        <w:sdtContent>
          <w:r w:rsidR="005B5A61" w:rsidRPr="002E7EBD">
            <w:rPr>
              <w:rFonts w:cstheme="minorHAnsi"/>
              <w:sz w:val="24"/>
              <w:szCs w:val="24"/>
              <w:rPrChange w:id="94" w:author="Chloe Mao" w:date="2022-03-15T23:40:00Z">
                <w:rPr>
                  <w:rFonts w:cstheme="minorHAnsi"/>
                </w:rPr>
              </w:rPrChange>
            </w:rPr>
            <w:fldChar w:fldCharType="begin"/>
          </w:r>
          <w:r w:rsidR="005B5A61" w:rsidRPr="002E7EBD">
            <w:rPr>
              <w:rFonts w:cstheme="minorHAnsi"/>
              <w:sz w:val="24"/>
              <w:szCs w:val="24"/>
              <w:rPrChange w:id="95" w:author="Chloe Mao" w:date="2022-03-15T23:40:00Z">
                <w:rPr>
                  <w:rFonts w:cstheme="minorHAnsi"/>
                </w:rPr>
              </w:rPrChange>
            </w:rPr>
            <w:instrText xml:space="preserve"> CITATION NAM18 \l 18441 </w:instrText>
          </w:r>
          <w:r w:rsidR="005B5A61" w:rsidRPr="002E7EBD">
            <w:rPr>
              <w:rFonts w:cstheme="minorHAnsi"/>
              <w:sz w:val="24"/>
              <w:szCs w:val="24"/>
              <w:rPrChange w:id="96" w:author="Chloe Mao" w:date="2022-03-15T23:40:00Z">
                <w:rPr>
                  <w:rFonts w:cstheme="minorHAnsi"/>
                </w:rPr>
              </w:rPrChange>
            </w:rPr>
            <w:fldChar w:fldCharType="separate"/>
          </w:r>
          <w:r w:rsidR="00BB393D" w:rsidRPr="00635D8B">
            <w:rPr>
              <w:rFonts w:cstheme="minorHAnsi"/>
              <w:sz w:val="24"/>
              <w:szCs w:val="24"/>
            </w:rPr>
            <w:t>(NAMEPA, 2018)</w:t>
          </w:r>
          <w:r w:rsidR="005B5A61" w:rsidRPr="002E7EBD">
            <w:rPr>
              <w:rFonts w:cstheme="minorHAnsi"/>
              <w:sz w:val="24"/>
              <w:szCs w:val="24"/>
              <w:rPrChange w:id="97" w:author="Chloe Mao" w:date="2022-03-15T23:40:00Z">
                <w:rPr>
                  <w:rFonts w:cstheme="minorHAnsi"/>
                </w:rPr>
              </w:rPrChange>
            </w:rPr>
            <w:fldChar w:fldCharType="end"/>
          </w:r>
        </w:sdtContent>
      </w:sdt>
      <w:r w:rsidR="4FBA1FD2" w:rsidRPr="002E7EBD">
        <w:rPr>
          <w:rFonts w:cstheme="minorHAnsi"/>
          <w:sz w:val="24"/>
          <w:szCs w:val="24"/>
          <w:rPrChange w:id="98" w:author="Chloe Mao" w:date="2022-03-15T23:40:00Z">
            <w:rPr>
              <w:rFonts w:cstheme="minorHAnsi"/>
            </w:rPr>
          </w:rPrChange>
        </w:rPr>
        <w:t xml:space="preserve">. </w:t>
      </w:r>
      <w:r w:rsidR="00306389" w:rsidRPr="002E7EBD">
        <w:rPr>
          <w:rFonts w:cstheme="minorHAnsi"/>
          <w:sz w:val="24"/>
          <w:szCs w:val="24"/>
          <w:rPrChange w:id="99" w:author="Chloe Mao" w:date="2022-03-15T23:40:00Z">
            <w:rPr>
              <w:rFonts w:cstheme="minorHAnsi"/>
            </w:rPr>
          </w:rPrChange>
        </w:rPr>
        <w:t xml:space="preserve">Today, </w:t>
      </w:r>
      <w:r w:rsidR="00244E68" w:rsidRPr="002E7EBD">
        <w:rPr>
          <w:rFonts w:cstheme="minorHAnsi"/>
          <w:sz w:val="24"/>
          <w:szCs w:val="24"/>
          <w:rPrChange w:id="100" w:author="Chloe Mao" w:date="2022-03-15T23:40:00Z">
            <w:rPr>
              <w:rFonts w:cstheme="minorHAnsi"/>
            </w:rPr>
          </w:rPrChange>
        </w:rPr>
        <w:t>seaborne</w:t>
      </w:r>
      <w:r w:rsidR="00306389" w:rsidRPr="002E7EBD">
        <w:rPr>
          <w:rFonts w:cstheme="minorHAnsi"/>
          <w:sz w:val="24"/>
          <w:szCs w:val="24"/>
          <w:rPrChange w:id="101" w:author="Chloe Mao" w:date="2022-03-15T23:40:00Z">
            <w:rPr>
              <w:rFonts w:cstheme="minorHAnsi"/>
            </w:rPr>
          </w:rPrChange>
        </w:rPr>
        <w:t xml:space="preserve"> trade </w:t>
      </w:r>
      <w:r w:rsidR="00F03B59" w:rsidRPr="002E7EBD">
        <w:rPr>
          <w:rFonts w:cstheme="minorHAnsi"/>
          <w:sz w:val="24"/>
          <w:szCs w:val="24"/>
          <w:rPrChange w:id="102" w:author="Chloe Mao" w:date="2022-03-15T23:40:00Z">
            <w:rPr>
              <w:rFonts w:cstheme="minorHAnsi"/>
            </w:rPr>
          </w:rPrChange>
        </w:rPr>
        <w:t xml:space="preserve">remains as </w:t>
      </w:r>
      <w:r w:rsidR="00077E61" w:rsidRPr="002E7EBD">
        <w:rPr>
          <w:rFonts w:cstheme="minorHAnsi"/>
          <w:sz w:val="24"/>
          <w:szCs w:val="24"/>
          <w:rPrChange w:id="103" w:author="Chloe Mao" w:date="2022-03-15T23:40:00Z">
            <w:rPr>
              <w:rFonts w:cstheme="minorHAnsi"/>
            </w:rPr>
          </w:rPrChange>
        </w:rPr>
        <w:t xml:space="preserve">the backbone of international trade and global economy. According to </w:t>
      </w:r>
      <w:r w:rsidR="00A218E7" w:rsidRPr="002E7EBD">
        <w:rPr>
          <w:rFonts w:cstheme="minorHAnsi"/>
          <w:sz w:val="24"/>
          <w:szCs w:val="24"/>
          <w:rPrChange w:id="104" w:author="Chloe Mao" w:date="2022-03-15T23:40:00Z">
            <w:rPr>
              <w:rFonts w:cstheme="minorHAnsi"/>
            </w:rPr>
          </w:rPrChange>
        </w:rPr>
        <w:t xml:space="preserve">the </w:t>
      </w:r>
      <w:r w:rsidR="00EB7F43" w:rsidRPr="002E7EBD">
        <w:rPr>
          <w:rFonts w:cstheme="minorHAnsi"/>
          <w:sz w:val="24"/>
          <w:szCs w:val="24"/>
          <w:rPrChange w:id="105" w:author="Chloe Mao" w:date="2022-03-15T23:40:00Z">
            <w:rPr>
              <w:rFonts w:cstheme="minorHAnsi"/>
            </w:rPr>
          </w:rPrChange>
        </w:rPr>
        <w:t>Organisation for Economic Co-operation and Development</w:t>
      </w:r>
      <w:r w:rsidR="00BE0A54" w:rsidRPr="002E7EBD">
        <w:rPr>
          <w:rFonts w:cstheme="minorHAnsi"/>
          <w:sz w:val="24"/>
          <w:szCs w:val="24"/>
          <w:rPrChange w:id="106" w:author="Chloe Mao" w:date="2022-03-15T23:40:00Z">
            <w:rPr>
              <w:rFonts w:cstheme="minorHAnsi"/>
            </w:rPr>
          </w:rPrChange>
        </w:rPr>
        <w:t xml:space="preserve"> (</w:t>
      </w:r>
      <w:r w:rsidR="00EB7F43" w:rsidRPr="002E7EBD">
        <w:rPr>
          <w:rFonts w:cstheme="minorHAnsi"/>
          <w:sz w:val="24"/>
          <w:szCs w:val="24"/>
          <w:rPrChange w:id="107" w:author="Chloe Mao" w:date="2022-03-15T23:40:00Z">
            <w:rPr>
              <w:rFonts w:cstheme="minorHAnsi"/>
            </w:rPr>
          </w:rPrChange>
        </w:rPr>
        <w:t>OECD</w:t>
      </w:r>
      <w:r w:rsidR="00BE0A54" w:rsidRPr="002E7EBD">
        <w:rPr>
          <w:rFonts w:cstheme="minorHAnsi"/>
          <w:sz w:val="24"/>
          <w:szCs w:val="24"/>
          <w:rPrChange w:id="108" w:author="Chloe Mao" w:date="2022-03-15T23:40:00Z">
            <w:rPr>
              <w:rFonts w:cstheme="minorHAnsi"/>
            </w:rPr>
          </w:rPrChange>
        </w:rPr>
        <w:t xml:space="preserve">), </w:t>
      </w:r>
      <w:r w:rsidR="001C44D2" w:rsidRPr="002E7EBD">
        <w:rPr>
          <w:rFonts w:cstheme="minorHAnsi"/>
          <w:sz w:val="24"/>
          <w:szCs w:val="24"/>
          <w:rPrChange w:id="109" w:author="Chloe Mao" w:date="2022-03-15T23:40:00Z">
            <w:rPr>
              <w:rFonts w:cstheme="minorHAnsi"/>
            </w:rPr>
          </w:rPrChange>
        </w:rPr>
        <w:t>marine transport accounts for over</w:t>
      </w:r>
      <w:r w:rsidR="005A57B3" w:rsidRPr="002E7EBD">
        <w:rPr>
          <w:rFonts w:cstheme="minorHAnsi"/>
          <w:sz w:val="24"/>
          <w:szCs w:val="24"/>
          <w:rPrChange w:id="110" w:author="Chloe Mao" w:date="2022-03-15T23:40:00Z">
            <w:rPr>
              <w:rFonts w:cstheme="minorHAnsi"/>
            </w:rPr>
          </w:rPrChange>
        </w:rPr>
        <w:t xml:space="preserve"> </w:t>
      </w:r>
      <w:r w:rsidR="00EB7F43" w:rsidRPr="002E7EBD">
        <w:rPr>
          <w:rFonts w:cstheme="minorHAnsi"/>
          <w:sz w:val="24"/>
          <w:szCs w:val="24"/>
          <w:rPrChange w:id="111" w:author="Chloe Mao" w:date="2022-03-15T23:40:00Z">
            <w:rPr>
              <w:rFonts w:cstheme="minorHAnsi"/>
            </w:rPr>
          </w:rPrChange>
        </w:rPr>
        <w:t>90</w:t>
      </w:r>
      <w:r w:rsidR="005A57B3" w:rsidRPr="002E7EBD">
        <w:rPr>
          <w:rFonts w:cstheme="minorHAnsi"/>
          <w:sz w:val="24"/>
          <w:szCs w:val="24"/>
          <w:rPrChange w:id="112" w:author="Chloe Mao" w:date="2022-03-15T23:40:00Z">
            <w:rPr>
              <w:rFonts w:cstheme="minorHAnsi"/>
            </w:rPr>
          </w:rPrChange>
        </w:rPr>
        <w:t xml:space="preserve">% </w:t>
      </w:r>
      <w:r w:rsidR="001C44D2" w:rsidRPr="002E7EBD">
        <w:rPr>
          <w:rFonts w:cstheme="minorHAnsi"/>
          <w:sz w:val="24"/>
          <w:szCs w:val="24"/>
          <w:rPrChange w:id="113" w:author="Chloe Mao" w:date="2022-03-15T23:40:00Z">
            <w:rPr>
              <w:rFonts w:cstheme="minorHAnsi"/>
            </w:rPr>
          </w:rPrChange>
        </w:rPr>
        <w:t>of worldwide</w:t>
      </w:r>
      <w:r w:rsidR="005A57B3" w:rsidRPr="002E7EBD">
        <w:rPr>
          <w:rFonts w:cstheme="minorHAnsi"/>
          <w:sz w:val="24"/>
          <w:szCs w:val="24"/>
          <w:rPrChange w:id="114" w:author="Chloe Mao" w:date="2022-03-15T23:40:00Z">
            <w:rPr>
              <w:rFonts w:cstheme="minorHAnsi"/>
            </w:rPr>
          </w:rPrChange>
        </w:rPr>
        <w:t xml:space="preserve"> trade </w:t>
      </w:r>
      <w:r w:rsidR="00943AC5" w:rsidRPr="002E7EBD">
        <w:rPr>
          <w:rFonts w:cstheme="minorHAnsi"/>
          <w:sz w:val="24"/>
          <w:szCs w:val="24"/>
          <w:rPrChange w:id="115" w:author="Chloe Mao" w:date="2022-03-15T23:40:00Z">
            <w:rPr>
              <w:rFonts w:cstheme="minorHAnsi"/>
            </w:rPr>
          </w:rPrChange>
        </w:rPr>
        <w:t>volume</w:t>
      </w:r>
      <w:sdt>
        <w:sdtPr>
          <w:rPr>
            <w:rFonts w:cstheme="minorHAnsi"/>
            <w:sz w:val="24"/>
            <w:szCs w:val="24"/>
          </w:rPr>
          <w:id w:val="-695544349"/>
          <w:citation/>
        </w:sdtPr>
        <w:sdtEndPr/>
        <w:sdtContent>
          <w:r w:rsidR="00E46E33" w:rsidRPr="002E7EBD">
            <w:rPr>
              <w:rFonts w:cstheme="minorHAnsi"/>
              <w:sz w:val="24"/>
              <w:szCs w:val="24"/>
              <w:rPrChange w:id="116" w:author="Chloe Mao" w:date="2022-03-15T23:40:00Z">
                <w:rPr>
                  <w:rFonts w:cstheme="minorHAnsi"/>
                </w:rPr>
              </w:rPrChange>
            </w:rPr>
            <w:fldChar w:fldCharType="begin"/>
          </w:r>
          <w:r w:rsidR="0033745B" w:rsidRPr="002E7EBD">
            <w:rPr>
              <w:rFonts w:cstheme="minorHAnsi"/>
              <w:sz w:val="24"/>
              <w:szCs w:val="24"/>
              <w:rPrChange w:id="117" w:author="Chloe Mao" w:date="2022-03-15T23:40:00Z">
                <w:rPr>
                  <w:rFonts w:cstheme="minorHAnsi"/>
                </w:rPr>
              </w:rPrChange>
            </w:rPr>
            <w:instrText xml:space="preserve">CITATION The21 \l 18441 </w:instrText>
          </w:r>
          <w:r w:rsidR="00E46E33" w:rsidRPr="002E7EBD">
            <w:rPr>
              <w:rFonts w:cstheme="minorHAnsi"/>
              <w:sz w:val="24"/>
              <w:szCs w:val="24"/>
              <w:rPrChange w:id="118" w:author="Chloe Mao" w:date="2022-03-15T23:40:00Z">
                <w:rPr>
                  <w:rFonts w:cstheme="minorHAnsi"/>
                </w:rPr>
              </w:rPrChange>
            </w:rPr>
            <w:fldChar w:fldCharType="separate"/>
          </w:r>
          <w:r w:rsidR="00BB393D">
            <w:rPr>
              <w:rFonts w:cstheme="minorHAnsi"/>
              <w:sz w:val="24"/>
              <w:szCs w:val="24"/>
            </w:rPr>
            <w:t xml:space="preserve"> </w:t>
          </w:r>
          <w:r w:rsidR="00BB393D" w:rsidRPr="00635D8B">
            <w:rPr>
              <w:rFonts w:cstheme="minorHAnsi"/>
              <w:sz w:val="24"/>
              <w:szCs w:val="24"/>
            </w:rPr>
            <w:t>(OECD, 2021)</w:t>
          </w:r>
          <w:r w:rsidR="00E46E33" w:rsidRPr="002E7EBD">
            <w:rPr>
              <w:rFonts w:cstheme="minorHAnsi"/>
              <w:sz w:val="24"/>
              <w:szCs w:val="24"/>
              <w:rPrChange w:id="119" w:author="Chloe Mao" w:date="2022-03-15T23:40:00Z">
                <w:rPr>
                  <w:rFonts w:cstheme="minorHAnsi"/>
                </w:rPr>
              </w:rPrChange>
            </w:rPr>
            <w:fldChar w:fldCharType="end"/>
          </w:r>
        </w:sdtContent>
      </w:sdt>
      <w:r w:rsidR="00943AC5" w:rsidRPr="002E7EBD">
        <w:rPr>
          <w:rFonts w:cstheme="minorHAnsi"/>
          <w:sz w:val="24"/>
          <w:szCs w:val="24"/>
          <w:rPrChange w:id="120" w:author="Chloe Mao" w:date="2022-03-15T23:40:00Z">
            <w:rPr>
              <w:rFonts w:cstheme="minorHAnsi"/>
            </w:rPr>
          </w:rPrChange>
        </w:rPr>
        <w:t>.</w:t>
      </w:r>
      <w:r w:rsidR="006E2703" w:rsidRPr="002E7EBD">
        <w:rPr>
          <w:rFonts w:cstheme="minorHAnsi"/>
          <w:sz w:val="24"/>
          <w:szCs w:val="24"/>
          <w:rPrChange w:id="121" w:author="Chloe Mao" w:date="2022-03-15T23:40:00Z">
            <w:rPr>
              <w:rFonts w:cstheme="minorHAnsi"/>
            </w:rPr>
          </w:rPrChange>
        </w:rPr>
        <w:t xml:space="preserve"> </w:t>
      </w:r>
      <w:r w:rsidR="005D3D5D" w:rsidRPr="002E7EBD">
        <w:rPr>
          <w:rFonts w:cstheme="minorHAnsi"/>
          <w:sz w:val="24"/>
          <w:szCs w:val="24"/>
          <w:rPrChange w:id="122" w:author="Chloe Mao" w:date="2022-03-15T23:40:00Z">
            <w:rPr>
              <w:rFonts w:cstheme="minorHAnsi"/>
            </w:rPr>
          </w:rPrChange>
        </w:rPr>
        <w:t xml:space="preserve">Maritime traffic is predicted to rise substantially over the future decades, propelled by increasing demand for primary resources and container shipping, </w:t>
      </w:r>
      <w:r w:rsidR="00ED361F" w:rsidRPr="002E7EBD">
        <w:rPr>
          <w:rFonts w:cstheme="minorHAnsi"/>
          <w:sz w:val="24"/>
          <w:szCs w:val="24"/>
          <w:rPrChange w:id="123" w:author="Chloe Mao" w:date="2022-03-15T23:40:00Z">
            <w:rPr>
              <w:rFonts w:cstheme="minorHAnsi"/>
            </w:rPr>
          </w:rPrChange>
        </w:rPr>
        <w:t>despite a reduction in shipping activity in 2020 due the cons</w:t>
      </w:r>
      <w:r w:rsidR="002819EA" w:rsidRPr="002E7EBD">
        <w:rPr>
          <w:rFonts w:cstheme="minorHAnsi"/>
          <w:sz w:val="24"/>
          <w:szCs w:val="24"/>
          <w:rPrChange w:id="124" w:author="Chloe Mao" w:date="2022-03-15T23:40:00Z">
            <w:rPr>
              <w:rFonts w:cstheme="minorHAnsi"/>
            </w:rPr>
          </w:rPrChange>
        </w:rPr>
        <w:t>equences of the COVID-19 pandemic</w:t>
      </w:r>
      <w:r w:rsidR="00EE735D" w:rsidRPr="002E7EBD">
        <w:rPr>
          <w:rFonts w:cstheme="minorHAnsi"/>
          <w:sz w:val="24"/>
          <w:szCs w:val="24"/>
          <w:rPrChange w:id="125" w:author="Chloe Mao" w:date="2022-03-15T23:40:00Z">
            <w:rPr>
              <w:rFonts w:cstheme="minorHAnsi"/>
            </w:rPr>
          </w:rPrChange>
        </w:rPr>
        <w:t xml:space="preserve">. </w:t>
      </w:r>
      <w:r w:rsidR="00AD5B45" w:rsidRPr="002E7EBD">
        <w:rPr>
          <w:rFonts w:cstheme="minorHAnsi"/>
          <w:sz w:val="24"/>
          <w:szCs w:val="24"/>
          <w:rPrChange w:id="126" w:author="Chloe Mao" w:date="2022-03-15T23:40:00Z">
            <w:rPr>
              <w:rFonts w:cstheme="minorHAnsi"/>
            </w:rPr>
          </w:rPrChange>
        </w:rPr>
        <w:t>Therefore</w:t>
      </w:r>
      <w:r w:rsidR="00DB2BB2" w:rsidRPr="002E7EBD">
        <w:rPr>
          <w:rFonts w:cstheme="minorHAnsi"/>
          <w:sz w:val="24"/>
          <w:szCs w:val="24"/>
          <w:rPrChange w:id="127" w:author="Chloe Mao" w:date="2022-03-15T23:40:00Z">
            <w:rPr>
              <w:rFonts w:cstheme="minorHAnsi"/>
            </w:rPr>
          </w:rPrChange>
        </w:rPr>
        <w:t xml:space="preserve">, maritime </w:t>
      </w:r>
      <w:r w:rsidR="00AA5F5A" w:rsidRPr="002E7EBD">
        <w:rPr>
          <w:rFonts w:cstheme="minorHAnsi"/>
          <w:sz w:val="24"/>
          <w:szCs w:val="24"/>
          <w:rPrChange w:id="128" w:author="Chloe Mao" w:date="2022-03-15T23:40:00Z">
            <w:rPr>
              <w:rFonts w:cstheme="minorHAnsi"/>
            </w:rPr>
          </w:rPrChange>
        </w:rPr>
        <w:t xml:space="preserve">transport </w:t>
      </w:r>
      <w:r w:rsidR="0039254C" w:rsidRPr="002E7EBD">
        <w:rPr>
          <w:rFonts w:cstheme="minorHAnsi"/>
          <w:sz w:val="24"/>
          <w:szCs w:val="24"/>
          <w:rPrChange w:id="129" w:author="Chloe Mao" w:date="2022-03-15T23:40:00Z">
            <w:rPr>
              <w:rFonts w:cstheme="minorHAnsi"/>
            </w:rPr>
          </w:rPrChange>
        </w:rPr>
        <w:t xml:space="preserve">can </w:t>
      </w:r>
      <w:r w:rsidR="0026233A" w:rsidRPr="002E7EBD">
        <w:rPr>
          <w:rFonts w:cstheme="minorHAnsi"/>
          <w:sz w:val="24"/>
          <w:szCs w:val="24"/>
          <w:rPrChange w:id="130" w:author="Chloe Mao" w:date="2022-03-15T23:40:00Z">
            <w:rPr>
              <w:rFonts w:cstheme="minorHAnsi"/>
            </w:rPr>
          </w:rPrChange>
        </w:rPr>
        <w:t xml:space="preserve">have </w:t>
      </w:r>
      <w:r w:rsidR="005F5E8D" w:rsidRPr="002E7EBD">
        <w:rPr>
          <w:rFonts w:cstheme="minorHAnsi"/>
          <w:sz w:val="24"/>
          <w:szCs w:val="24"/>
          <w:rPrChange w:id="131" w:author="Chloe Mao" w:date="2022-03-15T23:40:00Z">
            <w:rPr>
              <w:rFonts w:cstheme="minorHAnsi"/>
            </w:rPr>
          </w:rPrChange>
        </w:rPr>
        <w:t>a significant</w:t>
      </w:r>
      <w:r w:rsidR="0026233A" w:rsidRPr="002E7EBD">
        <w:rPr>
          <w:rFonts w:cstheme="minorHAnsi"/>
          <w:sz w:val="24"/>
          <w:szCs w:val="24"/>
          <w:rPrChange w:id="132" w:author="Chloe Mao" w:date="2022-03-15T23:40:00Z">
            <w:rPr>
              <w:rFonts w:cstheme="minorHAnsi"/>
            </w:rPr>
          </w:rPrChange>
        </w:rPr>
        <w:t xml:space="preserve"> impact on transport costs and trading prices.</w:t>
      </w:r>
    </w:p>
    <w:p w14:paraId="46C2765D" w14:textId="77777777" w:rsidR="005F0DBD" w:rsidRPr="002E7EBD" w:rsidRDefault="005F0DBD" w:rsidP="005F0DBD">
      <w:pPr>
        <w:spacing w:after="0" w:line="240" w:lineRule="auto"/>
        <w:jc w:val="both"/>
        <w:rPr>
          <w:rFonts w:cstheme="minorHAnsi"/>
          <w:sz w:val="24"/>
          <w:szCs w:val="24"/>
          <w:rPrChange w:id="133" w:author="Chloe Mao" w:date="2022-03-15T23:40:00Z">
            <w:rPr>
              <w:rFonts w:cstheme="minorHAnsi"/>
            </w:rPr>
          </w:rPrChange>
        </w:rPr>
      </w:pPr>
    </w:p>
    <w:p w14:paraId="3A4FF928" w14:textId="0AF65FD1" w:rsidR="00C072AA" w:rsidRPr="002E7EBD" w:rsidRDefault="00727C70" w:rsidP="005F0DBD">
      <w:pPr>
        <w:spacing w:after="0" w:line="240" w:lineRule="auto"/>
        <w:jc w:val="both"/>
        <w:rPr>
          <w:rFonts w:cstheme="minorHAnsi"/>
          <w:sz w:val="24"/>
          <w:szCs w:val="24"/>
          <w:rPrChange w:id="134" w:author="Chloe Mao" w:date="2022-03-15T23:40:00Z">
            <w:rPr>
              <w:rFonts w:cstheme="minorHAnsi"/>
            </w:rPr>
          </w:rPrChange>
        </w:rPr>
      </w:pPr>
      <w:r w:rsidRPr="002E7EBD">
        <w:rPr>
          <w:rFonts w:cstheme="minorHAnsi"/>
          <w:sz w:val="24"/>
          <w:szCs w:val="24"/>
          <w:rPrChange w:id="135" w:author="Chloe Mao" w:date="2022-03-15T23:40:00Z">
            <w:rPr>
              <w:rFonts w:cstheme="minorHAnsi"/>
            </w:rPr>
          </w:rPrChange>
        </w:rPr>
        <w:t>The</w:t>
      </w:r>
      <w:r w:rsidR="4FBA1FD2" w:rsidRPr="002E7EBD">
        <w:rPr>
          <w:rFonts w:cstheme="minorHAnsi"/>
          <w:sz w:val="24"/>
          <w:szCs w:val="24"/>
          <w:rPrChange w:id="136" w:author="Chloe Mao" w:date="2022-03-15T23:40:00Z">
            <w:rPr>
              <w:rFonts w:cstheme="minorHAnsi"/>
            </w:rPr>
          </w:rPrChange>
        </w:rPr>
        <w:t xml:space="preserve"> maritime trading environment </w:t>
      </w:r>
      <w:r w:rsidR="00C838B8" w:rsidRPr="002E7EBD">
        <w:rPr>
          <w:rFonts w:cstheme="minorHAnsi"/>
          <w:sz w:val="24"/>
          <w:szCs w:val="24"/>
          <w:rPrChange w:id="137" w:author="Chloe Mao" w:date="2022-03-15T23:40:00Z">
            <w:rPr>
              <w:rFonts w:cstheme="minorHAnsi"/>
            </w:rPr>
          </w:rPrChange>
        </w:rPr>
        <w:t>can be complex as</w:t>
      </w:r>
      <w:r w:rsidR="4FBA1FD2" w:rsidRPr="002E7EBD">
        <w:rPr>
          <w:rFonts w:cstheme="minorHAnsi"/>
          <w:sz w:val="24"/>
          <w:szCs w:val="24"/>
          <w:rPrChange w:id="138" w:author="Chloe Mao" w:date="2022-03-15T23:40:00Z">
            <w:rPr>
              <w:rFonts w:cstheme="minorHAnsi"/>
            </w:rPr>
          </w:rPrChange>
        </w:rPr>
        <w:t xml:space="preserve"> there are </w:t>
      </w:r>
      <w:r w:rsidR="00C838B8" w:rsidRPr="002E7EBD">
        <w:rPr>
          <w:rFonts w:cstheme="minorHAnsi"/>
          <w:sz w:val="24"/>
          <w:szCs w:val="24"/>
          <w:rPrChange w:id="139" w:author="Chloe Mao" w:date="2022-03-15T23:40:00Z">
            <w:rPr>
              <w:rFonts w:cstheme="minorHAnsi"/>
            </w:rPr>
          </w:rPrChange>
        </w:rPr>
        <w:t>wide range</w:t>
      </w:r>
      <w:r w:rsidR="4FBA1FD2" w:rsidRPr="002E7EBD">
        <w:rPr>
          <w:rFonts w:cstheme="minorHAnsi"/>
          <w:sz w:val="24"/>
          <w:szCs w:val="24"/>
          <w:rPrChange w:id="140" w:author="Chloe Mao" w:date="2022-03-15T23:40:00Z">
            <w:rPr>
              <w:rFonts w:cstheme="minorHAnsi"/>
            </w:rPr>
          </w:rPrChange>
        </w:rPr>
        <w:t xml:space="preserve"> of </w:t>
      </w:r>
      <w:r w:rsidR="00714F60" w:rsidRPr="002E7EBD">
        <w:rPr>
          <w:rFonts w:cstheme="minorHAnsi"/>
          <w:sz w:val="24"/>
          <w:szCs w:val="24"/>
          <w:rPrChange w:id="141" w:author="Chloe Mao" w:date="2022-03-15T23:40:00Z">
            <w:rPr>
              <w:rFonts w:cstheme="minorHAnsi"/>
            </w:rPr>
          </w:rPrChange>
        </w:rPr>
        <w:t>cargo</w:t>
      </w:r>
      <w:r w:rsidR="00C838B8" w:rsidRPr="002E7EBD">
        <w:rPr>
          <w:rFonts w:cstheme="minorHAnsi"/>
          <w:sz w:val="24"/>
          <w:szCs w:val="24"/>
          <w:rPrChange w:id="142" w:author="Chloe Mao" w:date="2022-03-15T23:40:00Z">
            <w:rPr>
              <w:rFonts w:cstheme="minorHAnsi"/>
            </w:rPr>
          </w:rPrChange>
        </w:rPr>
        <w:t>es</w:t>
      </w:r>
      <w:r w:rsidR="00714F60" w:rsidRPr="002E7EBD">
        <w:rPr>
          <w:rFonts w:cstheme="minorHAnsi"/>
          <w:sz w:val="24"/>
          <w:szCs w:val="24"/>
          <w:rPrChange w:id="143" w:author="Chloe Mao" w:date="2022-03-15T23:40:00Z">
            <w:rPr>
              <w:rFonts w:cstheme="minorHAnsi"/>
            </w:rPr>
          </w:rPrChange>
        </w:rPr>
        <w:t xml:space="preserve"> which </w:t>
      </w:r>
      <w:r w:rsidR="00C838B8" w:rsidRPr="002E7EBD">
        <w:rPr>
          <w:rFonts w:cstheme="minorHAnsi"/>
          <w:sz w:val="24"/>
          <w:szCs w:val="24"/>
          <w:rPrChange w:id="144" w:author="Chloe Mao" w:date="2022-03-15T23:40:00Z">
            <w:rPr>
              <w:rFonts w:cstheme="minorHAnsi"/>
            </w:rPr>
          </w:rPrChange>
        </w:rPr>
        <w:t>can be</w:t>
      </w:r>
      <w:r w:rsidR="4FBA1FD2" w:rsidRPr="002E7EBD">
        <w:rPr>
          <w:rFonts w:cstheme="minorHAnsi"/>
          <w:sz w:val="24"/>
          <w:szCs w:val="24"/>
          <w:rPrChange w:id="145" w:author="Chloe Mao" w:date="2022-03-15T23:40:00Z">
            <w:rPr>
              <w:rFonts w:cstheme="minorHAnsi"/>
            </w:rPr>
          </w:rPrChange>
        </w:rPr>
        <w:t xml:space="preserve"> transported via different types of vessels. </w:t>
      </w:r>
      <w:r w:rsidR="006A73A0" w:rsidRPr="002E7EBD">
        <w:rPr>
          <w:rFonts w:cstheme="minorHAnsi"/>
          <w:sz w:val="24"/>
          <w:szCs w:val="24"/>
          <w:rPrChange w:id="146" w:author="Chloe Mao" w:date="2022-03-15T23:40:00Z">
            <w:rPr>
              <w:rFonts w:cstheme="minorHAnsi"/>
            </w:rPr>
          </w:rPrChange>
        </w:rPr>
        <w:t>Vessels can be classified into f</w:t>
      </w:r>
      <w:r w:rsidR="002C4D4E" w:rsidRPr="002E7EBD">
        <w:rPr>
          <w:rFonts w:cstheme="minorHAnsi"/>
          <w:sz w:val="24"/>
          <w:szCs w:val="24"/>
          <w:rPrChange w:id="147" w:author="Chloe Mao" w:date="2022-03-15T23:40:00Z">
            <w:rPr>
              <w:rFonts w:cstheme="minorHAnsi"/>
            </w:rPr>
          </w:rPrChange>
        </w:rPr>
        <w:t>ive</w:t>
      </w:r>
      <w:r w:rsidR="006A73A0" w:rsidRPr="002E7EBD">
        <w:rPr>
          <w:rFonts w:cstheme="minorHAnsi"/>
          <w:sz w:val="24"/>
          <w:szCs w:val="24"/>
          <w:rPrChange w:id="148" w:author="Chloe Mao" w:date="2022-03-15T23:40:00Z">
            <w:rPr>
              <w:rFonts w:cstheme="minorHAnsi"/>
            </w:rPr>
          </w:rPrChange>
        </w:rPr>
        <w:t xml:space="preserve"> major groups </w:t>
      </w:r>
      <w:r w:rsidR="003106D0" w:rsidRPr="002E7EBD">
        <w:rPr>
          <w:rFonts w:cstheme="minorHAnsi"/>
          <w:sz w:val="24"/>
          <w:szCs w:val="24"/>
          <w:rPrChange w:id="149" w:author="Chloe Mao" w:date="2022-03-15T23:40:00Z">
            <w:rPr>
              <w:rFonts w:cstheme="minorHAnsi"/>
            </w:rPr>
          </w:rPrChange>
        </w:rPr>
        <w:t xml:space="preserve">based on the types of cargoes </w:t>
      </w:r>
      <w:r w:rsidR="00820364" w:rsidRPr="002E7EBD">
        <w:rPr>
          <w:rFonts w:cstheme="minorHAnsi"/>
          <w:sz w:val="24"/>
          <w:szCs w:val="24"/>
          <w:rPrChange w:id="150" w:author="Chloe Mao" w:date="2022-03-15T23:40:00Z">
            <w:rPr>
              <w:rFonts w:cstheme="minorHAnsi"/>
            </w:rPr>
          </w:rPrChange>
        </w:rPr>
        <w:t>they are designed to carry</w:t>
      </w:r>
      <w:r w:rsidR="00247A57" w:rsidRPr="002E7EBD">
        <w:rPr>
          <w:rFonts w:cstheme="minorHAnsi"/>
          <w:sz w:val="24"/>
          <w:szCs w:val="24"/>
          <w:rPrChange w:id="151" w:author="Chloe Mao" w:date="2022-03-15T23:40:00Z">
            <w:rPr>
              <w:rFonts w:cstheme="minorHAnsi"/>
            </w:rPr>
          </w:rPrChange>
        </w:rPr>
        <w:t xml:space="preserve">, namely oil tankers, </w:t>
      </w:r>
      <w:r w:rsidR="002C4D4E" w:rsidRPr="002E7EBD">
        <w:rPr>
          <w:rFonts w:cstheme="minorHAnsi"/>
          <w:sz w:val="24"/>
          <w:szCs w:val="24"/>
          <w:rPrChange w:id="152" w:author="Chloe Mao" w:date="2022-03-15T23:40:00Z">
            <w:rPr>
              <w:rFonts w:cstheme="minorHAnsi"/>
            </w:rPr>
          </w:rPrChange>
        </w:rPr>
        <w:t xml:space="preserve">gas carriers, </w:t>
      </w:r>
      <w:r w:rsidR="00247A57" w:rsidRPr="002E7EBD">
        <w:rPr>
          <w:rFonts w:cstheme="minorHAnsi"/>
          <w:sz w:val="24"/>
          <w:szCs w:val="24"/>
          <w:rPrChange w:id="153" w:author="Chloe Mao" w:date="2022-03-15T23:40:00Z">
            <w:rPr>
              <w:rFonts w:cstheme="minorHAnsi"/>
            </w:rPr>
          </w:rPrChange>
        </w:rPr>
        <w:t xml:space="preserve">bulk carriers, general cargo ships, and container ships. </w:t>
      </w:r>
      <w:r w:rsidR="00350C5B" w:rsidRPr="002E7EBD">
        <w:rPr>
          <w:rFonts w:cstheme="minorHAnsi"/>
          <w:sz w:val="24"/>
          <w:szCs w:val="24"/>
          <w:rPrChange w:id="154" w:author="Chloe Mao" w:date="2022-03-15T23:40:00Z">
            <w:rPr>
              <w:rFonts w:cstheme="minorHAnsi"/>
            </w:rPr>
          </w:rPrChange>
        </w:rPr>
        <w:t>The</w:t>
      </w:r>
      <w:r w:rsidR="00E6369D" w:rsidRPr="002E7EBD">
        <w:rPr>
          <w:rFonts w:cstheme="minorHAnsi"/>
          <w:sz w:val="24"/>
          <w:szCs w:val="24"/>
          <w:rPrChange w:id="155" w:author="Chloe Mao" w:date="2022-03-15T23:40:00Z">
            <w:rPr>
              <w:rFonts w:cstheme="minorHAnsi"/>
            </w:rPr>
          </w:rPrChange>
        </w:rPr>
        <w:t>y</w:t>
      </w:r>
      <w:r w:rsidR="00350C5B" w:rsidRPr="002E7EBD">
        <w:rPr>
          <w:rFonts w:cstheme="minorHAnsi"/>
          <w:sz w:val="24"/>
          <w:szCs w:val="24"/>
          <w:rPrChange w:id="156" w:author="Chloe Mao" w:date="2022-03-15T23:40:00Z">
            <w:rPr>
              <w:rFonts w:cstheme="minorHAnsi"/>
            </w:rPr>
          </w:rPrChange>
        </w:rPr>
        <w:t xml:space="preserve"> can then be further segmented based on their sizes</w:t>
      </w:r>
      <w:r w:rsidR="003837EB" w:rsidRPr="002E7EBD">
        <w:rPr>
          <w:rFonts w:cstheme="minorHAnsi"/>
          <w:sz w:val="24"/>
          <w:szCs w:val="24"/>
          <w:rPrChange w:id="157" w:author="Chloe Mao" w:date="2022-03-15T23:40:00Z">
            <w:rPr>
              <w:rFonts w:cstheme="minorHAnsi"/>
            </w:rPr>
          </w:rPrChange>
        </w:rPr>
        <w:t xml:space="preserve">. </w:t>
      </w:r>
      <w:r w:rsidR="00CD3604" w:rsidRPr="002E7EBD">
        <w:rPr>
          <w:rFonts w:cstheme="minorHAnsi"/>
          <w:sz w:val="24"/>
          <w:szCs w:val="24"/>
          <w:rPrChange w:id="158" w:author="Chloe Mao" w:date="2022-03-15T23:40:00Z">
            <w:rPr>
              <w:rFonts w:cstheme="minorHAnsi"/>
            </w:rPr>
          </w:rPrChange>
        </w:rPr>
        <w:t>Statistics from</w:t>
      </w:r>
      <w:r w:rsidR="4FBA1FD2" w:rsidRPr="002E7EBD">
        <w:rPr>
          <w:rFonts w:cstheme="minorHAnsi"/>
          <w:sz w:val="24"/>
          <w:szCs w:val="24"/>
          <w:rPrChange w:id="159" w:author="Chloe Mao" w:date="2022-03-15T23:40:00Z">
            <w:rPr>
              <w:rFonts w:cstheme="minorHAnsi"/>
            </w:rPr>
          </w:rPrChange>
        </w:rPr>
        <w:t xml:space="preserve"> the United Nations Conference on Trade and Development</w:t>
      </w:r>
      <w:r w:rsidR="00E15C58" w:rsidRPr="002E7EBD">
        <w:rPr>
          <w:rFonts w:cstheme="minorHAnsi"/>
          <w:sz w:val="24"/>
          <w:szCs w:val="24"/>
          <w:rPrChange w:id="160" w:author="Chloe Mao" w:date="2022-03-15T23:40:00Z">
            <w:rPr>
              <w:rFonts w:cstheme="minorHAnsi"/>
            </w:rPr>
          </w:rPrChange>
        </w:rPr>
        <w:t xml:space="preserve"> (</w:t>
      </w:r>
      <w:r w:rsidR="4FBA1FD2" w:rsidRPr="002E7EBD">
        <w:rPr>
          <w:rFonts w:cstheme="minorHAnsi"/>
          <w:sz w:val="24"/>
          <w:szCs w:val="24"/>
          <w:rPrChange w:id="161" w:author="Chloe Mao" w:date="2022-03-15T23:40:00Z">
            <w:rPr>
              <w:rFonts w:cstheme="minorHAnsi"/>
            </w:rPr>
          </w:rPrChange>
        </w:rPr>
        <w:t>UNCTAD</w:t>
      </w:r>
      <w:r w:rsidR="00E15C58" w:rsidRPr="002E7EBD">
        <w:rPr>
          <w:rFonts w:cstheme="minorHAnsi"/>
          <w:sz w:val="24"/>
          <w:szCs w:val="24"/>
          <w:rPrChange w:id="162" w:author="Chloe Mao" w:date="2022-03-15T23:40:00Z">
            <w:rPr>
              <w:rFonts w:cstheme="minorHAnsi"/>
            </w:rPr>
          </w:rPrChange>
        </w:rPr>
        <w:t>)</w:t>
      </w:r>
      <w:r w:rsidR="00CD3604" w:rsidRPr="002E7EBD">
        <w:rPr>
          <w:rFonts w:cstheme="minorHAnsi"/>
          <w:sz w:val="24"/>
          <w:szCs w:val="24"/>
          <w:rPrChange w:id="163" w:author="Chloe Mao" w:date="2022-03-15T23:40:00Z">
            <w:rPr>
              <w:rFonts w:cstheme="minorHAnsi"/>
            </w:rPr>
          </w:rPrChange>
        </w:rPr>
        <w:t xml:space="preserve"> show that </w:t>
      </w:r>
      <w:r w:rsidR="4FBA1FD2" w:rsidRPr="002E7EBD">
        <w:rPr>
          <w:rFonts w:cstheme="minorHAnsi"/>
          <w:sz w:val="24"/>
          <w:szCs w:val="24"/>
          <w:rPrChange w:id="164" w:author="Chloe Mao" w:date="2022-03-15T23:40:00Z">
            <w:rPr>
              <w:rFonts w:cstheme="minorHAnsi"/>
            </w:rPr>
          </w:rPrChange>
        </w:rPr>
        <w:t xml:space="preserve">bulk carriers represent </w:t>
      </w:r>
      <w:r w:rsidR="008C59E8" w:rsidRPr="002E7EBD">
        <w:rPr>
          <w:rFonts w:cstheme="minorHAnsi"/>
          <w:sz w:val="24"/>
          <w:szCs w:val="24"/>
          <w:rPrChange w:id="165" w:author="Chloe Mao" w:date="2022-03-15T23:40:00Z">
            <w:rPr>
              <w:rFonts w:cstheme="minorHAnsi"/>
            </w:rPr>
          </w:rPrChange>
        </w:rPr>
        <w:t xml:space="preserve">nearly </w:t>
      </w:r>
      <w:r w:rsidR="002C27BB" w:rsidRPr="002E7EBD">
        <w:rPr>
          <w:rFonts w:cstheme="minorHAnsi"/>
          <w:sz w:val="24"/>
          <w:szCs w:val="24"/>
          <w:rPrChange w:id="166" w:author="Chloe Mao" w:date="2022-03-15T23:40:00Z">
            <w:rPr>
              <w:rFonts w:cstheme="minorHAnsi"/>
            </w:rPr>
          </w:rPrChange>
        </w:rPr>
        <w:t>4</w:t>
      </w:r>
      <w:r w:rsidR="008C59E8" w:rsidRPr="002E7EBD">
        <w:rPr>
          <w:rFonts w:cstheme="minorHAnsi"/>
          <w:sz w:val="24"/>
          <w:szCs w:val="24"/>
          <w:rPrChange w:id="167" w:author="Chloe Mao" w:date="2022-03-15T23:40:00Z">
            <w:rPr>
              <w:rFonts w:cstheme="minorHAnsi"/>
            </w:rPr>
          </w:rPrChange>
        </w:rPr>
        <w:t>3</w:t>
      </w:r>
      <w:r w:rsidR="009717E8" w:rsidRPr="002E7EBD">
        <w:rPr>
          <w:rFonts w:cstheme="minorHAnsi"/>
          <w:sz w:val="24"/>
          <w:szCs w:val="24"/>
          <w:rPrChange w:id="168" w:author="Chloe Mao" w:date="2022-03-15T23:40:00Z">
            <w:rPr>
              <w:rFonts w:cstheme="minorHAnsi"/>
            </w:rPr>
          </w:rPrChange>
        </w:rPr>
        <w:t>%</w:t>
      </w:r>
      <w:r w:rsidR="4FBA1FD2" w:rsidRPr="002E7EBD">
        <w:rPr>
          <w:rFonts w:cstheme="minorHAnsi"/>
          <w:sz w:val="24"/>
          <w:szCs w:val="24"/>
          <w:rPrChange w:id="169" w:author="Chloe Mao" w:date="2022-03-15T23:40:00Z">
            <w:rPr>
              <w:rFonts w:cstheme="minorHAnsi"/>
            </w:rPr>
          </w:rPrChange>
        </w:rPr>
        <w:t xml:space="preserve"> of the total Deadweight Tonnage</w:t>
      </w:r>
      <w:r w:rsidR="007072AF" w:rsidRPr="002E7EBD">
        <w:rPr>
          <w:rFonts w:cstheme="minorHAnsi"/>
          <w:sz w:val="24"/>
          <w:szCs w:val="24"/>
          <w:rPrChange w:id="170" w:author="Chloe Mao" w:date="2022-03-15T23:40:00Z">
            <w:rPr>
              <w:rFonts w:cstheme="minorHAnsi"/>
            </w:rPr>
          </w:rPrChange>
        </w:rPr>
        <w:t xml:space="preserve"> (</w:t>
      </w:r>
      <w:r w:rsidR="4FBA1FD2" w:rsidRPr="002E7EBD">
        <w:rPr>
          <w:rFonts w:cstheme="minorHAnsi"/>
          <w:sz w:val="24"/>
          <w:szCs w:val="24"/>
          <w:rPrChange w:id="171" w:author="Chloe Mao" w:date="2022-03-15T23:40:00Z">
            <w:rPr>
              <w:rFonts w:cstheme="minorHAnsi"/>
            </w:rPr>
          </w:rPrChange>
        </w:rPr>
        <w:t>DWT</w:t>
      </w:r>
      <w:r w:rsidR="007072AF" w:rsidRPr="002E7EBD">
        <w:rPr>
          <w:rFonts w:cstheme="minorHAnsi"/>
          <w:sz w:val="24"/>
          <w:szCs w:val="24"/>
          <w:rPrChange w:id="172" w:author="Chloe Mao" w:date="2022-03-15T23:40:00Z">
            <w:rPr>
              <w:rFonts w:cstheme="minorHAnsi"/>
            </w:rPr>
          </w:rPrChange>
        </w:rPr>
        <w:t>)</w:t>
      </w:r>
      <w:r w:rsidR="4FBA1FD2" w:rsidRPr="002E7EBD">
        <w:rPr>
          <w:rFonts w:cstheme="minorHAnsi"/>
          <w:sz w:val="24"/>
          <w:szCs w:val="24"/>
          <w:rPrChange w:id="173" w:author="Chloe Mao" w:date="2022-03-15T23:40:00Z">
            <w:rPr>
              <w:rFonts w:cstheme="minorHAnsi"/>
            </w:rPr>
          </w:rPrChange>
        </w:rPr>
        <w:t xml:space="preserve"> </w:t>
      </w:r>
      <w:r w:rsidR="001F4469" w:rsidRPr="002E7EBD">
        <w:rPr>
          <w:rFonts w:cstheme="minorHAnsi"/>
          <w:sz w:val="24"/>
          <w:szCs w:val="24"/>
          <w:rPrChange w:id="174" w:author="Chloe Mao" w:date="2022-03-15T23:40:00Z">
            <w:rPr>
              <w:rFonts w:cstheme="minorHAnsi"/>
            </w:rPr>
          </w:rPrChange>
        </w:rPr>
        <w:t xml:space="preserve">of </w:t>
      </w:r>
      <w:r w:rsidR="00BC186F" w:rsidRPr="002E7EBD">
        <w:rPr>
          <w:rFonts w:cstheme="minorHAnsi"/>
          <w:sz w:val="24"/>
          <w:szCs w:val="24"/>
          <w:rPrChange w:id="175" w:author="Chloe Mao" w:date="2022-03-15T23:40:00Z">
            <w:rPr>
              <w:rFonts w:cstheme="minorHAnsi"/>
            </w:rPr>
          </w:rPrChange>
        </w:rPr>
        <w:t>the total vessel capacity in 2021. This is equivalent to</w:t>
      </w:r>
      <w:r w:rsidR="4FBA1FD2" w:rsidRPr="002E7EBD">
        <w:rPr>
          <w:rFonts w:cstheme="minorHAnsi"/>
          <w:sz w:val="24"/>
          <w:szCs w:val="24"/>
          <w:rPrChange w:id="176" w:author="Chloe Mao" w:date="2022-03-15T23:40:00Z">
            <w:rPr>
              <w:rFonts w:cstheme="minorHAnsi"/>
            </w:rPr>
          </w:rPrChange>
        </w:rPr>
        <w:t xml:space="preserve"> </w:t>
      </w:r>
      <w:r w:rsidR="00BC186F" w:rsidRPr="002E7EBD">
        <w:rPr>
          <w:rFonts w:cstheme="minorHAnsi"/>
          <w:sz w:val="24"/>
          <w:szCs w:val="24"/>
          <w:rPrChange w:id="177" w:author="Chloe Mao" w:date="2022-03-15T23:40:00Z">
            <w:rPr>
              <w:rFonts w:cstheme="minorHAnsi"/>
            </w:rPr>
          </w:rPrChange>
        </w:rPr>
        <w:t xml:space="preserve">around </w:t>
      </w:r>
      <w:r w:rsidR="4FBA1FD2" w:rsidRPr="002E7EBD">
        <w:rPr>
          <w:rFonts w:cstheme="minorHAnsi"/>
          <w:sz w:val="24"/>
          <w:szCs w:val="24"/>
          <w:rPrChange w:id="178" w:author="Chloe Mao" w:date="2022-03-15T23:40:00Z">
            <w:rPr>
              <w:rFonts w:cstheme="minorHAnsi"/>
            </w:rPr>
          </w:rPrChange>
        </w:rPr>
        <w:t>17</w:t>
      </w:r>
      <w:r w:rsidR="00BC186F" w:rsidRPr="002E7EBD">
        <w:rPr>
          <w:rFonts w:cstheme="minorHAnsi"/>
          <w:sz w:val="24"/>
          <w:szCs w:val="24"/>
          <w:rPrChange w:id="179" w:author="Chloe Mao" w:date="2022-03-15T23:40:00Z">
            <w:rPr>
              <w:rFonts w:cstheme="minorHAnsi"/>
            </w:rPr>
          </w:rPrChange>
        </w:rPr>
        <w:t xml:space="preserve">% </w:t>
      </w:r>
      <w:r w:rsidR="4FBA1FD2" w:rsidRPr="002E7EBD">
        <w:rPr>
          <w:rFonts w:cstheme="minorHAnsi"/>
          <w:sz w:val="24"/>
          <w:szCs w:val="24"/>
          <w:rPrChange w:id="180" w:author="Chloe Mao" w:date="2022-03-15T23:40:00Z">
            <w:rPr>
              <w:rFonts w:cstheme="minorHAnsi"/>
            </w:rPr>
          </w:rPrChange>
        </w:rPr>
        <w:t>of total trade value</w:t>
      </w:r>
      <w:r w:rsidR="00BC186F" w:rsidRPr="002E7EBD">
        <w:rPr>
          <w:rFonts w:cstheme="minorHAnsi"/>
          <w:sz w:val="24"/>
          <w:szCs w:val="24"/>
          <w:rPrChange w:id="181" w:author="Chloe Mao" w:date="2022-03-15T23:40:00Z">
            <w:rPr>
              <w:rFonts w:cstheme="minorHAnsi"/>
            </w:rPr>
          </w:rPrChange>
        </w:rPr>
        <w:t>s</w:t>
      </w:r>
      <w:sdt>
        <w:sdtPr>
          <w:rPr>
            <w:rFonts w:cstheme="minorHAnsi"/>
            <w:sz w:val="24"/>
            <w:szCs w:val="24"/>
          </w:rPr>
          <w:id w:val="-211656464"/>
          <w:citation/>
        </w:sdtPr>
        <w:sdtEndPr/>
        <w:sdtContent>
          <w:r w:rsidR="00BC186F" w:rsidRPr="002E7EBD">
            <w:rPr>
              <w:rFonts w:cstheme="minorHAnsi"/>
              <w:sz w:val="24"/>
              <w:szCs w:val="24"/>
              <w:rPrChange w:id="182" w:author="Chloe Mao" w:date="2022-03-15T23:40:00Z">
                <w:rPr>
                  <w:rFonts w:cstheme="minorHAnsi"/>
                </w:rPr>
              </w:rPrChange>
            </w:rPr>
            <w:fldChar w:fldCharType="begin"/>
          </w:r>
          <w:r w:rsidR="00BC186F" w:rsidRPr="002E7EBD">
            <w:rPr>
              <w:rFonts w:cstheme="minorHAnsi"/>
              <w:sz w:val="24"/>
              <w:szCs w:val="24"/>
              <w:rPrChange w:id="183" w:author="Chloe Mao" w:date="2022-03-15T23:40:00Z">
                <w:rPr>
                  <w:rFonts w:cstheme="minorHAnsi"/>
                </w:rPr>
              </w:rPrChange>
            </w:rPr>
            <w:instrText xml:space="preserve"> CITATION UNC21 \l 18441 </w:instrText>
          </w:r>
          <w:r w:rsidR="00BC186F" w:rsidRPr="002E7EBD">
            <w:rPr>
              <w:rFonts w:cstheme="minorHAnsi"/>
              <w:sz w:val="24"/>
              <w:szCs w:val="24"/>
              <w:rPrChange w:id="184" w:author="Chloe Mao" w:date="2022-03-15T23:40:00Z">
                <w:rPr>
                  <w:rFonts w:cstheme="minorHAnsi"/>
                </w:rPr>
              </w:rPrChange>
            </w:rPr>
            <w:fldChar w:fldCharType="separate"/>
          </w:r>
          <w:r w:rsidR="00BB393D">
            <w:rPr>
              <w:rFonts w:cstheme="minorHAnsi"/>
              <w:sz w:val="24"/>
              <w:szCs w:val="24"/>
            </w:rPr>
            <w:t xml:space="preserve"> </w:t>
          </w:r>
          <w:r w:rsidR="00BB393D" w:rsidRPr="00635D8B">
            <w:rPr>
              <w:rFonts w:cstheme="minorHAnsi"/>
              <w:sz w:val="24"/>
              <w:szCs w:val="24"/>
            </w:rPr>
            <w:t>(UNCTAD, 2021)</w:t>
          </w:r>
          <w:r w:rsidR="00BC186F" w:rsidRPr="002E7EBD">
            <w:rPr>
              <w:rFonts w:cstheme="minorHAnsi"/>
              <w:sz w:val="24"/>
              <w:szCs w:val="24"/>
              <w:rPrChange w:id="185" w:author="Chloe Mao" w:date="2022-03-15T23:40:00Z">
                <w:rPr>
                  <w:rFonts w:cstheme="minorHAnsi"/>
                </w:rPr>
              </w:rPrChange>
            </w:rPr>
            <w:fldChar w:fldCharType="end"/>
          </w:r>
        </w:sdtContent>
      </w:sdt>
      <w:r w:rsidR="4FBA1FD2" w:rsidRPr="002E7EBD">
        <w:rPr>
          <w:rFonts w:cstheme="minorHAnsi"/>
          <w:sz w:val="24"/>
          <w:szCs w:val="24"/>
          <w:rPrChange w:id="186" w:author="Chloe Mao" w:date="2022-03-15T23:40:00Z">
            <w:rPr>
              <w:rFonts w:cstheme="minorHAnsi"/>
            </w:rPr>
          </w:rPrChange>
        </w:rPr>
        <w:t xml:space="preserve">. In contrast to the familiar container ships and </w:t>
      </w:r>
      <w:r w:rsidR="00714F60" w:rsidRPr="002E7EBD">
        <w:rPr>
          <w:rFonts w:cstheme="minorHAnsi"/>
          <w:sz w:val="24"/>
          <w:szCs w:val="24"/>
          <w:rPrChange w:id="187" w:author="Chloe Mao" w:date="2022-03-15T23:40:00Z">
            <w:rPr>
              <w:rFonts w:cstheme="minorHAnsi"/>
            </w:rPr>
          </w:rPrChange>
        </w:rPr>
        <w:t>container-based</w:t>
      </w:r>
      <w:r w:rsidR="4FBA1FD2" w:rsidRPr="002E7EBD">
        <w:rPr>
          <w:rFonts w:cstheme="minorHAnsi"/>
          <w:sz w:val="24"/>
          <w:szCs w:val="24"/>
          <w:rPrChange w:id="188" w:author="Chloe Mao" w:date="2022-03-15T23:40:00Z">
            <w:rPr>
              <w:rFonts w:cstheme="minorHAnsi"/>
            </w:rPr>
          </w:rPrChange>
        </w:rPr>
        <w:t xml:space="preserve"> cargo, which we are familiar with, container vessels only </w:t>
      </w:r>
      <w:r w:rsidR="00714F60" w:rsidRPr="002E7EBD">
        <w:rPr>
          <w:rFonts w:cstheme="minorHAnsi"/>
          <w:sz w:val="24"/>
          <w:szCs w:val="24"/>
          <w:rPrChange w:id="189" w:author="Chloe Mao" w:date="2022-03-15T23:40:00Z">
            <w:rPr>
              <w:rFonts w:cstheme="minorHAnsi"/>
            </w:rPr>
          </w:rPrChange>
        </w:rPr>
        <w:t>make</w:t>
      </w:r>
      <w:r w:rsidR="4FBA1FD2" w:rsidRPr="002E7EBD">
        <w:rPr>
          <w:rFonts w:cstheme="minorHAnsi"/>
          <w:sz w:val="24"/>
          <w:szCs w:val="24"/>
          <w:rPrChange w:id="190" w:author="Chloe Mao" w:date="2022-03-15T23:40:00Z">
            <w:rPr>
              <w:rFonts w:cstheme="minorHAnsi"/>
            </w:rPr>
          </w:rPrChange>
        </w:rPr>
        <w:t xml:space="preserve"> up of </w:t>
      </w:r>
      <w:r w:rsidR="008C59E8" w:rsidRPr="002E7EBD">
        <w:rPr>
          <w:rFonts w:cstheme="minorHAnsi"/>
          <w:sz w:val="24"/>
          <w:szCs w:val="24"/>
          <w:rPrChange w:id="191" w:author="Chloe Mao" w:date="2022-03-15T23:40:00Z">
            <w:rPr>
              <w:rFonts w:cstheme="minorHAnsi"/>
            </w:rPr>
          </w:rPrChange>
        </w:rPr>
        <w:t xml:space="preserve">around </w:t>
      </w:r>
      <w:r w:rsidR="4FBA1FD2" w:rsidRPr="002E7EBD">
        <w:rPr>
          <w:rFonts w:cstheme="minorHAnsi"/>
          <w:sz w:val="24"/>
          <w:szCs w:val="24"/>
          <w:rPrChange w:id="192" w:author="Chloe Mao" w:date="2022-03-15T23:40:00Z">
            <w:rPr>
              <w:rFonts w:cstheme="minorHAnsi"/>
            </w:rPr>
          </w:rPrChange>
        </w:rPr>
        <w:t>13</w:t>
      </w:r>
      <w:r w:rsidR="008C59E8" w:rsidRPr="002E7EBD">
        <w:rPr>
          <w:rFonts w:cstheme="minorHAnsi"/>
          <w:sz w:val="24"/>
          <w:szCs w:val="24"/>
          <w:rPrChange w:id="193" w:author="Chloe Mao" w:date="2022-03-15T23:40:00Z">
            <w:rPr>
              <w:rFonts w:cstheme="minorHAnsi"/>
            </w:rPr>
          </w:rPrChange>
        </w:rPr>
        <w:t>%</w:t>
      </w:r>
      <w:r w:rsidR="4FBA1FD2" w:rsidRPr="002E7EBD">
        <w:rPr>
          <w:rFonts w:cstheme="minorHAnsi"/>
          <w:sz w:val="24"/>
          <w:szCs w:val="24"/>
          <w:rPrChange w:id="194" w:author="Chloe Mao" w:date="2022-03-15T23:40:00Z">
            <w:rPr>
              <w:rFonts w:cstheme="minorHAnsi"/>
            </w:rPr>
          </w:rPrChange>
        </w:rPr>
        <w:t xml:space="preserve"> percent to total DWT and 9</w:t>
      </w:r>
      <w:r w:rsidR="00B73D91" w:rsidRPr="002E7EBD">
        <w:rPr>
          <w:rFonts w:cstheme="minorHAnsi"/>
          <w:sz w:val="24"/>
          <w:szCs w:val="24"/>
          <w:rPrChange w:id="195" w:author="Chloe Mao" w:date="2022-03-15T23:40:00Z">
            <w:rPr>
              <w:rFonts w:cstheme="minorHAnsi"/>
            </w:rPr>
          </w:rPrChange>
        </w:rPr>
        <w:t xml:space="preserve">% </w:t>
      </w:r>
      <w:r w:rsidR="4FBA1FD2" w:rsidRPr="002E7EBD">
        <w:rPr>
          <w:rFonts w:cstheme="minorHAnsi"/>
          <w:sz w:val="24"/>
          <w:szCs w:val="24"/>
          <w:rPrChange w:id="196" w:author="Chloe Mao" w:date="2022-03-15T23:40:00Z">
            <w:rPr>
              <w:rFonts w:cstheme="minorHAnsi"/>
            </w:rPr>
          </w:rPrChange>
        </w:rPr>
        <w:t>of total trade value.</w:t>
      </w:r>
    </w:p>
    <w:p w14:paraId="691A8C2D" w14:textId="77777777" w:rsidR="005F0DBD" w:rsidRPr="002E7EBD" w:rsidRDefault="005F0DBD" w:rsidP="005F0DBD">
      <w:pPr>
        <w:spacing w:after="0" w:line="240" w:lineRule="auto"/>
        <w:jc w:val="both"/>
        <w:rPr>
          <w:rFonts w:cstheme="minorHAnsi"/>
          <w:sz w:val="24"/>
          <w:szCs w:val="24"/>
          <w:rPrChange w:id="197" w:author="Chloe Mao" w:date="2022-03-15T23:40:00Z">
            <w:rPr>
              <w:rFonts w:cstheme="minorHAnsi"/>
            </w:rPr>
          </w:rPrChange>
        </w:rPr>
      </w:pPr>
    </w:p>
    <w:tbl>
      <w:tblPr>
        <w:tblW w:w="5000" w:type="pct"/>
        <w:tblLayout w:type="fixed"/>
        <w:tblLook w:val="04A0" w:firstRow="1" w:lastRow="0" w:firstColumn="1" w:lastColumn="0" w:noHBand="0" w:noVBand="1"/>
        <w:tblPrChange w:id="198" w:author="Chloe Mao" w:date="2022-03-15T23:40:00Z">
          <w:tblPr>
            <w:tblW w:w="5000" w:type="pct"/>
            <w:tblLook w:val="04A0" w:firstRow="1" w:lastRow="0" w:firstColumn="1" w:lastColumn="0" w:noHBand="0" w:noVBand="1"/>
          </w:tblPr>
        </w:tblPrChange>
      </w:tblPr>
      <w:tblGrid>
        <w:gridCol w:w="3402"/>
        <w:gridCol w:w="1419"/>
        <w:gridCol w:w="708"/>
        <w:gridCol w:w="1417"/>
        <w:gridCol w:w="910"/>
        <w:gridCol w:w="1170"/>
        <w:tblGridChange w:id="199">
          <w:tblGrid>
            <w:gridCol w:w="4004"/>
            <w:gridCol w:w="1380"/>
            <w:gridCol w:w="597"/>
            <w:gridCol w:w="1345"/>
            <w:gridCol w:w="597"/>
            <w:gridCol w:w="1103"/>
          </w:tblGrid>
        </w:tblGridChange>
      </w:tblGrid>
      <w:tr w:rsidR="00A9110C" w:rsidRPr="00A9110C" w14:paraId="704590CC" w14:textId="77777777" w:rsidTr="00EA2A41">
        <w:trPr>
          <w:trHeight w:val="315"/>
          <w:trPrChange w:id="200" w:author="Chloe Mao" w:date="2022-03-15T23:40:00Z">
            <w:trPr>
              <w:trHeight w:val="315"/>
            </w:trPr>
          </w:trPrChange>
        </w:trPr>
        <w:tc>
          <w:tcPr>
            <w:tcW w:w="1885" w:type="pct"/>
            <w:tcBorders>
              <w:top w:val="nil"/>
              <w:left w:val="nil"/>
              <w:bottom w:val="nil"/>
              <w:right w:val="nil"/>
            </w:tcBorders>
            <w:shd w:val="clear" w:color="auto" w:fill="7F7F7F" w:themeFill="text1" w:themeFillTint="80"/>
            <w:noWrap/>
            <w:vAlign w:val="center"/>
            <w:hideMark/>
            <w:tcPrChange w:id="201" w:author="Chloe Mao" w:date="2022-03-15T23:40:00Z">
              <w:tcPr>
                <w:tcW w:w="2277" w:type="pct"/>
                <w:tcBorders>
                  <w:top w:val="nil"/>
                  <w:left w:val="nil"/>
                  <w:bottom w:val="nil"/>
                  <w:right w:val="nil"/>
                </w:tcBorders>
                <w:shd w:val="clear" w:color="auto" w:fill="7F7F7F" w:themeFill="text1" w:themeFillTint="80"/>
                <w:noWrap/>
                <w:vAlign w:val="center"/>
                <w:hideMark/>
              </w:tcPr>
            </w:tcPrChange>
          </w:tcPr>
          <w:p w14:paraId="2006D40E" w14:textId="77777777" w:rsidR="00A9110C" w:rsidRPr="002E7EBD" w:rsidRDefault="00A9110C" w:rsidP="005F0DBD">
            <w:pPr>
              <w:spacing w:after="0" w:line="240" w:lineRule="auto"/>
              <w:jc w:val="center"/>
              <w:rPr>
                <w:rFonts w:eastAsia="Times New Roman" w:cstheme="minorHAnsi"/>
                <w:b/>
                <w:color w:val="FFFFFF"/>
                <w:sz w:val="24"/>
                <w:szCs w:val="24"/>
                <w:lang w:eastAsia="zh-CN"/>
                <w:rPrChange w:id="202" w:author="Chloe Mao" w:date="2022-03-15T23:40:00Z">
                  <w:rPr>
                    <w:rFonts w:eastAsia="Times New Roman" w:cstheme="minorHAnsi"/>
                    <w:b/>
                    <w:bCs/>
                    <w:color w:val="FFFFFF"/>
                    <w:lang w:eastAsia="zh-CN"/>
                  </w:rPr>
                </w:rPrChange>
              </w:rPr>
            </w:pPr>
            <w:r w:rsidRPr="002E7EBD">
              <w:rPr>
                <w:rFonts w:eastAsia="Times New Roman" w:cstheme="minorHAnsi"/>
                <w:b/>
                <w:color w:val="FFFFFF"/>
                <w:sz w:val="24"/>
                <w:szCs w:val="24"/>
                <w:lang w:eastAsia="zh-CN"/>
                <w:rPrChange w:id="203" w:author="Chloe Mao" w:date="2022-03-15T23:40:00Z">
                  <w:rPr>
                    <w:rFonts w:eastAsia="Times New Roman" w:cstheme="minorHAnsi"/>
                    <w:b/>
                    <w:bCs/>
                    <w:color w:val="FFFFFF"/>
                    <w:lang w:eastAsia="zh-CN"/>
                  </w:rPr>
                </w:rPrChange>
              </w:rPr>
              <w:t xml:space="preserve">World fleet by principal vessel type, </w:t>
            </w:r>
          </w:p>
          <w:p w14:paraId="546C187F" w14:textId="75E9A90A" w:rsidR="00A9110C" w:rsidRPr="002E7EBD" w:rsidRDefault="00A9110C" w:rsidP="005F0DBD">
            <w:pPr>
              <w:spacing w:after="0" w:line="240" w:lineRule="auto"/>
              <w:jc w:val="center"/>
              <w:rPr>
                <w:rFonts w:eastAsia="Times New Roman" w:cstheme="minorHAnsi"/>
                <w:b/>
                <w:color w:val="FFFFFF"/>
                <w:sz w:val="24"/>
                <w:szCs w:val="24"/>
                <w:lang w:eastAsia="zh-CN"/>
                <w:rPrChange w:id="204" w:author="Chloe Mao" w:date="2022-03-15T23:40:00Z">
                  <w:rPr>
                    <w:rFonts w:eastAsia="Times New Roman" w:cstheme="minorHAnsi"/>
                    <w:b/>
                    <w:bCs/>
                    <w:color w:val="FFFFFF"/>
                    <w:lang w:eastAsia="zh-CN"/>
                  </w:rPr>
                </w:rPrChange>
              </w:rPr>
            </w:pPr>
            <w:r w:rsidRPr="002E7EBD">
              <w:rPr>
                <w:rFonts w:eastAsia="Times New Roman" w:cstheme="minorHAnsi"/>
                <w:b/>
                <w:color w:val="FFFFFF"/>
                <w:sz w:val="24"/>
                <w:szCs w:val="24"/>
                <w:lang w:eastAsia="zh-CN"/>
                <w:rPrChange w:id="205" w:author="Chloe Mao" w:date="2022-03-15T23:40:00Z">
                  <w:rPr>
                    <w:rFonts w:eastAsia="Times New Roman" w:cstheme="minorHAnsi"/>
                    <w:b/>
                    <w:bCs/>
                    <w:color w:val="FFFFFF"/>
                    <w:lang w:eastAsia="zh-CN"/>
                  </w:rPr>
                </w:rPrChange>
              </w:rPr>
              <w:t>2020–2021</w:t>
            </w:r>
          </w:p>
        </w:tc>
        <w:tc>
          <w:tcPr>
            <w:tcW w:w="1178" w:type="pct"/>
            <w:gridSpan w:val="2"/>
            <w:tcBorders>
              <w:top w:val="nil"/>
              <w:left w:val="single" w:sz="4" w:space="0" w:color="FFFFFF"/>
              <w:bottom w:val="single" w:sz="12" w:space="0" w:color="FFFFFF"/>
              <w:right w:val="single" w:sz="4" w:space="0" w:color="FFFFFF"/>
            </w:tcBorders>
            <w:shd w:val="clear" w:color="auto" w:fill="7F7F7F" w:themeFill="text1" w:themeFillTint="80"/>
            <w:noWrap/>
            <w:vAlign w:val="center"/>
            <w:hideMark/>
            <w:tcPrChange w:id="206" w:author="Chloe Mao" w:date="2022-03-15T23:40:00Z">
              <w:tcPr>
                <w:tcW w:w="1146" w:type="pct"/>
                <w:gridSpan w:val="2"/>
                <w:tcBorders>
                  <w:top w:val="nil"/>
                  <w:left w:val="single" w:sz="4" w:space="0" w:color="FFFFFF"/>
                  <w:bottom w:val="single" w:sz="12" w:space="0" w:color="FFFFFF"/>
                  <w:right w:val="single" w:sz="4" w:space="0" w:color="FFFFFF"/>
                </w:tcBorders>
                <w:shd w:val="clear" w:color="auto" w:fill="7F7F7F" w:themeFill="text1" w:themeFillTint="80"/>
                <w:noWrap/>
                <w:vAlign w:val="center"/>
                <w:hideMark/>
              </w:tcPr>
            </w:tcPrChange>
          </w:tcPr>
          <w:p w14:paraId="51F4B2DA" w14:textId="77777777" w:rsidR="00A9110C" w:rsidRPr="002E7EBD" w:rsidRDefault="00A9110C" w:rsidP="005F0DBD">
            <w:pPr>
              <w:spacing w:after="0" w:line="240" w:lineRule="auto"/>
              <w:jc w:val="center"/>
              <w:rPr>
                <w:rFonts w:eastAsia="Times New Roman" w:cstheme="minorHAnsi"/>
                <w:b/>
                <w:color w:val="FFFFFF"/>
                <w:sz w:val="24"/>
                <w:szCs w:val="24"/>
                <w:lang w:eastAsia="zh-CN"/>
                <w:rPrChange w:id="207" w:author="Chloe Mao" w:date="2022-03-15T23:40:00Z">
                  <w:rPr>
                    <w:rFonts w:eastAsia="Times New Roman" w:cstheme="minorHAnsi"/>
                    <w:b/>
                    <w:bCs/>
                    <w:color w:val="FFFFFF"/>
                    <w:lang w:eastAsia="zh-CN"/>
                  </w:rPr>
                </w:rPrChange>
              </w:rPr>
            </w:pPr>
            <w:r w:rsidRPr="002E7EBD">
              <w:rPr>
                <w:rFonts w:eastAsia="Times New Roman" w:cstheme="minorHAnsi"/>
                <w:b/>
                <w:color w:val="FFFFFF"/>
                <w:sz w:val="24"/>
                <w:szCs w:val="24"/>
                <w:lang w:eastAsia="zh-CN"/>
                <w:rPrChange w:id="208" w:author="Chloe Mao" w:date="2022-03-15T23:40:00Z">
                  <w:rPr>
                    <w:rFonts w:eastAsia="Times New Roman" w:cstheme="minorHAnsi"/>
                    <w:b/>
                    <w:bCs/>
                    <w:color w:val="FFFFFF"/>
                    <w:lang w:eastAsia="zh-CN"/>
                  </w:rPr>
                </w:rPrChange>
              </w:rPr>
              <w:t>2020</w:t>
            </w:r>
          </w:p>
        </w:tc>
        <w:tc>
          <w:tcPr>
            <w:tcW w:w="1289" w:type="pct"/>
            <w:gridSpan w:val="2"/>
            <w:tcBorders>
              <w:top w:val="nil"/>
              <w:left w:val="nil"/>
              <w:bottom w:val="single" w:sz="12" w:space="0" w:color="FFFFFF"/>
              <w:right w:val="single" w:sz="4" w:space="0" w:color="FFFFFF"/>
            </w:tcBorders>
            <w:shd w:val="clear" w:color="auto" w:fill="7F7F7F" w:themeFill="text1" w:themeFillTint="80"/>
            <w:noWrap/>
            <w:vAlign w:val="center"/>
            <w:hideMark/>
            <w:tcPrChange w:id="209" w:author="Chloe Mao" w:date="2022-03-15T23:40:00Z">
              <w:tcPr>
                <w:tcW w:w="997" w:type="pct"/>
                <w:gridSpan w:val="2"/>
                <w:tcBorders>
                  <w:top w:val="nil"/>
                  <w:left w:val="nil"/>
                  <w:bottom w:val="single" w:sz="12" w:space="0" w:color="FFFFFF"/>
                  <w:right w:val="single" w:sz="4" w:space="0" w:color="FFFFFF"/>
                </w:tcBorders>
                <w:shd w:val="clear" w:color="auto" w:fill="7F7F7F" w:themeFill="text1" w:themeFillTint="80"/>
                <w:noWrap/>
                <w:vAlign w:val="center"/>
                <w:hideMark/>
              </w:tcPr>
            </w:tcPrChange>
          </w:tcPr>
          <w:p w14:paraId="337E328F" w14:textId="77777777" w:rsidR="00A9110C" w:rsidRPr="002E7EBD" w:rsidRDefault="00A9110C" w:rsidP="005F0DBD">
            <w:pPr>
              <w:spacing w:after="0" w:line="240" w:lineRule="auto"/>
              <w:jc w:val="center"/>
              <w:rPr>
                <w:rFonts w:eastAsia="Times New Roman" w:cstheme="minorHAnsi"/>
                <w:b/>
                <w:color w:val="FFFFFF"/>
                <w:sz w:val="24"/>
                <w:szCs w:val="24"/>
                <w:lang w:eastAsia="zh-CN"/>
                <w:rPrChange w:id="210" w:author="Chloe Mao" w:date="2022-03-15T23:40:00Z">
                  <w:rPr>
                    <w:rFonts w:eastAsia="Times New Roman" w:cstheme="minorHAnsi"/>
                    <w:b/>
                    <w:bCs/>
                    <w:color w:val="FFFFFF"/>
                    <w:lang w:eastAsia="zh-CN"/>
                  </w:rPr>
                </w:rPrChange>
              </w:rPr>
            </w:pPr>
            <w:r w:rsidRPr="002E7EBD">
              <w:rPr>
                <w:rFonts w:eastAsia="Times New Roman" w:cstheme="minorHAnsi"/>
                <w:b/>
                <w:color w:val="FFFFFF"/>
                <w:sz w:val="24"/>
                <w:szCs w:val="24"/>
                <w:lang w:eastAsia="zh-CN"/>
                <w:rPrChange w:id="211" w:author="Chloe Mao" w:date="2022-03-15T23:40:00Z">
                  <w:rPr>
                    <w:rFonts w:eastAsia="Times New Roman" w:cstheme="minorHAnsi"/>
                    <w:b/>
                    <w:bCs/>
                    <w:color w:val="FFFFFF"/>
                    <w:lang w:eastAsia="zh-CN"/>
                  </w:rPr>
                </w:rPrChange>
              </w:rPr>
              <w:t>2021</w:t>
            </w:r>
          </w:p>
        </w:tc>
        <w:tc>
          <w:tcPr>
            <w:tcW w:w="648" w:type="pct"/>
            <w:tcBorders>
              <w:top w:val="nil"/>
              <w:left w:val="nil"/>
              <w:bottom w:val="nil"/>
              <w:right w:val="nil"/>
            </w:tcBorders>
            <w:shd w:val="clear" w:color="auto" w:fill="7F7F7F" w:themeFill="text1" w:themeFillTint="80"/>
            <w:noWrap/>
            <w:vAlign w:val="center"/>
            <w:hideMark/>
            <w:tcPrChange w:id="212" w:author="Chloe Mao" w:date="2022-03-15T23:40:00Z">
              <w:tcPr>
                <w:tcW w:w="579" w:type="pct"/>
                <w:tcBorders>
                  <w:top w:val="nil"/>
                  <w:left w:val="nil"/>
                  <w:bottom w:val="nil"/>
                  <w:right w:val="nil"/>
                </w:tcBorders>
                <w:shd w:val="clear" w:color="auto" w:fill="7F7F7F" w:themeFill="text1" w:themeFillTint="80"/>
                <w:noWrap/>
                <w:vAlign w:val="center"/>
                <w:hideMark/>
              </w:tcPr>
            </w:tcPrChange>
          </w:tcPr>
          <w:p w14:paraId="0B6657DE" w14:textId="56646BF0" w:rsidR="00A9110C" w:rsidRPr="002E7EBD" w:rsidRDefault="00A9110C" w:rsidP="005F0DBD">
            <w:pPr>
              <w:spacing w:after="0" w:line="240" w:lineRule="auto"/>
              <w:jc w:val="center"/>
              <w:rPr>
                <w:rFonts w:eastAsia="Times New Roman" w:cstheme="minorHAnsi"/>
                <w:b/>
                <w:color w:val="FFFFFF"/>
                <w:sz w:val="24"/>
                <w:szCs w:val="24"/>
                <w:lang w:eastAsia="zh-CN"/>
                <w:rPrChange w:id="213" w:author="Chloe Mao" w:date="2022-03-15T23:40:00Z">
                  <w:rPr>
                    <w:rFonts w:eastAsia="Times New Roman" w:cstheme="minorHAnsi"/>
                    <w:b/>
                    <w:bCs/>
                    <w:color w:val="FFFFFF"/>
                    <w:lang w:eastAsia="zh-CN"/>
                  </w:rPr>
                </w:rPrChange>
              </w:rPr>
            </w:pPr>
            <w:r w:rsidRPr="002E7EBD">
              <w:rPr>
                <w:rFonts w:eastAsia="Times New Roman" w:cstheme="minorHAnsi"/>
                <w:b/>
                <w:color w:val="FFFFFF"/>
                <w:sz w:val="24"/>
                <w:szCs w:val="24"/>
                <w:lang w:eastAsia="zh-CN"/>
                <w:rPrChange w:id="214" w:author="Chloe Mao" w:date="2022-03-15T23:40:00Z">
                  <w:rPr>
                    <w:rFonts w:eastAsia="Times New Roman" w:cstheme="minorHAnsi"/>
                    <w:b/>
                    <w:bCs/>
                    <w:color w:val="FFFFFF"/>
                    <w:lang w:eastAsia="zh-CN"/>
                  </w:rPr>
                </w:rPrChange>
              </w:rPr>
              <w:t xml:space="preserve">% </w:t>
            </w:r>
            <w:r w:rsidR="001E1117" w:rsidRPr="002E7EBD">
              <w:rPr>
                <w:rFonts w:eastAsia="Times New Roman" w:cstheme="minorHAnsi"/>
                <w:b/>
                <w:color w:val="FFFFFF"/>
                <w:sz w:val="24"/>
                <w:szCs w:val="24"/>
                <w:lang w:eastAsia="zh-CN"/>
                <w:rPrChange w:id="215" w:author="Chloe Mao" w:date="2022-03-15T23:40:00Z">
                  <w:rPr>
                    <w:rFonts w:eastAsia="Times New Roman" w:cstheme="minorHAnsi"/>
                    <w:b/>
                    <w:bCs/>
                    <w:color w:val="FFFFFF"/>
                    <w:lang w:eastAsia="zh-CN"/>
                  </w:rPr>
                </w:rPrChange>
              </w:rPr>
              <w:t>Change</w:t>
            </w:r>
            <w:r w:rsidRPr="002E7EBD">
              <w:rPr>
                <w:rFonts w:eastAsia="Times New Roman" w:cstheme="minorHAnsi"/>
                <w:b/>
                <w:color w:val="FFFFFF"/>
                <w:sz w:val="24"/>
                <w:szCs w:val="24"/>
                <w:lang w:eastAsia="zh-CN"/>
                <w:rPrChange w:id="216" w:author="Chloe Mao" w:date="2022-03-15T23:40:00Z">
                  <w:rPr>
                    <w:rFonts w:eastAsia="Times New Roman" w:cstheme="minorHAnsi"/>
                    <w:b/>
                    <w:bCs/>
                    <w:color w:val="FFFFFF"/>
                    <w:lang w:eastAsia="zh-CN"/>
                  </w:rPr>
                </w:rPrChange>
              </w:rPr>
              <w:t xml:space="preserve"> </w:t>
            </w:r>
          </w:p>
        </w:tc>
      </w:tr>
      <w:tr w:rsidR="00A9110C" w:rsidRPr="00A9110C" w14:paraId="698C7152" w14:textId="77777777" w:rsidTr="00EA2A41">
        <w:trPr>
          <w:trHeight w:val="315"/>
          <w:trPrChange w:id="217" w:author="Chloe Mao" w:date="2022-03-15T23:40:00Z">
            <w:trPr>
              <w:trHeight w:val="315"/>
            </w:trPr>
          </w:trPrChange>
        </w:trPr>
        <w:tc>
          <w:tcPr>
            <w:tcW w:w="1885" w:type="pct"/>
            <w:tcBorders>
              <w:top w:val="single" w:sz="12" w:space="0" w:color="FFFFFF"/>
              <w:left w:val="nil"/>
              <w:bottom w:val="nil"/>
              <w:right w:val="nil"/>
            </w:tcBorders>
            <w:shd w:val="clear" w:color="DBDBDB" w:fill="DBDBDB"/>
            <w:noWrap/>
            <w:vAlign w:val="center"/>
            <w:hideMark/>
            <w:tcPrChange w:id="218" w:author="Chloe Mao" w:date="2022-03-15T23:40:00Z">
              <w:tcPr>
                <w:tcW w:w="2277" w:type="pct"/>
                <w:tcBorders>
                  <w:top w:val="single" w:sz="12" w:space="0" w:color="FFFFFF"/>
                  <w:left w:val="nil"/>
                  <w:bottom w:val="nil"/>
                  <w:right w:val="nil"/>
                </w:tcBorders>
                <w:shd w:val="clear" w:color="DBDBDB" w:fill="DBDBDB"/>
                <w:noWrap/>
                <w:vAlign w:val="center"/>
                <w:hideMark/>
              </w:tcPr>
            </w:tcPrChange>
          </w:tcPr>
          <w:p w14:paraId="37D0E84F" w14:textId="77777777" w:rsidR="00A9110C" w:rsidRPr="002E7EBD" w:rsidRDefault="00A9110C" w:rsidP="005F0DBD">
            <w:pPr>
              <w:spacing w:after="0" w:line="240" w:lineRule="auto"/>
              <w:rPr>
                <w:rFonts w:eastAsia="Times New Roman" w:cstheme="minorHAnsi"/>
                <w:b/>
                <w:color w:val="000000"/>
                <w:sz w:val="24"/>
                <w:szCs w:val="24"/>
                <w:lang w:eastAsia="zh-CN"/>
                <w:rPrChange w:id="219" w:author="Chloe Mao" w:date="2022-03-15T23:40:00Z">
                  <w:rPr>
                    <w:rFonts w:eastAsia="Times New Roman" w:cstheme="minorHAnsi"/>
                    <w:b/>
                    <w:bCs/>
                    <w:color w:val="000000"/>
                    <w:lang w:eastAsia="zh-CN"/>
                  </w:rPr>
                </w:rPrChange>
              </w:rPr>
            </w:pPr>
            <w:r w:rsidRPr="002E7EBD">
              <w:rPr>
                <w:rFonts w:eastAsia="Times New Roman" w:cstheme="minorHAnsi"/>
                <w:b/>
                <w:color w:val="000000"/>
                <w:sz w:val="24"/>
                <w:szCs w:val="24"/>
                <w:lang w:eastAsia="zh-CN"/>
                <w:rPrChange w:id="220" w:author="Chloe Mao" w:date="2022-03-15T23:40:00Z">
                  <w:rPr>
                    <w:rFonts w:eastAsia="Times New Roman" w:cstheme="minorHAnsi"/>
                    <w:b/>
                    <w:bCs/>
                    <w:color w:val="000000"/>
                    <w:lang w:eastAsia="zh-CN"/>
                  </w:rPr>
                </w:rPrChange>
              </w:rPr>
              <w:t>Principal types</w:t>
            </w:r>
          </w:p>
        </w:tc>
        <w:tc>
          <w:tcPr>
            <w:tcW w:w="786" w:type="pct"/>
            <w:tcBorders>
              <w:top w:val="nil"/>
              <w:left w:val="single" w:sz="4" w:space="0" w:color="FFFFFF"/>
              <w:bottom w:val="nil"/>
              <w:right w:val="nil"/>
            </w:tcBorders>
            <w:shd w:val="clear" w:color="DBDBDB" w:fill="DBDBDB"/>
            <w:noWrap/>
            <w:vAlign w:val="center"/>
            <w:hideMark/>
            <w:tcPrChange w:id="221" w:author="Chloe Mao" w:date="2022-03-15T23:40:00Z">
              <w:tcPr>
                <w:tcW w:w="823" w:type="pct"/>
                <w:tcBorders>
                  <w:top w:val="nil"/>
                  <w:left w:val="single" w:sz="4" w:space="0" w:color="FFFFFF"/>
                  <w:bottom w:val="nil"/>
                  <w:right w:val="nil"/>
                </w:tcBorders>
                <w:shd w:val="clear" w:color="DBDBDB" w:fill="DBDBDB"/>
                <w:noWrap/>
                <w:vAlign w:val="center"/>
                <w:hideMark/>
              </w:tcPr>
            </w:tcPrChange>
          </w:tcPr>
          <w:p w14:paraId="646CDE76" w14:textId="00C7CA62" w:rsidR="00A9110C" w:rsidRPr="002E7EBD" w:rsidRDefault="00A9110C" w:rsidP="005F0DBD">
            <w:pPr>
              <w:spacing w:after="0" w:line="240" w:lineRule="auto"/>
              <w:jc w:val="center"/>
              <w:rPr>
                <w:rFonts w:eastAsia="Times New Roman" w:cstheme="minorHAnsi"/>
                <w:b/>
                <w:color w:val="000000"/>
                <w:sz w:val="24"/>
                <w:szCs w:val="24"/>
                <w:lang w:eastAsia="zh-CN"/>
                <w:rPrChange w:id="222" w:author="Chloe Mao" w:date="2022-03-15T23:40:00Z">
                  <w:rPr>
                    <w:rFonts w:eastAsia="Times New Roman" w:cstheme="minorHAnsi"/>
                    <w:b/>
                    <w:bCs/>
                    <w:color w:val="000000"/>
                    <w:lang w:eastAsia="zh-CN"/>
                  </w:rPr>
                </w:rPrChange>
              </w:rPr>
            </w:pPr>
            <w:r w:rsidRPr="002E7EBD">
              <w:rPr>
                <w:rFonts w:eastAsia="Times New Roman" w:cstheme="minorHAnsi"/>
                <w:b/>
                <w:color w:val="000000"/>
                <w:sz w:val="24"/>
                <w:szCs w:val="24"/>
                <w:lang w:eastAsia="zh-CN"/>
                <w:rPrChange w:id="223" w:author="Chloe Mao" w:date="2022-03-15T23:40:00Z">
                  <w:rPr>
                    <w:rFonts w:eastAsia="Times New Roman" w:cstheme="minorHAnsi"/>
                    <w:b/>
                    <w:bCs/>
                    <w:color w:val="000000"/>
                    <w:lang w:eastAsia="zh-CN"/>
                  </w:rPr>
                </w:rPrChange>
              </w:rPr>
              <w:t xml:space="preserve">million </w:t>
            </w:r>
            <w:r w:rsidR="006973F3" w:rsidRPr="002E7EBD">
              <w:rPr>
                <w:rFonts w:eastAsia="Times New Roman" w:cstheme="minorHAnsi"/>
                <w:b/>
                <w:color w:val="000000"/>
                <w:sz w:val="24"/>
                <w:szCs w:val="24"/>
                <w:lang w:eastAsia="zh-CN"/>
                <w:rPrChange w:id="224" w:author="Chloe Mao" w:date="2022-03-15T23:40:00Z">
                  <w:rPr>
                    <w:rFonts w:eastAsia="Times New Roman" w:cstheme="minorHAnsi"/>
                    <w:b/>
                    <w:bCs/>
                    <w:color w:val="000000"/>
                    <w:lang w:eastAsia="zh-CN"/>
                  </w:rPr>
                </w:rPrChange>
              </w:rPr>
              <w:t>DWT</w:t>
            </w:r>
          </w:p>
        </w:tc>
        <w:tc>
          <w:tcPr>
            <w:tcW w:w="392" w:type="pct"/>
            <w:tcBorders>
              <w:top w:val="nil"/>
              <w:left w:val="single" w:sz="4" w:space="0" w:color="FFFFFF"/>
              <w:bottom w:val="nil"/>
              <w:right w:val="nil"/>
            </w:tcBorders>
            <w:shd w:val="clear" w:color="DBDBDB" w:fill="DBDBDB"/>
            <w:noWrap/>
            <w:vAlign w:val="center"/>
            <w:hideMark/>
            <w:tcPrChange w:id="225" w:author="Chloe Mao" w:date="2022-03-15T23:40:00Z">
              <w:tcPr>
                <w:tcW w:w="323" w:type="pct"/>
                <w:tcBorders>
                  <w:top w:val="nil"/>
                  <w:left w:val="single" w:sz="4" w:space="0" w:color="FFFFFF"/>
                  <w:bottom w:val="nil"/>
                  <w:right w:val="nil"/>
                </w:tcBorders>
                <w:shd w:val="clear" w:color="DBDBDB" w:fill="DBDBDB"/>
                <w:noWrap/>
                <w:vAlign w:val="center"/>
                <w:hideMark/>
              </w:tcPr>
            </w:tcPrChange>
          </w:tcPr>
          <w:p w14:paraId="3F9F44CF" w14:textId="77777777" w:rsidR="00A9110C" w:rsidRPr="002E7EBD" w:rsidRDefault="00A9110C" w:rsidP="005F0DBD">
            <w:pPr>
              <w:spacing w:after="0" w:line="240" w:lineRule="auto"/>
              <w:jc w:val="center"/>
              <w:rPr>
                <w:rFonts w:eastAsia="Times New Roman" w:cstheme="minorHAnsi"/>
                <w:b/>
                <w:color w:val="000000"/>
                <w:sz w:val="24"/>
                <w:szCs w:val="24"/>
                <w:lang w:eastAsia="zh-CN"/>
                <w:rPrChange w:id="226" w:author="Chloe Mao" w:date="2022-03-15T23:40:00Z">
                  <w:rPr>
                    <w:rFonts w:eastAsia="Times New Roman" w:cstheme="minorHAnsi"/>
                    <w:b/>
                    <w:bCs/>
                    <w:color w:val="000000"/>
                    <w:lang w:eastAsia="zh-CN"/>
                  </w:rPr>
                </w:rPrChange>
              </w:rPr>
            </w:pPr>
            <w:r w:rsidRPr="002E7EBD">
              <w:rPr>
                <w:rFonts w:eastAsia="Times New Roman" w:cstheme="minorHAnsi"/>
                <w:b/>
                <w:color w:val="000000"/>
                <w:sz w:val="24"/>
                <w:szCs w:val="24"/>
                <w:lang w:eastAsia="zh-CN"/>
                <w:rPrChange w:id="227" w:author="Chloe Mao" w:date="2022-03-15T23:40:00Z">
                  <w:rPr>
                    <w:rFonts w:eastAsia="Times New Roman" w:cstheme="minorHAnsi"/>
                    <w:b/>
                    <w:bCs/>
                    <w:color w:val="000000"/>
                    <w:lang w:eastAsia="zh-CN"/>
                  </w:rPr>
                </w:rPrChange>
              </w:rPr>
              <w:t>%</w:t>
            </w:r>
          </w:p>
        </w:tc>
        <w:tc>
          <w:tcPr>
            <w:tcW w:w="785" w:type="pct"/>
            <w:tcBorders>
              <w:top w:val="nil"/>
              <w:left w:val="single" w:sz="4" w:space="0" w:color="FFFFFF"/>
              <w:bottom w:val="nil"/>
              <w:right w:val="nil"/>
            </w:tcBorders>
            <w:shd w:val="clear" w:color="DBDBDB" w:fill="DBDBDB"/>
            <w:noWrap/>
            <w:vAlign w:val="center"/>
            <w:hideMark/>
            <w:tcPrChange w:id="228" w:author="Chloe Mao" w:date="2022-03-15T23:40:00Z">
              <w:tcPr>
                <w:tcW w:w="674" w:type="pct"/>
                <w:tcBorders>
                  <w:top w:val="nil"/>
                  <w:left w:val="single" w:sz="4" w:space="0" w:color="FFFFFF"/>
                  <w:bottom w:val="nil"/>
                  <w:right w:val="nil"/>
                </w:tcBorders>
                <w:shd w:val="clear" w:color="DBDBDB" w:fill="DBDBDB"/>
                <w:noWrap/>
                <w:vAlign w:val="center"/>
                <w:hideMark/>
              </w:tcPr>
            </w:tcPrChange>
          </w:tcPr>
          <w:p w14:paraId="5C1FA146" w14:textId="100CB21A" w:rsidR="00A9110C" w:rsidRPr="002E7EBD" w:rsidRDefault="00A9110C" w:rsidP="005F0DBD">
            <w:pPr>
              <w:spacing w:after="0" w:line="240" w:lineRule="auto"/>
              <w:jc w:val="center"/>
              <w:rPr>
                <w:rFonts w:eastAsia="Times New Roman" w:cstheme="minorHAnsi"/>
                <w:b/>
                <w:color w:val="000000"/>
                <w:sz w:val="24"/>
                <w:szCs w:val="24"/>
                <w:lang w:eastAsia="zh-CN"/>
                <w:rPrChange w:id="229" w:author="Chloe Mao" w:date="2022-03-15T23:40:00Z">
                  <w:rPr>
                    <w:rFonts w:eastAsia="Times New Roman" w:cstheme="minorHAnsi"/>
                    <w:b/>
                    <w:bCs/>
                    <w:color w:val="000000"/>
                    <w:lang w:eastAsia="zh-CN"/>
                  </w:rPr>
                </w:rPrChange>
              </w:rPr>
            </w:pPr>
            <w:r w:rsidRPr="002E7EBD">
              <w:rPr>
                <w:rFonts w:eastAsia="Times New Roman" w:cstheme="minorHAnsi"/>
                <w:b/>
                <w:color w:val="000000"/>
                <w:sz w:val="24"/>
                <w:szCs w:val="24"/>
                <w:lang w:eastAsia="zh-CN"/>
                <w:rPrChange w:id="230" w:author="Chloe Mao" w:date="2022-03-15T23:40:00Z">
                  <w:rPr>
                    <w:rFonts w:eastAsia="Times New Roman" w:cstheme="minorHAnsi"/>
                    <w:b/>
                    <w:bCs/>
                    <w:color w:val="000000"/>
                    <w:lang w:eastAsia="zh-CN"/>
                  </w:rPr>
                </w:rPrChange>
              </w:rPr>
              <w:t xml:space="preserve">million </w:t>
            </w:r>
            <w:r w:rsidR="006973F3" w:rsidRPr="002E7EBD">
              <w:rPr>
                <w:rFonts w:eastAsia="Times New Roman" w:cstheme="minorHAnsi"/>
                <w:b/>
                <w:color w:val="000000"/>
                <w:sz w:val="24"/>
                <w:szCs w:val="24"/>
                <w:lang w:eastAsia="zh-CN"/>
                <w:rPrChange w:id="231" w:author="Chloe Mao" w:date="2022-03-15T23:40:00Z">
                  <w:rPr>
                    <w:rFonts w:eastAsia="Times New Roman" w:cstheme="minorHAnsi"/>
                    <w:b/>
                    <w:bCs/>
                    <w:color w:val="000000"/>
                    <w:lang w:eastAsia="zh-CN"/>
                  </w:rPr>
                </w:rPrChange>
              </w:rPr>
              <w:t>DWT</w:t>
            </w:r>
          </w:p>
        </w:tc>
        <w:tc>
          <w:tcPr>
            <w:tcW w:w="504" w:type="pct"/>
            <w:tcBorders>
              <w:top w:val="nil"/>
              <w:left w:val="single" w:sz="4" w:space="0" w:color="FFFFFF"/>
              <w:bottom w:val="nil"/>
              <w:right w:val="nil"/>
            </w:tcBorders>
            <w:shd w:val="clear" w:color="DBDBDB" w:fill="DBDBDB"/>
            <w:noWrap/>
            <w:vAlign w:val="center"/>
            <w:hideMark/>
            <w:tcPrChange w:id="232" w:author="Chloe Mao" w:date="2022-03-15T23:40:00Z">
              <w:tcPr>
                <w:tcW w:w="323" w:type="pct"/>
                <w:tcBorders>
                  <w:top w:val="nil"/>
                  <w:left w:val="single" w:sz="4" w:space="0" w:color="FFFFFF"/>
                  <w:bottom w:val="nil"/>
                  <w:right w:val="nil"/>
                </w:tcBorders>
                <w:shd w:val="clear" w:color="DBDBDB" w:fill="DBDBDB"/>
                <w:noWrap/>
                <w:vAlign w:val="center"/>
                <w:hideMark/>
              </w:tcPr>
            </w:tcPrChange>
          </w:tcPr>
          <w:p w14:paraId="447ADFBC" w14:textId="77777777" w:rsidR="00A9110C" w:rsidRPr="002E7EBD" w:rsidRDefault="00A9110C" w:rsidP="005F0DBD">
            <w:pPr>
              <w:spacing w:after="0" w:line="240" w:lineRule="auto"/>
              <w:jc w:val="center"/>
              <w:rPr>
                <w:rFonts w:eastAsia="Times New Roman" w:cstheme="minorHAnsi"/>
                <w:b/>
                <w:color w:val="000000"/>
                <w:sz w:val="24"/>
                <w:szCs w:val="24"/>
                <w:lang w:eastAsia="zh-CN"/>
                <w:rPrChange w:id="233" w:author="Chloe Mao" w:date="2022-03-15T23:40:00Z">
                  <w:rPr>
                    <w:rFonts w:eastAsia="Times New Roman" w:cstheme="minorHAnsi"/>
                    <w:b/>
                    <w:bCs/>
                    <w:color w:val="000000"/>
                    <w:lang w:eastAsia="zh-CN"/>
                  </w:rPr>
                </w:rPrChange>
              </w:rPr>
            </w:pPr>
            <w:r w:rsidRPr="002E7EBD">
              <w:rPr>
                <w:rFonts w:eastAsia="Times New Roman" w:cstheme="minorHAnsi"/>
                <w:b/>
                <w:color w:val="000000"/>
                <w:sz w:val="24"/>
                <w:szCs w:val="24"/>
                <w:lang w:eastAsia="zh-CN"/>
                <w:rPrChange w:id="234" w:author="Chloe Mao" w:date="2022-03-15T23:40:00Z">
                  <w:rPr>
                    <w:rFonts w:eastAsia="Times New Roman" w:cstheme="minorHAnsi"/>
                    <w:b/>
                    <w:bCs/>
                    <w:color w:val="000000"/>
                    <w:lang w:eastAsia="zh-CN"/>
                  </w:rPr>
                </w:rPrChange>
              </w:rPr>
              <w:t>%</w:t>
            </w:r>
          </w:p>
        </w:tc>
        <w:tc>
          <w:tcPr>
            <w:tcW w:w="648" w:type="pct"/>
            <w:tcBorders>
              <w:top w:val="single" w:sz="12" w:space="0" w:color="FFFFFF"/>
              <w:left w:val="single" w:sz="4" w:space="0" w:color="FFFFFF"/>
              <w:bottom w:val="nil"/>
              <w:right w:val="nil"/>
            </w:tcBorders>
            <w:shd w:val="clear" w:color="DBDBDB" w:fill="DBDBDB"/>
            <w:noWrap/>
            <w:vAlign w:val="center"/>
            <w:hideMark/>
            <w:tcPrChange w:id="235" w:author="Chloe Mao" w:date="2022-03-15T23:40:00Z">
              <w:tcPr>
                <w:tcW w:w="579" w:type="pct"/>
                <w:tcBorders>
                  <w:top w:val="single" w:sz="12" w:space="0" w:color="FFFFFF"/>
                  <w:left w:val="single" w:sz="4" w:space="0" w:color="FFFFFF"/>
                  <w:bottom w:val="nil"/>
                  <w:right w:val="nil"/>
                </w:tcBorders>
                <w:shd w:val="clear" w:color="DBDBDB" w:fill="DBDBDB"/>
                <w:noWrap/>
                <w:vAlign w:val="center"/>
                <w:hideMark/>
              </w:tcPr>
            </w:tcPrChange>
          </w:tcPr>
          <w:p w14:paraId="38E5F8F4" w14:textId="77777777" w:rsidR="00A9110C" w:rsidRPr="002E7EBD" w:rsidRDefault="00A9110C" w:rsidP="005F0DBD">
            <w:pPr>
              <w:spacing w:after="0" w:line="240" w:lineRule="auto"/>
              <w:jc w:val="center"/>
              <w:rPr>
                <w:rFonts w:eastAsia="Times New Roman" w:cstheme="minorHAnsi"/>
                <w:b/>
                <w:color w:val="000000"/>
                <w:sz w:val="24"/>
                <w:szCs w:val="24"/>
                <w:lang w:eastAsia="zh-CN"/>
                <w:rPrChange w:id="236" w:author="Chloe Mao" w:date="2022-03-15T23:40:00Z">
                  <w:rPr>
                    <w:rFonts w:eastAsia="Times New Roman" w:cstheme="minorHAnsi"/>
                    <w:b/>
                    <w:bCs/>
                    <w:color w:val="000000"/>
                    <w:lang w:eastAsia="zh-CN"/>
                  </w:rPr>
                </w:rPrChange>
              </w:rPr>
            </w:pPr>
            <w:r w:rsidRPr="002E7EBD">
              <w:rPr>
                <w:rFonts w:eastAsia="Times New Roman" w:cstheme="minorHAnsi"/>
                <w:b/>
                <w:color w:val="000000"/>
                <w:sz w:val="24"/>
                <w:szCs w:val="24"/>
                <w:lang w:eastAsia="zh-CN"/>
                <w:rPrChange w:id="237" w:author="Chloe Mao" w:date="2022-03-15T23:40:00Z">
                  <w:rPr>
                    <w:rFonts w:eastAsia="Times New Roman" w:cstheme="minorHAnsi"/>
                    <w:b/>
                    <w:bCs/>
                    <w:color w:val="000000"/>
                    <w:lang w:eastAsia="zh-CN"/>
                  </w:rPr>
                </w:rPrChange>
              </w:rPr>
              <w:t> </w:t>
            </w:r>
          </w:p>
        </w:tc>
      </w:tr>
      <w:tr w:rsidR="00A9110C" w:rsidRPr="00A9110C" w14:paraId="2A38070D" w14:textId="77777777" w:rsidTr="00EA2A41">
        <w:trPr>
          <w:trHeight w:val="300"/>
          <w:trPrChange w:id="238" w:author="Chloe Mao" w:date="2022-03-15T23:40:00Z">
            <w:trPr>
              <w:trHeight w:val="300"/>
            </w:trPr>
          </w:trPrChange>
        </w:trPr>
        <w:tc>
          <w:tcPr>
            <w:tcW w:w="1885" w:type="pct"/>
            <w:tcBorders>
              <w:top w:val="single" w:sz="4" w:space="0" w:color="FFFFFF"/>
              <w:left w:val="nil"/>
              <w:bottom w:val="nil"/>
              <w:right w:val="nil"/>
            </w:tcBorders>
            <w:shd w:val="clear" w:color="EDEDED" w:fill="EDEDED"/>
            <w:noWrap/>
            <w:vAlign w:val="center"/>
            <w:hideMark/>
            <w:tcPrChange w:id="239" w:author="Chloe Mao" w:date="2022-03-15T23:40:00Z">
              <w:tcPr>
                <w:tcW w:w="2277" w:type="pct"/>
                <w:tcBorders>
                  <w:top w:val="single" w:sz="4" w:space="0" w:color="FFFFFF"/>
                  <w:left w:val="nil"/>
                  <w:bottom w:val="nil"/>
                  <w:right w:val="nil"/>
                </w:tcBorders>
                <w:shd w:val="clear" w:color="EDEDED" w:fill="EDEDED"/>
                <w:noWrap/>
                <w:vAlign w:val="center"/>
                <w:hideMark/>
              </w:tcPr>
            </w:tcPrChange>
          </w:tcPr>
          <w:p w14:paraId="4BE437F8" w14:textId="77777777" w:rsidR="00A9110C" w:rsidRPr="002E7EBD" w:rsidRDefault="00A9110C" w:rsidP="005F0DBD">
            <w:pPr>
              <w:spacing w:after="0" w:line="240" w:lineRule="auto"/>
              <w:rPr>
                <w:rFonts w:eastAsia="Times New Roman" w:cstheme="minorHAnsi"/>
                <w:color w:val="000000"/>
                <w:sz w:val="24"/>
                <w:szCs w:val="24"/>
                <w:lang w:eastAsia="zh-CN"/>
                <w:rPrChange w:id="240"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241" w:author="Chloe Mao" w:date="2022-03-15T23:40:00Z">
                  <w:rPr>
                    <w:rFonts w:eastAsia="Times New Roman" w:cstheme="minorHAnsi"/>
                    <w:color w:val="000000"/>
                    <w:lang w:eastAsia="zh-CN"/>
                  </w:rPr>
                </w:rPrChange>
              </w:rPr>
              <w:t>Bulk carriers</w:t>
            </w:r>
          </w:p>
        </w:tc>
        <w:tc>
          <w:tcPr>
            <w:tcW w:w="786" w:type="pct"/>
            <w:tcBorders>
              <w:top w:val="single" w:sz="4" w:space="0" w:color="FFFFFF"/>
              <w:left w:val="single" w:sz="4" w:space="0" w:color="FFFFFF"/>
              <w:bottom w:val="nil"/>
              <w:right w:val="nil"/>
            </w:tcBorders>
            <w:shd w:val="clear" w:color="EDEDED" w:fill="EDEDED"/>
            <w:noWrap/>
            <w:vAlign w:val="center"/>
            <w:hideMark/>
            <w:tcPrChange w:id="242" w:author="Chloe Mao" w:date="2022-03-15T23:40:00Z">
              <w:tcPr>
                <w:tcW w:w="823" w:type="pct"/>
                <w:tcBorders>
                  <w:top w:val="single" w:sz="4" w:space="0" w:color="FFFFFF"/>
                  <w:left w:val="single" w:sz="4" w:space="0" w:color="FFFFFF"/>
                  <w:bottom w:val="nil"/>
                  <w:right w:val="nil"/>
                </w:tcBorders>
                <w:shd w:val="clear" w:color="EDEDED" w:fill="EDEDED"/>
                <w:noWrap/>
                <w:vAlign w:val="center"/>
                <w:hideMark/>
              </w:tcPr>
            </w:tcPrChange>
          </w:tcPr>
          <w:p w14:paraId="0D44157D" w14:textId="77777777" w:rsidR="00A9110C" w:rsidRPr="002E7EBD" w:rsidRDefault="00A9110C" w:rsidP="005F0DBD">
            <w:pPr>
              <w:spacing w:after="0" w:line="240" w:lineRule="auto"/>
              <w:jc w:val="center"/>
              <w:rPr>
                <w:rFonts w:eastAsia="Times New Roman" w:cstheme="minorHAnsi"/>
                <w:color w:val="000000"/>
                <w:sz w:val="24"/>
                <w:szCs w:val="24"/>
                <w:lang w:eastAsia="zh-CN"/>
                <w:rPrChange w:id="243"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244" w:author="Chloe Mao" w:date="2022-03-15T23:40:00Z">
                  <w:rPr>
                    <w:rFonts w:eastAsia="Times New Roman" w:cstheme="minorHAnsi"/>
                    <w:color w:val="000000"/>
                    <w:lang w:eastAsia="zh-CN"/>
                  </w:rPr>
                </w:rPrChange>
              </w:rPr>
              <w:t>880</w:t>
            </w:r>
          </w:p>
        </w:tc>
        <w:tc>
          <w:tcPr>
            <w:tcW w:w="392" w:type="pct"/>
            <w:tcBorders>
              <w:top w:val="single" w:sz="4" w:space="0" w:color="FFFFFF"/>
              <w:left w:val="single" w:sz="4" w:space="0" w:color="FFFFFF"/>
              <w:bottom w:val="nil"/>
              <w:right w:val="nil"/>
            </w:tcBorders>
            <w:shd w:val="clear" w:color="EDEDED" w:fill="EDEDED"/>
            <w:noWrap/>
            <w:vAlign w:val="center"/>
            <w:hideMark/>
            <w:tcPrChange w:id="245" w:author="Chloe Mao" w:date="2022-03-15T23:40:00Z">
              <w:tcPr>
                <w:tcW w:w="323" w:type="pct"/>
                <w:tcBorders>
                  <w:top w:val="single" w:sz="4" w:space="0" w:color="FFFFFF"/>
                  <w:left w:val="single" w:sz="4" w:space="0" w:color="FFFFFF"/>
                  <w:bottom w:val="nil"/>
                  <w:right w:val="nil"/>
                </w:tcBorders>
                <w:shd w:val="clear" w:color="EDEDED" w:fill="EDEDED"/>
                <w:noWrap/>
                <w:vAlign w:val="center"/>
                <w:hideMark/>
              </w:tcPr>
            </w:tcPrChange>
          </w:tcPr>
          <w:p w14:paraId="07F92193" w14:textId="77777777" w:rsidR="00A9110C" w:rsidRPr="002E7EBD" w:rsidRDefault="00A9110C" w:rsidP="005F0DBD">
            <w:pPr>
              <w:spacing w:after="0" w:line="240" w:lineRule="auto"/>
              <w:jc w:val="center"/>
              <w:rPr>
                <w:rFonts w:eastAsia="Times New Roman" w:cstheme="minorHAnsi"/>
                <w:color w:val="000000"/>
                <w:sz w:val="24"/>
                <w:szCs w:val="24"/>
                <w:lang w:eastAsia="zh-CN"/>
                <w:rPrChange w:id="246"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247" w:author="Chloe Mao" w:date="2022-03-15T23:40:00Z">
                  <w:rPr>
                    <w:rFonts w:eastAsia="Times New Roman" w:cstheme="minorHAnsi"/>
                    <w:color w:val="000000"/>
                    <w:lang w:eastAsia="zh-CN"/>
                  </w:rPr>
                </w:rPrChange>
              </w:rPr>
              <w:t>42%</w:t>
            </w:r>
          </w:p>
        </w:tc>
        <w:tc>
          <w:tcPr>
            <w:tcW w:w="785" w:type="pct"/>
            <w:tcBorders>
              <w:top w:val="single" w:sz="4" w:space="0" w:color="FFFFFF"/>
              <w:left w:val="single" w:sz="4" w:space="0" w:color="FFFFFF"/>
              <w:bottom w:val="nil"/>
              <w:right w:val="nil"/>
            </w:tcBorders>
            <w:shd w:val="clear" w:color="EDEDED" w:fill="EDEDED"/>
            <w:noWrap/>
            <w:vAlign w:val="center"/>
            <w:hideMark/>
            <w:tcPrChange w:id="248" w:author="Chloe Mao" w:date="2022-03-15T23:40:00Z">
              <w:tcPr>
                <w:tcW w:w="674" w:type="pct"/>
                <w:tcBorders>
                  <w:top w:val="single" w:sz="4" w:space="0" w:color="FFFFFF"/>
                  <w:left w:val="single" w:sz="4" w:space="0" w:color="FFFFFF"/>
                  <w:bottom w:val="nil"/>
                  <w:right w:val="nil"/>
                </w:tcBorders>
                <w:shd w:val="clear" w:color="EDEDED" w:fill="EDEDED"/>
                <w:noWrap/>
                <w:vAlign w:val="center"/>
                <w:hideMark/>
              </w:tcPr>
            </w:tcPrChange>
          </w:tcPr>
          <w:p w14:paraId="7B89AA9D" w14:textId="77777777" w:rsidR="00A9110C" w:rsidRPr="002E7EBD" w:rsidRDefault="00A9110C" w:rsidP="005F0DBD">
            <w:pPr>
              <w:spacing w:after="0" w:line="240" w:lineRule="auto"/>
              <w:jc w:val="center"/>
              <w:rPr>
                <w:rFonts w:eastAsia="Times New Roman" w:cstheme="minorHAnsi"/>
                <w:color w:val="000000"/>
                <w:sz w:val="24"/>
                <w:szCs w:val="24"/>
                <w:lang w:eastAsia="zh-CN"/>
                <w:rPrChange w:id="249"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250" w:author="Chloe Mao" w:date="2022-03-15T23:40:00Z">
                  <w:rPr>
                    <w:rFonts w:eastAsia="Times New Roman" w:cstheme="minorHAnsi"/>
                    <w:color w:val="000000"/>
                    <w:lang w:eastAsia="zh-CN"/>
                  </w:rPr>
                </w:rPrChange>
              </w:rPr>
              <w:t>913</w:t>
            </w:r>
          </w:p>
        </w:tc>
        <w:tc>
          <w:tcPr>
            <w:tcW w:w="504" w:type="pct"/>
            <w:tcBorders>
              <w:top w:val="single" w:sz="4" w:space="0" w:color="FFFFFF"/>
              <w:left w:val="single" w:sz="4" w:space="0" w:color="FFFFFF"/>
              <w:bottom w:val="nil"/>
              <w:right w:val="nil"/>
            </w:tcBorders>
            <w:shd w:val="clear" w:color="EDEDED" w:fill="EDEDED"/>
            <w:noWrap/>
            <w:vAlign w:val="center"/>
            <w:hideMark/>
            <w:tcPrChange w:id="251" w:author="Chloe Mao" w:date="2022-03-15T23:40:00Z">
              <w:tcPr>
                <w:tcW w:w="323" w:type="pct"/>
                <w:tcBorders>
                  <w:top w:val="single" w:sz="4" w:space="0" w:color="FFFFFF"/>
                  <w:left w:val="single" w:sz="4" w:space="0" w:color="FFFFFF"/>
                  <w:bottom w:val="nil"/>
                  <w:right w:val="nil"/>
                </w:tcBorders>
                <w:shd w:val="clear" w:color="EDEDED" w:fill="EDEDED"/>
                <w:noWrap/>
                <w:vAlign w:val="center"/>
                <w:hideMark/>
              </w:tcPr>
            </w:tcPrChange>
          </w:tcPr>
          <w:p w14:paraId="6B633B4C" w14:textId="77777777" w:rsidR="00A9110C" w:rsidRPr="002E7EBD" w:rsidRDefault="00A9110C" w:rsidP="005F0DBD">
            <w:pPr>
              <w:spacing w:after="0" w:line="240" w:lineRule="auto"/>
              <w:jc w:val="center"/>
              <w:rPr>
                <w:rFonts w:eastAsia="Times New Roman" w:cstheme="minorHAnsi"/>
                <w:color w:val="000000"/>
                <w:sz w:val="24"/>
                <w:szCs w:val="24"/>
                <w:lang w:eastAsia="zh-CN"/>
                <w:rPrChange w:id="252"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253" w:author="Chloe Mao" w:date="2022-03-15T23:40:00Z">
                  <w:rPr>
                    <w:rFonts w:eastAsia="Times New Roman" w:cstheme="minorHAnsi"/>
                    <w:color w:val="000000"/>
                    <w:lang w:eastAsia="zh-CN"/>
                  </w:rPr>
                </w:rPrChange>
              </w:rPr>
              <w:t>43%</w:t>
            </w:r>
          </w:p>
        </w:tc>
        <w:tc>
          <w:tcPr>
            <w:tcW w:w="648" w:type="pct"/>
            <w:tcBorders>
              <w:top w:val="single" w:sz="4" w:space="0" w:color="FFFFFF"/>
              <w:left w:val="single" w:sz="4" w:space="0" w:color="FFFFFF"/>
              <w:bottom w:val="nil"/>
              <w:right w:val="nil"/>
            </w:tcBorders>
            <w:shd w:val="clear" w:color="EDEDED" w:fill="EDEDED"/>
            <w:noWrap/>
            <w:vAlign w:val="center"/>
            <w:hideMark/>
            <w:tcPrChange w:id="254" w:author="Chloe Mao" w:date="2022-03-15T23:40:00Z">
              <w:tcPr>
                <w:tcW w:w="579" w:type="pct"/>
                <w:tcBorders>
                  <w:top w:val="single" w:sz="4" w:space="0" w:color="FFFFFF"/>
                  <w:left w:val="single" w:sz="4" w:space="0" w:color="FFFFFF"/>
                  <w:bottom w:val="nil"/>
                  <w:right w:val="nil"/>
                </w:tcBorders>
                <w:shd w:val="clear" w:color="EDEDED" w:fill="EDEDED"/>
                <w:noWrap/>
                <w:vAlign w:val="center"/>
                <w:hideMark/>
              </w:tcPr>
            </w:tcPrChange>
          </w:tcPr>
          <w:p w14:paraId="58E6D2F6" w14:textId="057D5F62" w:rsidR="00A9110C" w:rsidRPr="002E7EBD" w:rsidRDefault="00A9110C" w:rsidP="005F0DBD">
            <w:pPr>
              <w:spacing w:after="0" w:line="240" w:lineRule="auto"/>
              <w:jc w:val="center"/>
              <w:rPr>
                <w:rFonts w:eastAsia="Times New Roman" w:cstheme="minorHAnsi"/>
                <w:color w:val="000000"/>
                <w:sz w:val="24"/>
                <w:szCs w:val="24"/>
                <w:lang w:eastAsia="zh-CN"/>
                <w:rPrChange w:id="255"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256" w:author="Chloe Mao" w:date="2022-03-15T23:40:00Z">
                  <w:rPr>
                    <w:rFonts w:eastAsia="Times New Roman" w:cstheme="minorHAnsi"/>
                    <w:color w:val="000000"/>
                    <w:lang w:eastAsia="zh-CN"/>
                  </w:rPr>
                </w:rPrChange>
              </w:rPr>
              <w:t>3.</w:t>
            </w:r>
            <w:r w:rsidR="0067561F" w:rsidRPr="002E7EBD">
              <w:rPr>
                <w:rFonts w:eastAsia="Times New Roman" w:cstheme="minorHAnsi"/>
                <w:color w:val="000000"/>
                <w:sz w:val="24"/>
                <w:szCs w:val="24"/>
                <w:lang w:eastAsia="zh-CN"/>
                <w:rPrChange w:id="257" w:author="Chloe Mao" w:date="2022-03-15T23:40:00Z">
                  <w:rPr>
                    <w:rFonts w:eastAsia="Times New Roman" w:cstheme="minorHAnsi"/>
                    <w:color w:val="000000"/>
                    <w:lang w:eastAsia="zh-CN"/>
                  </w:rPr>
                </w:rPrChange>
              </w:rPr>
              <w:t>8</w:t>
            </w:r>
            <w:r w:rsidRPr="002E7EBD">
              <w:rPr>
                <w:rFonts w:eastAsia="Times New Roman" w:cstheme="minorHAnsi"/>
                <w:color w:val="000000"/>
                <w:sz w:val="24"/>
                <w:szCs w:val="24"/>
                <w:lang w:eastAsia="zh-CN"/>
                <w:rPrChange w:id="258" w:author="Chloe Mao" w:date="2022-03-15T23:40:00Z">
                  <w:rPr>
                    <w:rFonts w:eastAsia="Times New Roman" w:cstheme="minorHAnsi"/>
                    <w:color w:val="000000"/>
                    <w:lang w:eastAsia="zh-CN"/>
                  </w:rPr>
                </w:rPrChange>
              </w:rPr>
              <w:t>%</w:t>
            </w:r>
          </w:p>
        </w:tc>
      </w:tr>
      <w:tr w:rsidR="00A9110C" w:rsidRPr="00A9110C" w14:paraId="0F2E51C2" w14:textId="77777777" w:rsidTr="00EA2A41">
        <w:trPr>
          <w:trHeight w:val="300"/>
          <w:trPrChange w:id="259" w:author="Chloe Mao" w:date="2022-03-15T23:40:00Z">
            <w:trPr>
              <w:trHeight w:val="300"/>
            </w:trPr>
          </w:trPrChange>
        </w:trPr>
        <w:tc>
          <w:tcPr>
            <w:tcW w:w="1885" w:type="pct"/>
            <w:tcBorders>
              <w:top w:val="single" w:sz="4" w:space="0" w:color="FFFFFF"/>
              <w:left w:val="nil"/>
              <w:bottom w:val="nil"/>
              <w:right w:val="nil"/>
            </w:tcBorders>
            <w:shd w:val="clear" w:color="DBDBDB" w:fill="DBDBDB"/>
            <w:noWrap/>
            <w:vAlign w:val="center"/>
            <w:hideMark/>
            <w:tcPrChange w:id="260" w:author="Chloe Mao" w:date="2022-03-15T23:40:00Z">
              <w:tcPr>
                <w:tcW w:w="2277" w:type="pct"/>
                <w:tcBorders>
                  <w:top w:val="single" w:sz="4" w:space="0" w:color="FFFFFF"/>
                  <w:left w:val="nil"/>
                  <w:bottom w:val="nil"/>
                  <w:right w:val="nil"/>
                </w:tcBorders>
                <w:shd w:val="clear" w:color="DBDBDB" w:fill="DBDBDB"/>
                <w:noWrap/>
                <w:vAlign w:val="center"/>
                <w:hideMark/>
              </w:tcPr>
            </w:tcPrChange>
          </w:tcPr>
          <w:p w14:paraId="427355D7" w14:textId="77777777" w:rsidR="00A9110C" w:rsidRPr="002E7EBD" w:rsidRDefault="00A9110C" w:rsidP="005F0DBD">
            <w:pPr>
              <w:spacing w:after="0" w:line="240" w:lineRule="auto"/>
              <w:rPr>
                <w:rFonts w:eastAsia="Times New Roman" w:cstheme="minorHAnsi"/>
                <w:color w:val="000000"/>
                <w:sz w:val="24"/>
                <w:szCs w:val="24"/>
                <w:lang w:eastAsia="zh-CN"/>
                <w:rPrChange w:id="261"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262" w:author="Chloe Mao" w:date="2022-03-15T23:40:00Z">
                  <w:rPr>
                    <w:rFonts w:eastAsia="Times New Roman" w:cstheme="minorHAnsi"/>
                    <w:color w:val="000000"/>
                    <w:lang w:eastAsia="zh-CN"/>
                  </w:rPr>
                </w:rPrChange>
              </w:rPr>
              <w:t>Oil tankers</w:t>
            </w:r>
          </w:p>
        </w:tc>
        <w:tc>
          <w:tcPr>
            <w:tcW w:w="786" w:type="pct"/>
            <w:tcBorders>
              <w:top w:val="single" w:sz="4" w:space="0" w:color="FFFFFF"/>
              <w:left w:val="single" w:sz="4" w:space="0" w:color="FFFFFF"/>
              <w:bottom w:val="nil"/>
              <w:right w:val="nil"/>
            </w:tcBorders>
            <w:shd w:val="clear" w:color="DBDBDB" w:fill="DBDBDB"/>
            <w:noWrap/>
            <w:vAlign w:val="center"/>
            <w:hideMark/>
            <w:tcPrChange w:id="263" w:author="Chloe Mao" w:date="2022-03-15T23:40:00Z">
              <w:tcPr>
                <w:tcW w:w="823" w:type="pct"/>
                <w:tcBorders>
                  <w:top w:val="single" w:sz="4" w:space="0" w:color="FFFFFF"/>
                  <w:left w:val="single" w:sz="4" w:space="0" w:color="FFFFFF"/>
                  <w:bottom w:val="nil"/>
                  <w:right w:val="nil"/>
                </w:tcBorders>
                <w:shd w:val="clear" w:color="DBDBDB" w:fill="DBDBDB"/>
                <w:noWrap/>
                <w:vAlign w:val="center"/>
                <w:hideMark/>
              </w:tcPr>
            </w:tcPrChange>
          </w:tcPr>
          <w:p w14:paraId="5DB0E3F5" w14:textId="77777777" w:rsidR="00A9110C" w:rsidRPr="002E7EBD" w:rsidRDefault="00A9110C" w:rsidP="005F0DBD">
            <w:pPr>
              <w:spacing w:after="0" w:line="240" w:lineRule="auto"/>
              <w:jc w:val="center"/>
              <w:rPr>
                <w:rFonts w:eastAsia="Times New Roman" w:cstheme="minorHAnsi"/>
                <w:color w:val="000000"/>
                <w:sz w:val="24"/>
                <w:szCs w:val="24"/>
                <w:lang w:eastAsia="zh-CN"/>
                <w:rPrChange w:id="264"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265" w:author="Chloe Mao" w:date="2022-03-15T23:40:00Z">
                  <w:rPr>
                    <w:rFonts w:eastAsia="Times New Roman" w:cstheme="minorHAnsi"/>
                    <w:color w:val="000000"/>
                    <w:lang w:eastAsia="zh-CN"/>
                  </w:rPr>
                </w:rPrChange>
              </w:rPr>
              <w:t>601</w:t>
            </w:r>
          </w:p>
        </w:tc>
        <w:tc>
          <w:tcPr>
            <w:tcW w:w="392" w:type="pct"/>
            <w:tcBorders>
              <w:top w:val="single" w:sz="4" w:space="0" w:color="FFFFFF"/>
              <w:left w:val="single" w:sz="4" w:space="0" w:color="FFFFFF"/>
              <w:bottom w:val="nil"/>
              <w:right w:val="nil"/>
            </w:tcBorders>
            <w:shd w:val="clear" w:color="DBDBDB" w:fill="DBDBDB"/>
            <w:noWrap/>
            <w:vAlign w:val="center"/>
            <w:hideMark/>
            <w:tcPrChange w:id="266" w:author="Chloe Mao" w:date="2022-03-15T23:40:00Z">
              <w:tcPr>
                <w:tcW w:w="323" w:type="pct"/>
                <w:tcBorders>
                  <w:top w:val="single" w:sz="4" w:space="0" w:color="FFFFFF"/>
                  <w:left w:val="single" w:sz="4" w:space="0" w:color="FFFFFF"/>
                  <w:bottom w:val="nil"/>
                  <w:right w:val="nil"/>
                </w:tcBorders>
                <w:shd w:val="clear" w:color="DBDBDB" w:fill="DBDBDB"/>
                <w:noWrap/>
                <w:vAlign w:val="center"/>
                <w:hideMark/>
              </w:tcPr>
            </w:tcPrChange>
          </w:tcPr>
          <w:p w14:paraId="66261973" w14:textId="77777777" w:rsidR="00A9110C" w:rsidRPr="002E7EBD" w:rsidRDefault="00A9110C" w:rsidP="005F0DBD">
            <w:pPr>
              <w:spacing w:after="0" w:line="240" w:lineRule="auto"/>
              <w:jc w:val="center"/>
              <w:rPr>
                <w:rFonts w:eastAsia="Times New Roman" w:cstheme="minorHAnsi"/>
                <w:color w:val="000000"/>
                <w:sz w:val="24"/>
                <w:szCs w:val="24"/>
                <w:lang w:eastAsia="zh-CN"/>
                <w:rPrChange w:id="267"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268" w:author="Chloe Mao" w:date="2022-03-15T23:40:00Z">
                  <w:rPr>
                    <w:rFonts w:eastAsia="Times New Roman" w:cstheme="minorHAnsi"/>
                    <w:color w:val="000000"/>
                    <w:lang w:eastAsia="zh-CN"/>
                  </w:rPr>
                </w:rPrChange>
              </w:rPr>
              <w:t>29%</w:t>
            </w:r>
          </w:p>
        </w:tc>
        <w:tc>
          <w:tcPr>
            <w:tcW w:w="785" w:type="pct"/>
            <w:tcBorders>
              <w:top w:val="single" w:sz="4" w:space="0" w:color="FFFFFF"/>
              <w:left w:val="single" w:sz="4" w:space="0" w:color="FFFFFF"/>
              <w:bottom w:val="nil"/>
              <w:right w:val="nil"/>
            </w:tcBorders>
            <w:shd w:val="clear" w:color="DBDBDB" w:fill="DBDBDB"/>
            <w:noWrap/>
            <w:vAlign w:val="center"/>
            <w:hideMark/>
            <w:tcPrChange w:id="269" w:author="Chloe Mao" w:date="2022-03-15T23:40:00Z">
              <w:tcPr>
                <w:tcW w:w="674" w:type="pct"/>
                <w:tcBorders>
                  <w:top w:val="single" w:sz="4" w:space="0" w:color="FFFFFF"/>
                  <w:left w:val="single" w:sz="4" w:space="0" w:color="FFFFFF"/>
                  <w:bottom w:val="nil"/>
                  <w:right w:val="nil"/>
                </w:tcBorders>
                <w:shd w:val="clear" w:color="DBDBDB" w:fill="DBDBDB"/>
                <w:noWrap/>
                <w:vAlign w:val="center"/>
                <w:hideMark/>
              </w:tcPr>
            </w:tcPrChange>
          </w:tcPr>
          <w:p w14:paraId="5EAB3CBF" w14:textId="77777777" w:rsidR="00A9110C" w:rsidRPr="002E7EBD" w:rsidRDefault="00A9110C" w:rsidP="005F0DBD">
            <w:pPr>
              <w:spacing w:after="0" w:line="240" w:lineRule="auto"/>
              <w:jc w:val="center"/>
              <w:rPr>
                <w:rFonts w:eastAsia="Times New Roman" w:cstheme="minorHAnsi"/>
                <w:color w:val="000000"/>
                <w:sz w:val="24"/>
                <w:szCs w:val="24"/>
                <w:lang w:eastAsia="zh-CN"/>
                <w:rPrChange w:id="270"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271" w:author="Chloe Mao" w:date="2022-03-15T23:40:00Z">
                  <w:rPr>
                    <w:rFonts w:eastAsia="Times New Roman" w:cstheme="minorHAnsi"/>
                    <w:color w:val="000000"/>
                    <w:lang w:eastAsia="zh-CN"/>
                  </w:rPr>
                </w:rPrChange>
              </w:rPr>
              <w:t>619</w:t>
            </w:r>
          </w:p>
        </w:tc>
        <w:tc>
          <w:tcPr>
            <w:tcW w:w="504" w:type="pct"/>
            <w:tcBorders>
              <w:top w:val="single" w:sz="4" w:space="0" w:color="FFFFFF"/>
              <w:left w:val="single" w:sz="4" w:space="0" w:color="FFFFFF"/>
              <w:bottom w:val="nil"/>
              <w:right w:val="nil"/>
            </w:tcBorders>
            <w:shd w:val="clear" w:color="DBDBDB" w:fill="DBDBDB"/>
            <w:noWrap/>
            <w:vAlign w:val="center"/>
            <w:hideMark/>
            <w:tcPrChange w:id="272" w:author="Chloe Mao" w:date="2022-03-15T23:40:00Z">
              <w:tcPr>
                <w:tcW w:w="323" w:type="pct"/>
                <w:tcBorders>
                  <w:top w:val="single" w:sz="4" w:space="0" w:color="FFFFFF"/>
                  <w:left w:val="single" w:sz="4" w:space="0" w:color="FFFFFF"/>
                  <w:bottom w:val="nil"/>
                  <w:right w:val="nil"/>
                </w:tcBorders>
                <w:shd w:val="clear" w:color="DBDBDB" w:fill="DBDBDB"/>
                <w:noWrap/>
                <w:vAlign w:val="center"/>
                <w:hideMark/>
              </w:tcPr>
            </w:tcPrChange>
          </w:tcPr>
          <w:p w14:paraId="6A4661C5" w14:textId="77777777" w:rsidR="00A9110C" w:rsidRPr="002E7EBD" w:rsidRDefault="00A9110C" w:rsidP="005F0DBD">
            <w:pPr>
              <w:spacing w:after="0" w:line="240" w:lineRule="auto"/>
              <w:jc w:val="center"/>
              <w:rPr>
                <w:rFonts w:eastAsia="Times New Roman" w:cstheme="minorHAnsi"/>
                <w:color w:val="000000"/>
                <w:sz w:val="24"/>
                <w:szCs w:val="24"/>
                <w:lang w:eastAsia="zh-CN"/>
                <w:rPrChange w:id="273"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274" w:author="Chloe Mao" w:date="2022-03-15T23:40:00Z">
                  <w:rPr>
                    <w:rFonts w:eastAsia="Times New Roman" w:cstheme="minorHAnsi"/>
                    <w:color w:val="000000"/>
                    <w:lang w:eastAsia="zh-CN"/>
                  </w:rPr>
                </w:rPrChange>
              </w:rPr>
              <w:t>29%</w:t>
            </w:r>
          </w:p>
        </w:tc>
        <w:tc>
          <w:tcPr>
            <w:tcW w:w="648" w:type="pct"/>
            <w:tcBorders>
              <w:top w:val="single" w:sz="4" w:space="0" w:color="FFFFFF"/>
              <w:left w:val="single" w:sz="4" w:space="0" w:color="FFFFFF"/>
              <w:bottom w:val="nil"/>
              <w:right w:val="nil"/>
            </w:tcBorders>
            <w:shd w:val="clear" w:color="DBDBDB" w:fill="DBDBDB"/>
            <w:noWrap/>
            <w:vAlign w:val="center"/>
            <w:hideMark/>
            <w:tcPrChange w:id="275" w:author="Chloe Mao" w:date="2022-03-15T23:40:00Z">
              <w:tcPr>
                <w:tcW w:w="579" w:type="pct"/>
                <w:tcBorders>
                  <w:top w:val="single" w:sz="4" w:space="0" w:color="FFFFFF"/>
                  <w:left w:val="single" w:sz="4" w:space="0" w:color="FFFFFF"/>
                  <w:bottom w:val="nil"/>
                  <w:right w:val="nil"/>
                </w:tcBorders>
                <w:shd w:val="clear" w:color="DBDBDB" w:fill="DBDBDB"/>
                <w:noWrap/>
                <w:vAlign w:val="center"/>
                <w:hideMark/>
              </w:tcPr>
            </w:tcPrChange>
          </w:tcPr>
          <w:p w14:paraId="2921C279" w14:textId="15E7DC9F" w:rsidR="00A9110C" w:rsidRPr="002E7EBD" w:rsidRDefault="0067561F" w:rsidP="005F0DBD">
            <w:pPr>
              <w:spacing w:after="0" w:line="240" w:lineRule="auto"/>
              <w:jc w:val="center"/>
              <w:rPr>
                <w:rFonts w:eastAsia="Times New Roman" w:cstheme="minorHAnsi"/>
                <w:color w:val="000000"/>
                <w:sz w:val="24"/>
                <w:szCs w:val="24"/>
                <w:lang w:eastAsia="zh-CN"/>
                <w:rPrChange w:id="276"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277" w:author="Chloe Mao" w:date="2022-03-15T23:40:00Z">
                  <w:rPr>
                    <w:rFonts w:eastAsia="Times New Roman" w:cstheme="minorHAnsi"/>
                    <w:color w:val="000000"/>
                    <w:lang w:eastAsia="zh-CN"/>
                  </w:rPr>
                </w:rPrChange>
              </w:rPr>
              <w:t>3.0</w:t>
            </w:r>
            <w:r w:rsidR="00A9110C" w:rsidRPr="002E7EBD">
              <w:rPr>
                <w:rFonts w:eastAsia="Times New Roman" w:cstheme="minorHAnsi"/>
                <w:color w:val="000000"/>
                <w:sz w:val="24"/>
                <w:szCs w:val="24"/>
                <w:lang w:eastAsia="zh-CN"/>
                <w:rPrChange w:id="278" w:author="Chloe Mao" w:date="2022-03-15T23:40:00Z">
                  <w:rPr>
                    <w:rFonts w:eastAsia="Times New Roman" w:cstheme="minorHAnsi"/>
                    <w:color w:val="000000"/>
                    <w:lang w:eastAsia="zh-CN"/>
                  </w:rPr>
                </w:rPrChange>
              </w:rPr>
              <w:t>%</w:t>
            </w:r>
          </w:p>
        </w:tc>
      </w:tr>
      <w:tr w:rsidR="00A9110C" w:rsidRPr="00A9110C" w14:paraId="78A5FA21" w14:textId="77777777" w:rsidTr="00EA2A41">
        <w:trPr>
          <w:trHeight w:val="300"/>
          <w:trPrChange w:id="279" w:author="Chloe Mao" w:date="2022-03-15T23:40:00Z">
            <w:trPr>
              <w:trHeight w:val="300"/>
            </w:trPr>
          </w:trPrChange>
        </w:trPr>
        <w:tc>
          <w:tcPr>
            <w:tcW w:w="1885" w:type="pct"/>
            <w:tcBorders>
              <w:top w:val="single" w:sz="4" w:space="0" w:color="FFFFFF"/>
              <w:left w:val="nil"/>
              <w:bottom w:val="nil"/>
              <w:right w:val="nil"/>
            </w:tcBorders>
            <w:shd w:val="clear" w:color="EDEDED" w:fill="EDEDED"/>
            <w:noWrap/>
            <w:vAlign w:val="center"/>
            <w:hideMark/>
            <w:tcPrChange w:id="280" w:author="Chloe Mao" w:date="2022-03-15T23:40:00Z">
              <w:tcPr>
                <w:tcW w:w="2277" w:type="pct"/>
                <w:tcBorders>
                  <w:top w:val="single" w:sz="4" w:space="0" w:color="FFFFFF"/>
                  <w:left w:val="nil"/>
                  <w:bottom w:val="nil"/>
                  <w:right w:val="nil"/>
                </w:tcBorders>
                <w:shd w:val="clear" w:color="EDEDED" w:fill="EDEDED"/>
                <w:noWrap/>
                <w:vAlign w:val="center"/>
                <w:hideMark/>
              </w:tcPr>
            </w:tcPrChange>
          </w:tcPr>
          <w:p w14:paraId="7F0342FC" w14:textId="77777777" w:rsidR="00A9110C" w:rsidRPr="002E7EBD" w:rsidRDefault="00A9110C" w:rsidP="005F0DBD">
            <w:pPr>
              <w:spacing w:after="0" w:line="240" w:lineRule="auto"/>
              <w:rPr>
                <w:rFonts w:eastAsia="Times New Roman" w:cstheme="minorHAnsi"/>
                <w:color w:val="000000"/>
                <w:sz w:val="24"/>
                <w:szCs w:val="24"/>
                <w:lang w:eastAsia="zh-CN"/>
                <w:rPrChange w:id="281"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282" w:author="Chloe Mao" w:date="2022-03-15T23:40:00Z">
                  <w:rPr>
                    <w:rFonts w:eastAsia="Times New Roman" w:cstheme="minorHAnsi"/>
                    <w:color w:val="000000"/>
                    <w:lang w:eastAsia="zh-CN"/>
                  </w:rPr>
                </w:rPrChange>
              </w:rPr>
              <w:t>Container ships</w:t>
            </w:r>
          </w:p>
        </w:tc>
        <w:tc>
          <w:tcPr>
            <w:tcW w:w="786" w:type="pct"/>
            <w:tcBorders>
              <w:top w:val="single" w:sz="4" w:space="0" w:color="FFFFFF"/>
              <w:left w:val="single" w:sz="4" w:space="0" w:color="FFFFFF"/>
              <w:bottom w:val="nil"/>
              <w:right w:val="nil"/>
            </w:tcBorders>
            <w:shd w:val="clear" w:color="EDEDED" w:fill="EDEDED"/>
            <w:noWrap/>
            <w:vAlign w:val="center"/>
            <w:hideMark/>
            <w:tcPrChange w:id="283" w:author="Chloe Mao" w:date="2022-03-15T23:40:00Z">
              <w:tcPr>
                <w:tcW w:w="823" w:type="pct"/>
                <w:tcBorders>
                  <w:top w:val="single" w:sz="4" w:space="0" w:color="FFFFFF"/>
                  <w:left w:val="single" w:sz="4" w:space="0" w:color="FFFFFF"/>
                  <w:bottom w:val="nil"/>
                  <w:right w:val="nil"/>
                </w:tcBorders>
                <w:shd w:val="clear" w:color="EDEDED" w:fill="EDEDED"/>
                <w:noWrap/>
                <w:vAlign w:val="center"/>
                <w:hideMark/>
              </w:tcPr>
            </w:tcPrChange>
          </w:tcPr>
          <w:p w14:paraId="3B2DB0A3" w14:textId="77777777" w:rsidR="00A9110C" w:rsidRPr="002E7EBD" w:rsidRDefault="00A9110C" w:rsidP="005F0DBD">
            <w:pPr>
              <w:spacing w:after="0" w:line="240" w:lineRule="auto"/>
              <w:jc w:val="center"/>
              <w:rPr>
                <w:rFonts w:eastAsia="Times New Roman" w:cstheme="minorHAnsi"/>
                <w:color w:val="000000"/>
                <w:sz w:val="24"/>
                <w:szCs w:val="24"/>
                <w:lang w:eastAsia="zh-CN"/>
                <w:rPrChange w:id="284"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285" w:author="Chloe Mao" w:date="2022-03-15T23:40:00Z">
                  <w:rPr>
                    <w:rFonts w:eastAsia="Times New Roman" w:cstheme="minorHAnsi"/>
                    <w:color w:val="000000"/>
                    <w:lang w:eastAsia="zh-CN"/>
                  </w:rPr>
                </w:rPrChange>
              </w:rPr>
              <w:t>275</w:t>
            </w:r>
          </w:p>
        </w:tc>
        <w:tc>
          <w:tcPr>
            <w:tcW w:w="392" w:type="pct"/>
            <w:tcBorders>
              <w:top w:val="single" w:sz="4" w:space="0" w:color="FFFFFF"/>
              <w:left w:val="single" w:sz="4" w:space="0" w:color="FFFFFF"/>
              <w:bottom w:val="nil"/>
              <w:right w:val="nil"/>
            </w:tcBorders>
            <w:shd w:val="clear" w:color="EDEDED" w:fill="EDEDED"/>
            <w:noWrap/>
            <w:vAlign w:val="center"/>
            <w:hideMark/>
            <w:tcPrChange w:id="286" w:author="Chloe Mao" w:date="2022-03-15T23:40:00Z">
              <w:tcPr>
                <w:tcW w:w="323" w:type="pct"/>
                <w:tcBorders>
                  <w:top w:val="single" w:sz="4" w:space="0" w:color="FFFFFF"/>
                  <w:left w:val="single" w:sz="4" w:space="0" w:color="FFFFFF"/>
                  <w:bottom w:val="nil"/>
                  <w:right w:val="nil"/>
                </w:tcBorders>
                <w:shd w:val="clear" w:color="EDEDED" w:fill="EDEDED"/>
                <w:noWrap/>
                <w:vAlign w:val="center"/>
                <w:hideMark/>
              </w:tcPr>
            </w:tcPrChange>
          </w:tcPr>
          <w:p w14:paraId="62DE370D" w14:textId="77777777" w:rsidR="00A9110C" w:rsidRPr="002E7EBD" w:rsidRDefault="00A9110C" w:rsidP="005F0DBD">
            <w:pPr>
              <w:spacing w:after="0" w:line="240" w:lineRule="auto"/>
              <w:jc w:val="center"/>
              <w:rPr>
                <w:rFonts w:eastAsia="Times New Roman" w:cstheme="minorHAnsi"/>
                <w:color w:val="000000"/>
                <w:sz w:val="24"/>
                <w:szCs w:val="24"/>
                <w:lang w:eastAsia="zh-CN"/>
                <w:rPrChange w:id="287"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288" w:author="Chloe Mao" w:date="2022-03-15T23:40:00Z">
                  <w:rPr>
                    <w:rFonts w:eastAsia="Times New Roman" w:cstheme="minorHAnsi"/>
                    <w:color w:val="000000"/>
                    <w:lang w:eastAsia="zh-CN"/>
                  </w:rPr>
                </w:rPrChange>
              </w:rPr>
              <w:t>13%</w:t>
            </w:r>
          </w:p>
        </w:tc>
        <w:tc>
          <w:tcPr>
            <w:tcW w:w="785" w:type="pct"/>
            <w:tcBorders>
              <w:top w:val="single" w:sz="4" w:space="0" w:color="FFFFFF"/>
              <w:left w:val="single" w:sz="4" w:space="0" w:color="FFFFFF"/>
              <w:bottom w:val="nil"/>
              <w:right w:val="nil"/>
            </w:tcBorders>
            <w:shd w:val="clear" w:color="EDEDED" w:fill="EDEDED"/>
            <w:noWrap/>
            <w:vAlign w:val="center"/>
            <w:hideMark/>
            <w:tcPrChange w:id="289" w:author="Chloe Mao" w:date="2022-03-15T23:40:00Z">
              <w:tcPr>
                <w:tcW w:w="674" w:type="pct"/>
                <w:tcBorders>
                  <w:top w:val="single" w:sz="4" w:space="0" w:color="FFFFFF"/>
                  <w:left w:val="single" w:sz="4" w:space="0" w:color="FFFFFF"/>
                  <w:bottom w:val="nil"/>
                  <w:right w:val="nil"/>
                </w:tcBorders>
                <w:shd w:val="clear" w:color="EDEDED" w:fill="EDEDED"/>
                <w:noWrap/>
                <w:vAlign w:val="center"/>
                <w:hideMark/>
              </w:tcPr>
            </w:tcPrChange>
          </w:tcPr>
          <w:p w14:paraId="01F2E5C3" w14:textId="77777777" w:rsidR="00A9110C" w:rsidRPr="002E7EBD" w:rsidRDefault="00A9110C" w:rsidP="005F0DBD">
            <w:pPr>
              <w:spacing w:after="0" w:line="240" w:lineRule="auto"/>
              <w:jc w:val="center"/>
              <w:rPr>
                <w:rFonts w:eastAsia="Times New Roman" w:cstheme="minorHAnsi"/>
                <w:color w:val="000000"/>
                <w:sz w:val="24"/>
                <w:szCs w:val="24"/>
                <w:lang w:eastAsia="zh-CN"/>
                <w:rPrChange w:id="290"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291" w:author="Chloe Mao" w:date="2022-03-15T23:40:00Z">
                  <w:rPr>
                    <w:rFonts w:eastAsia="Times New Roman" w:cstheme="minorHAnsi"/>
                    <w:color w:val="000000"/>
                    <w:lang w:eastAsia="zh-CN"/>
                  </w:rPr>
                </w:rPrChange>
              </w:rPr>
              <w:t>282</w:t>
            </w:r>
          </w:p>
        </w:tc>
        <w:tc>
          <w:tcPr>
            <w:tcW w:w="504" w:type="pct"/>
            <w:tcBorders>
              <w:top w:val="single" w:sz="4" w:space="0" w:color="FFFFFF"/>
              <w:left w:val="single" w:sz="4" w:space="0" w:color="FFFFFF"/>
              <w:bottom w:val="nil"/>
              <w:right w:val="nil"/>
            </w:tcBorders>
            <w:shd w:val="clear" w:color="EDEDED" w:fill="EDEDED"/>
            <w:noWrap/>
            <w:vAlign w:val="center"/>
            <w:hideMark/>
            <w:tcPrChange w:id="292" w:author="Chloe Mao" w:date="2022-03-15T23:40:00Z">
              <w:tcPr>
                <w:tcW w:w="323" w:type="pct"/>
                <w:tcBorders>
                  <w:top w:val="single" w:sz="4" w:space="0" w:color="FFFFFF"/>
                  <w:left w:val="single" w:sz="4" w:space="0" w:color="FFFFFF"/>
                  <w:bottom w:val="nil"/>
                  <w:right w:val="nil"/>
                </w:tcBorders>
                <w:shd w:val="clear" w:color="EDEDED" w:fill="EDEDED"/>
                <w:noWrap/>
                <w:vAlign w:val="center"/>
                <w:hideMark/>
              </w:tcPr>
            </w:tcPrChange>
          </w:tcPr>
          <w:p w14:paraId="5E651CDD" w14:textId="77777777" w:rsidR="00A9110C" w:rsidRPr="002E7EBD" w:rsidRDefault="00A9110C" w:rsidP="005F0DBD">
            <w:pPr>
              <w:spacing w:after="0" w:line="240" w:lineRule="auto"/>
              <w:jc w:val="center"/>
              <w:rPr>
                <w:rFonts w:eastAsia="Times New Roman" w:cstheme="minorHAnsi"/>
                <w:color w:val="000000"/>
                <w:sz w:val="24"/>
                <w:szCs w:val="24"/>
                <w:lang w:eastAsia="zh-CN"/>
                <w:rPrChange w:id="293"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294" w:author="Chloe Mao" w:date="2022-03-15T23:40:00Z">
                  <w:rPr>
                    <w:rFonts w:eastAsia="Times New Roman" w:cstheme="minorHAnsi"/>
                    <w:color w:val="000000"/>
                    <w:lang w:eastAsia="zh-CN"/>
                  </w:rPr>
                </w:rPrChange>
              </w:rPr>
              <w:t>13%</w:t>
            </w:r>
          </w:p>
        </w:tc>
        <w:tc>
          <w:tcPr>
            <w:tcW w:w="648" w:type="pct"/>
            <w:tcBorders>
              <w:top w:val="single" w:sz="4" w:space="0" w:color="FFFFFF"/>
              <w:left w:val="single" w:sz="4" w:space="0" w:color="FFFFFF"/>
              <w:bottom w:val="nil"/>
              <w:right w:val="nil"/>
            </w:tcBorders>
            <w:shd w:val="clear" w:color="EDEDED" w:fill="EDEDED"/>
            <w:noWrap/>
            <w:vAlign w:val="center"/>
            <w:hideMark/>
            <w:tcPrChange w:id="295" w:author="Chloe Mao" w:date="2022-03-15T23:40:00Z">
              <w:tcPr>
                <w:tcW w:w="579" w:type="pct"/>
                <w:tcBorders>
                  <w:top w:val="single" w:sz="4" w:space="0" w:color="FFFFFF"/>
                  <w:left w:val="single" w:sz="4" w:space="0" w:color="FFFFFF"/>
                  <w:bottom w:val="nil"/>
                  <w:right w:val="nil"/>
                </w:tcBorders>
                <w:shd w:val="clear" w:color="EDEDED" w:fill="EDEDED"/>
                <w:noWrap/>
                <w:vAlign w:val="center"/>
                <w:hideMark/>
              </w:tcPr>
            </w:tcPrChange>
          </w:tcPr>
          <w:p w14:paraId="68113EE0" w14:textId="31CEE43F" w:rsidR="00A9110C" w:rsidRPr="002E7EBD" w:rsidRDefault="00A9110C" w:rsidP="005F0DBD">
            <w:pPr>
              <w:spacing w:after="0" w:line="240" w:lineRule="auto"/>
              <w:jc w:val="center"/>
              <w:rPr>
                <w:rFonts w:eastAsia="Times New Roman" w:cstheme="minorHAnsi"/>
                <w:color w:val="000000"/>
                <w:sz w:val="24"/>
                <w:szCs w:val="24"/>
                <w:lang w:eastAsia="zh-CN"/>
                <w:rPrChange w:id="296"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297" w:author="Chloe Mao" w:date="2022-03-15T23:40:00Z">
                  <w:rPr>
                    <w:rFonts w:eastAsia="Times New Roman" w:cstheme="minorHAnsi"/>
                    <w:color w:val="000000"/>
                    <w:lang w:eastAsia="zh-CN"/>
                  </w:rPr>
                </w:rPrChange>
              </w:rPr>
              <w:t>2.</w:t>
            </w:r>
            <w:r w:rsidR="0067561F" w:rsidRPr="002E7EBD">
              <w:rPr>
                <w:rFonts w:eastAsia="Times New Roman" w:cstheme="minorHAnsi"/>
                <w:color w:val="000000"/>
                <w:sz w:val="24"/>
                <w:szCs w:val="24"/>
                <w:lang w:eastAsia="zh-CN"/>
                <w:rPrChange w:id="298" w:author="Chloe Mao" w:date="2022-03-15T23:40:00Z">
                  <w:rPr>
                    <w:rFonts w:eastAsia="Times New Roman" w:cstheme="minorHAnsi"/>
                    <w:color w:val="000000"/>
                    <w:lang w:eastAsia="zh-CN"/>
                  </w:rPr>
                </w:rPrChange>
              </w:rPr>
              <w:t>5</w:t>
            </w:r>
            <w:r w:rsidRPr="002E7EBD">
              <w:rPr>
                <w:rFonts w:eastAsia="Times New Roman" w:cstheme="minorHAnsi"/>
                <w:color w:val="000000"/>
                <w:sz w:val="24"/>
                <w:szCs w:val="24"/>
                <w:lang w:eastAsia="zh-CN"/>
                <w:rPrChange w:id="299" w:author="Chloe Mao" w:date="2022-03-15T23:40:00Z">
                  <w:rPr>
                    <w:rFonts w:eastAsia="Times New Roman" w:cstheme="minorHAnsi"/>
                    <w:color w:val="000000"/>
                    <w:lang w:eastAsia="zh-CN"/>
                  </w:rPr>
                </w:rPrChange>
              </w:rPr>
              <w:t>%</w:t>
            </w:r>
          </w:p>
        </w:tc>
      </w:tr>
      <w:tr w:rsidR="00A9110C" w:rsidRPr="00A9110C" w14:paraId="0C2C94AE" w14:textId="77777777" w:rsidTr="00EA2A41">
        <w:trPr>
          <w:trHeight w:val="300"/>
          <w:trPrChange w:id="300" w:author="Chloe Mao" w:date="2022-03-15T23:40:00Z">
            <w:trPr>
              <w:trHeight w:val="300"/>
            </w:trPr>
          </w:trPrChange>
        </w:trPr>
        <w:tc>
          <w:tcPr>
            <w:tcW w:w="1885" w:type="pct"/>
            <w:tcBorders>
              <w:top w:val="single" w:sz="4" w:space="0" w:color="FFFFFF"/>
              <w:left w:val="nil"/>
              <w:bottom w:val="nil"/>
              <w:right w:val="nil"/>
            </w:tcBorders>
            <w:shd w:val="clear" w:color="DBDBDB" w:fill="DBDBDB"/>
            <w:noWrap/>
            <w:vAlign w:val="center"/>
            <w:hideMark/>
            <w:tcPrChange w:id="301" w:author="Chloe Mao" w:date="2022-03-15T23:40:00Z">
              <w:tcPr>
                <w:tcW w:w="2277" w:type="pct"/>
                <w:tcBorders>
                  <w:top w:val="single" w:sz="4" w:space="0" w:color="FFFFFF"/>
                  <w:left w:val="nil"/>
                  <w:bottom w:val="nil"/>
                  <w:right w:val="nil"/>
                </w:tcBorders>
                <w:shd w:val="clear" w:color="DBDBDB" w:fill="DBDBDB"/>
                <w:noWrap/>
                <w:vAlign w:val="center"/>
                <w:hideMark/>
              </w:tcPr>
            </w:tcPrChange>
          </w:tcPr>
          <w:p w14:paraId="1279AD44" w14:textId="77777777" w:rsidR="00A9110C" w:rsidRPr="002E7EBD" w:rsidRDefault="00A9110C" w:rsidP="005F0DBD">
            <w:pPr>
              <w:spacing w:after="0" w:line="240" w:lineRule="auto"/>
              <w:rPr>
                <w:rFonts w:eastAsia="Times New Roman" w:cstheme="minorHAnsi"/>
                <w:color w:val="000000"/>
                <w:sz w:val="24"/>
                <w:szCs w:val="24"/>
                <w:lang w:eastAsia="zh-CN"/>
                <w:rPrChange w:id="302"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303" w:author="Chloe Mao" w:date="2022-03-15T23:40:00Z">
                  <w:rPr>
                    <w:rFonts w:eastAsia="Times New Roman" w:cstheme="minorHAnsi"/>
                    <w:color w:val="000000"/>
                    <w:lang w:eastAsia="zh-CN"/>
                  </w:rPr>
                </w:rPrChange>
              </w:rPr>
              <w:t>Other types of ships:</w:t>
            </w:r>
          </w:p>
        </w:tc>
        <w:tc>
          <w:tcPr>
            <w:tcW w:w="786" w:type="pct"/>
            <w:tcBorders>
              <w:top w:val="single" w:sz="4" w:space="0" w:color="FFFFFF"/>
              <w:left w:val="single" w:sz="4" w:space="0" w:color="FFFFFF"/>
              <w:bottom w:val="nil"/>
              <w:right w:val="nil"/>
            </w:tcBorders>
            <w:shd w:val="clear" w:color="DBDBDB" w:fill="DBDBDB"/>
            <w:noWrap/>
            <w:vAlign w:val="center"/>
            <w:hideMark/>
            <w:tcPrChange w:id="304" w:author="Chloe Mao" w:date="2022-03-15T23:40:00Z">
              <w:tcPr>
                <w:tcW w:w="823" w:type="pct"/>
                <w:tcBorders>
                  <w:top w:val="single" w:sz="4" w:space="0" w:color="FFFFFF"/>
                  <w:left w:val="single" w:sz="4" w:space="0" w:color="FFFFFF"/>
                  <w:bottom w:val="nil"/>
                  <w:right w:val="nil"/>
                </w:tcBorders>
                <w:shd w:val="clear" w:color="DBDBDB" w:fill="DBDBDB"/>
                <w:noWrap/>
                <w:vAlign w:val="center"/>
                <w:hideMark/>
              </w:tcPr>
            </w:tcPrChange>
          </w:tcPr>
          <w:p w14:paraId="60F8C51F" w14:textId="77777777" w:rsidR="00A9110C" w:rsidRPr="002E7EBD" w:rsidRDefault="00A9110C" w:rsidP="005F0DBD">
            <w:pPr>
              <w:spacing w:after="0" w:line="240" w:lineRule="auto"/>
              <w:jc w:val="center"/>
              <w:rPr>
                <w:rFonts w:eastAsia="Times New Roman" w:cstheme="minorHAnsi"/>
                <w:color w:val="000000"/>
                <w:sz w:val="24"/>
                <w:szCs w:val="24"/>
                <w:lang w:eastAsia="zh-CN"/>
                <w:rPrChange w:id="305"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306" w:author="Chloe Mao" w:date="2022-03-15T23:40:00Z">
                  <w:rPr>
                    <w:rFonts w:eastAsia="Times New Roman" w:cstheme="minorHAnsi"/>
                    <w:color w:val="000000"/>
                    <w:lang w:eastAsia="zh-CN"/>
                  </w:rPr>
                </w:rPrChange>
              </w:rPr>
              <w:t>239</w:t>
            </w:r>
          </w:p>
        </w:tc>
        <w:tc>
          <w:tcPr>
            <w:tcW w:w="392" w:type="pct"/>
            <w:tcBorders>
              <w:top w:val="single" w:sz="4" w:space="0" w:color="FFFFFF"/>
              <w:left w:val="single" w:sz="4" w:space="0" w:color="FFFFFF"/>
              <w:bottom w:val="nil"/>
              <w:right w:val="nil"/>
            </w:tcBorders>
            <w:shd w:val="clear" w:color="DBDBDB" w:fill="DBDBDB"/>
            <w:noWrap/>
            <w:vAlign w:val="center"/>
            <w:hideMark/>
            <w:tcPrChange w:id="307" w:author="Chloe Mao" w:date="2022-03-15T23:40:00Z">
              <w:tcPr>
                <w:tcW w:w="323" w:type="pct"/>
                <w:tcBorders>
                  <w:top w:val="single" w:sz="4" w:space="0" w:color="FFFFFF"/>
                  <w:left w:val="single" w:sz="4" w:space="0" w:color="FFFFFF"/>
                  <w:bottom w:val="nil"/>
                  <w:right w:val="nil"/>
                </w:tcBorders>
                <w:shd w:val="clear" w:color="DBDBDB" w:fill="DBDBDB"/>
                <w:noWrap/>
                <w:vAlign w:val="center"/>
                <w:hideMark/>
              </w:tcPr>
            </w:tcPrChange>
          </w:tcPr>
          <w:p w14:paraId="42AF11AD" w14:textId="77777777" w:rsidR="00A9110C" w:rsidRPr="002E7EBD" w:rsidRDefault="00A9110C" w:rsidP="005F0DBD">
            <w:pPr>
              <w:spacing w:after="0" w:line="240" w:lineRule="auto"/>
              <w:jc w:val="center"/>
              <w:rPr>
                <w:rFonts w:eastAsia="Times New Roman" w:cstheme="minorHAnsi"/>
                <w:color w:val="000000"/>
                <w:sz w:val="24"/>
                <w:szCs w:val="24"/>
                <w:lang w:eastAsia="zh-CN"/>
                <w:rPrChange w:id="308"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309" w:author="Chloe Mao" w:date="2022-03-15T23:40:00Z">
                  <w:rPr>
                    <w:rFonts w:eastAsia="Times New Roman" w:cstheme="minorHAnsi"/>
                    <w:color w:val="000000"/>
                    <w:lang w:eastAsia="zh-CN"/>
                  </w:rPr>
                </w:rPrChange>
              </w:rPr>
              <w:t>12%</w:t>
            </w:r>
          </w:p>
        </w:tc>
        <w:tc>
          <w:tcPr>
            <w:tcW w:w="785" w:type="pct"/>
            <w:tcBorders>
              <w:top w:val="single" w:sz="4" w:space="0" w:color="FFFFFF"/>
              <w:left w:val="single" w:sz="4" w:space="0" w:color="FFFFFF"/>
              <w:bottom w:val="nil"/>
              <w:right w:val="nil"/>
            </w:tcBorders>
            <w:shd w:val="clear" w:color="DBDBDB" w:fill="DBDBDB"/>
            <w:noWrap/>
            <w:vAlign w:val="center"/>
            <w:hideMark/>
            <w:tcPrChange w:id="310" w:author="Chloe Mao" w:date="2022-03-15T23:40:00Z">
              <w:tcPr>
                <w:tcW w:w="674" w:type="pct"/>
                <w:tcBorders>
                  <w:top w:val="single" w:sz="4" w:space="0" w:color="FFFFFF"/>
                  <w:left w:val="single" w:sz="4" w:space="0" w:color="FFFFFF"/>
                  <w:bottom w:val="nil"/>
                  <w:right w:val="nil"/>
                </w:tcBorders>
                <w:shd w:val="clear" w:color="DBDBDB" w:fill="DBDBDB"/>
                <w:noWrap/>
                <w:vAlign w:val="center"/>
                <w:hideMark/>
              </w:tcPr>
            </w:tcPrChange>
          </w:tcPr>
          <w:p w14:paraId="5145E467" w14:textId="77777777" w:rsidR="00A9110C" w:rsidRPr="002E7EBD" w:rsidRDefault="00A9110C" w:rsidP="005F0DBD">
            <w:pPr>
              <w:spacing w:after="0" w:line="240" w:lineRule="auto"/>
              <w:jc w:val="center"/>
              <w:rPr>
                <w:rFonts w:eastAsia="Times New Roman" w:cstheme="minorHAnsi"/>
                <w:color w:val="000000"/>
                <w:sz w:val="24"/>
                <w:szCs w:val="24"/>
                <w:lang w:eastAsia="zh-CN"/>
                <w:rPrChange w:id="311"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312" w:author="Chloe Mao" w:date="2022-03-15T23:40:00Z">
                  <w:rPr>
                    <w:rFonts w:eastAsia="Times New Roman" w:cstheme="minorHAnsi"/>
                    <w:color w:val="000000"/>
                    <w:lang w:eastAsia="zh-CN"/>
                  </w:rPr>
                </w:rPrChange>
              </w:rPr>
              <w:t>244</w:t>
            </w:r>
          </w:p>
        </w:tc>
        <w:tc>
          <w:tcPr>
            <w:tcW w:w="504" w:type="pct"/>
            <w:tcBorders>
              <w:top w:val="single" w:sz="4" w:space="0" w:color="FFFFFF"/>
              <w:left w:val="single" w:sz="4" w:space="0" w:color="FFFFFF"/>
              <w:bottom w:val="nil"/>
              <w:right w:val="nil"/>
            </w:tcBorders>
            <w:shd w:val="clear" w:color="DBDBDB" w:fill="DBDBDB"/>
            <w:noWrap/>
            <w:vAlign w:val="center"/>
            <w:hideMark/>
            <w:tcPrChange w:id="313" w:author="Chloe Mao" w:date="2022-03-15T23:40:00Z">
              <w:tcPr>
                <w:tcW w:w="323" w:type="pct"/>
                <w:tcBorders>
                  <w:top w:val="single" w:sz="4" w:space="0" w:color="FFFFFF"/>
                  <w:left w:val="single" w:sz="4" w:space="0" w:color="FFFFFF"/>
                  <w:bottom w:val="nil"/>
                  <w:right w:val="nil"/>
                </w:tcBorders>
                <w:shd w:val="clear" w:color="DBDBDB" w:fill="DBDBDB"/>
                <w:noWrap/>
                <w:vAlign w:val="center"/>
                <w:hideMark/>
              </w:tcPr>
            </w:tcPrChange>
          </w:tcPr>
          <w:p w14:paraId="015812FF" w14:textId="77777777" w:rsidR="00A9110C" w:rsidRPr="002E7EBD" w:rsidRDefault="00A9110C" w:rsidP="005F0DBD">
            <w:pPr>
              <w:spacing w:after="0" w:line="240" w:lineRule="auto"/>
              <w:jc w:val="center"/>
              <w:rPr>
                <w:rFonts w:eastAsia="Times New Roman" w:cstheme="minorHAnsi"/>
                <w:color w:val="000000"/>
                <w:sz w:val="24"/>
                <w:szCs w:val="24"/>
                <w:lang w:eastAsia="zh-CN"/>
                <w:rPrChange w:id="314"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315" w:author="Chloe Mao" w:date="2022-03-15T23:40:00Z">
                  <w:rPr>
                    <w:rFonts w:eastAsia="Times New Roman" w:cstheme="minorHAnsi"/>
                    <w:color w:val="000000"/>
                    <w:lang w:eastAsia="zh-CN"/>
                  </w:rPr>
                </w:rPrChange>
              </w:rPr>
              <w:t>11%</w:t>
            </w:r>
          </w:p>
        </w:tc>
        <w:tc>
          <w:tcPr>
            <w:tcW w:w="648" w:type="pct"/>
            <w:tcBorders>
              <w:top w:val="single" w:sz="4" w:space="0" w:color="FFFFFF"/>
              <w:left w:val="single" w:sz="4" w:space="0" w:color="FFFFFF"/>
              <w:bottom w:val="nil"/>
              <w:right w:val="nil"/>
            </w:tcBorders>
            <w:shd w:val="clear" w:color="DBDBDB" w:fill="DBDBDB"/>
            <w:noWrap/>
            <w:vAlign w:val="center"/>
            <w:hideMark/>
            <w:tcPrChange w:id="316" w:author="Chloe Mao" w:date="2022-03-15T23:40:00Z">
              <w:tcPr>
                <w:tcW w:w="579" w:type="pct"/>
                <w:tcBorders>
                  <w:top w:val="single" w:sz="4" w:space="0" w:color="FFFFFF"/>
                  <w:left w:val="single" w:sz="4" w:space="0" w:color="FFFFFF"/>
                  <w:bottom w:val="nil"/>
                  <w:right w:val="nil"/>
                </w:tcBorders>
                <w:shd w:val="clear" w:color="DBDBDB" w:fill="DBDBDB"/>
                <w:noWrap/>
                <w:vAlign w:val="center"/>
                <w:hideMark/>
              </w:tcPr>
            </w:tcPrChange>
          </w:tcPr>
          <w:p w14:paraId="2ADD705E" w14:textId="059505F1" w:rsidR="00A9110C" w:rsidRPr="002E7EBD" w:rsidRDefault="00A9110C" w:rsidP="005F0DBD">
            <w:pPr>
              <w:spacing w:after="0" w:line="240" w:lineRule="auto"/>
              <w:jc w:val="center"/>
              <w:rPr>
                <w:rFonts w:eastAsia="Times New Roman" w:cstheme="minorHAnsi"/>
                <w:color w:val="000000"/>
                <w:sz w:val="24"/>
                <w:szCs w:val="24"/>
                <w:lang w:eastAsia="zh-CN"/>
                <w:rPrChange w:id="317"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318" w:author="Chloe Mao" w:date="2022-03-15T23:40:00Z">
                  <w:rPr>
                    <w:rFonts w:eastAsia="Times New Roman" w:cstheme="minorHAnsi"/>
                    <w:color w:val="000000"/>
                    <w:lang w:eastAsia="zh-CN"/>
                  </w:rPr>
                </w:rPrChange>
              </w:rPr>
              <w:t>2.</w:t>
            </w:r>
            <w:r w:rsidR="0067561F" w:rsidRPr="002E7EBD">
              <w:rPr>
                <w:rFonts w:eastAsia="Times New Roman" w:cstheme="minorHAnsi"/>
                <w:color w:val="000000"/>
                <w:sz w:val="24"/>
                <w:szCs w:val="24"/>
                <w:lang w:eastAsia="zh-CN"/>
                <w:rPrChange w:id="319" w:author="Chloe Mao" w:date="2022-03-15T23:40:00Z">
                  <w:rPr>
                    <w:rFonts w:eastAsia="Times New Roman" w:cstheme="minorHAnsi"/>
                    <w:color w:val="000000"/>
                    <w:lang w:eastAsia="zh-CN"/>
                  </w:rPr>
                </w:rPrChange>
              </w:rPr>
              <w:t>2</w:t>
            </w:r>
            <w:r w:rsidRPr="002E7EBD">
              <w:rPr>
                <w:rFonts w:eastAsia="Times New Roman" w:cstheme="minorHAnsi"/>
                <w:color w:val="000000"/>
                <w:sz w:val="24"/>
                <w:szCs w:val="24"/>
                <w:lang w:eastAsia="zh-CN"/>
                <w:rPrChange w:id="320" w:author="Chloe Mao" w:date="2022-03-15T23:40:00Z">
                  <w:rPr>
                    <w:rFonts w:eastAsia="Times New Roman" w:cstheme="minorHAnsi"/>
                    <w:color w:val="000000"/>
                    <w:lang w:eastAsia="zh-CN"/>
                  </w:rPr>
                </w:rPrChange>
              </w:rPr>
              <w:t>%</w:t>
            </w:r>
          </w:p>
        </w:tc>
      </w:tr>
      <w:tr w:rsidR="00A9110C" w:rsidRPr="00A9110C" w14:paraId="72076388" w14:textId="77777777" w:rsidTr="00EA2A41">
        <w:trPr>
          <w:trHeight w:val="300"/>
          <w:trPrChange w:id="321" w:author="Chloe Mao" w:date="2022-03-15T23:40:00Z">
            <w:trPr>
              <w:trHeight w:val="300"/>
            </w:trPr>
          </w:trPrChange>
        </w:trPr>
        <w:tc>
          <w:tcPr>
            <w:tcW w:w="1885" w:type="pct"/>
            <w:tcBorders>
              <w:top w:val="single" w:sz="4" w:space="0" w:color="FFFFFF"/>
              <w:left w:val="nil"/>
              <w:bottom w:val="nil"/>
              <w:right w:val="nil"/>
            </w:tcBorders>
            <w:shd w:val="clear" w:color="EDEDED" w:fill="EDEDED"/>
            <w:noWrap/>
            <w:vAlign w:val="center"/>
            <w:hideMark/>
            <w:tcPrChange w:id="322" w:author="Chloe Mao" w:date="2022-03-15T23:40:00Z">
              <w:tcPr>
                <w:tcW w:w="2277" w:type="pct"/>
                <w:tcBorders>
                  <w:top w:val="single" w:sz="4" w:space="0" w:color="FFFFFF"/>
                  <w:left w:val="nil"/>
                  <w:bottom w:val="nil"/>
                  <w:right w:val="nil"/>
                </w:tcBorders>
                <w:shd w:val="clear" w:color="EDEDED" w:fill="EDEDED"/>
                <w:noWrap/>
                <w:vAlign w:val="center"/>
                <w:hideMark/>
              </w:tcPr>
            </w:tcPrChange>
          </w:tcPr>
          <w:p w14:paraId="25507D9D" w14:textId="77777777" w:rsidR="00A9110C" w:rsidRPr="002E7EBD" w:rsidRDefault="00A9110C" w:rsidP="002E7EBD">
            <w:pPr>
              <w:spacing w:after="0" w:line="240" w:lineRule="auto"/>
              <w:ind w:firstLineChars="100" w:firstLine="240"/>
              <w:rPr>
                <w:rFonts w:eastAsia="Times New Roman" w:cstheme="minorHAnsi"/>
                <w:i/>
                <w:color w:val="000000"/>
                <w:sz w:val="24"/>
                <w:szCs w:val="24"/>
                <w:lang w:eastAsia="zh-CN"/>
                <w:rPrChange w:id="323" w:author="Chloe Mao" w:date="2022-03-15T23:40:00Z">
                  <w:rPr>
                    <w:rFonts w:eastAsia="Times New Roman" w:cstheme="minorHAnsi"/>
                    <w:i/>
                    <w:iCs/>
                    <w:color w:val="000000"/>
                    <w:lang w:eastAsia="zh-CN"/>
                  </w:rPr>
                </w:rPrChange>
              </w:rPr>
            </w:pPr>
            <w:r w:rsidRPr="002E7EBD">
              <w:rPr>
                <w:rFonts w:eastAsia="Times New Roman" w:cstheme="minorHAnsi"/>
                <w:i/>
                <w:color w:val="000000"/>
                <w:sz w:val="24"/>
                <w:szCs w:val="24"/>
                <w:lang w:eastAsia="zh-CN"/>
                <w:rPrChange w:id="324" w:author="Chloe Mao" w:date="2022-03-15T23:40:00Z">
                  <w:rPr>
                    <w:rFonts w:eastAsia="Times New Roman" w:cstheme="minorHAnsi"/>
                    <w:i/>
                    <w:iCs/>
                    <w:color w:val="000000"/>
                    <w:lang w:eastAsia="zh-CN"/>
                  </w:rPr>
                </w:rPrChange>
              </w:rPr>
              <w:t>Offshore supply</w:t>
            </w:r>
          </w:p>
        </w:tc>
        <w:tc>
          <w:tcPr>
            <w:tcW w:w="786" w:type="pct"/>
            <w:tcBorders>
              <w:top w:val="single" w:sz="4" w:space="0" w:color="FFFFFF"/>
              <w:left w:val="single" w:sz="4" w:space="0" w:color="FFFFFF"/>
              <w:bottom w:val="nil"/>
              <w:right w:val="nil"/>
            </w:tcBorders>
            <w:shd w:val="clear" w:color="EDEDED" w:fill="EDEDED"/>
            <w:noWrap/>
            <w:vAlign w:val="center"/>
            <w:hideMark/>
            <w:tcPrChange w:id="325" w:author="Chloe Mao" w:date="2022-03-15T23:40:00Z">
              <w:tcPr>
                <w:tcW w:w="823" w:type="pct"/>
                <w:tcBorders>
                  <w:top w:val="single" w:sz="4" w:space="0" w:color="FFFFFF"/>
                  <w:left w:val="single" w:sz="4" w:space="0" w:color="FFFFFF"/>
                  <w:bottom w:val="nil"/>
                  <w:right w:val="nil"/>
                </w:tcBorders>
                <w:shd w:val="clear" w:color="EDEDED" w:fill="EDEDED"/>
                <w:noWrap/>
                <w:vAlign w:val="center"/>
                <w:hideMark/>
              </w:tcPr>
            </w:tcPrChange>
          </w:tcPr>
          <w:p w14:paraId="1BEFBA2E" w14:textId="77777777" w:rsidR="00A9110C" w:rsidRPr="002E7EBD" w:rsidRDefault="00A9110C" w:rsidP="005F0DBD">
            <w:pPr>
              <w:spacing w:after="0" w:line="240" w:lineRule="auto"/>
              <w:jc w:val="center"/>
              <w:rPr>
                <w:rFonts w:eastAsia="Times New Roman" w:cstheme="minorHAnsi"/>
                <w:color w:val="000000"/>
                <w:sz w:val="24"/>
                <w:szCs w:val="24"/>
                <w:lang w:eastAsia="zh-CN"/>
                <w:rPrChange w:id="326"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327" w:author="Chloe Mao" w:date="2022-03-15T23:40:00Z">
                  <w:rPr>
                    <w:rFonts w:eastAsia="Times New Roman" w:cstheme="minorHAnsi"/>
                    <w:color w:val="000000"/>
                    <w:lang w:eastAsia="zh-CN"/>
                  </w:rPr>
                </w:rPrChange>
              </w:rPr>
              <w:t>84</w:t>
            </w:r>
          </w:p>
        </w:tc>
        <w:tc>
          <w:tcPr>
            <w:tcW w:w="392" w:type="pct"/>
            <w:tcBorders>
              <w:top w:val="single" w:sz="4" w:space="0" w:color="FFFFFF"/>
              <w:left w:val="single" w:sz="4" w:space="0" w:color="FFFFFF"/>
              <w:bottom w:val="nil"/>
              <w:right w:val="nil"/>
            </w:tcBorders>
            <w:shd w:val="clear" w:color="EDEDED" w:fill="EDEDED"/>
            <w:noWrap/>
            <w:vAlign w:val="center"/>
            <w:hideMark/>
            <w:tcPrChange w:id="328" w:author="Chloe Mao" w:date="2022-03-15T23:40:00Z">
              <w:tcPr>
                <w:tcW w:w="323" w:type="pct"/>
                <w:tcBorders>
                  <w:top w:val="single" w:sz="4" w:space="0" w:color="FFFFFF"/>
                  <w:left w:val="single" w:sz="4" w:space="0" w:color="FFFFFF"/>
                  <w:bottom w:val="nil"/>
                  <w:right w:val="nil"/>
                </w:tcBorders>
                <w:shd w:val="clear" w:color="EDEDED" w:fill="EDEDED"/>
                <w:noWrap/>
                <w:vAlign w:val="center"/>
                <w:hideMark/>
              </w:tcPr>
            </w:tcPrChange>
          </w:tcPr>
          <w:p w14:paraId="56C63324" w14:textId="77777777" w:rsidR="00A9110C" w:rsidRPr="002E7EBD" w:rsidRDefault="00A9110C" w:rsidP="005F0DBD">
            <w:pPr>
              <w:spacing w:after="0" w:line="240" w:lineRule="auto"/>
              <w:jc w:val="center"/>
              <w:rPr>
                <w:rFonts w:eastAsia="Times New Roman" w:cstheme="minorHAnsi"/>
                <w:color w:val="000000"/>
                <w:sz w:val="24"/>
                <w:szCs w:val="24"/>
                <w:lang w:eastAsia="zh-CN"/>
                <w:rPrChange w:id="329"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330" w:author="Chloe Mao" w:date="2022-03-15T23:40:00Z">
                  <w:rPr>
                    <w:rFonts w:eastAsia="Times New Roman" w:cstheme="minorHAnsi"/>
                    <w:color w:val="000000"/>
                    <w:lang w:eastAsia="zh-CN"/>
                  </w:rPr>
                </w:rPrChange>
              </w:rPr>
              <w:t>4%</w:t>
            </w:r>
          </w:p>
        </w:tc>
        <w:tc>
          <w:tcPr>
            <w:tcW w:w="785" w:type="pct"/>
            <w:tcBorders>
              <w:top w:val="single" w:sz="4" w:space="0" w:color="FFFFFF"/>
              <w:left w:val="single" w:sz="4" w:space="0" w:color="FFFFFF"/>
              <w:bottom w:val="nil"/>
              <w:right w:val="nil"/>
            </w:tcBorders>
            <w:shd w:val="clear" w:color="EDEDED" w:fill="EDEDED"/>
            <w:noWrap/>
            <w:vAlign w:val="center"/>
            <w:hideMark/>
            <w:tcPrChange w:id="331" w:author="Chloe Mao" w:date="2022-03-15T23:40:00Z">
              <w:tcPr>
                <w:tcW w:w="674" w:type="pct"/>
                <w:tcBorders>
                  <w:top w:val="single" w:sz="4" w:space="0" w:color="FFFFFF"/>
                  <w:left w:val="single" w:sz="4" w:space="0" w:color="FFFFFF"/>
                  <w:bottom w:val="nil"/>
                  <w:right w:val="nil"/>
                </w:tcBorders>
                <w:shd w:val="clear" w:color="EDEDED" w:fill="EDEDED"/>
                <w:noWrap/>
                <w:vAlign w:val="center"/>
                <w:hideMark/>
              </w:tcPr>
            </w:tcPrChange>
          </w:tcPr>
          <w:p w14:paraId="0CA4C5A9" w14:textId="77777777" w:rsidR="00A9110C" w:rsidRPr="002E7EBD" w:rsidRDefault="00A9110C" w:rsidP="005F0DBD">
            <w:pPr>
              <w:spacing w:after="0" w:line="240" w:lineRule="auto"/>
              <w:jc w:val="center"/>
              <w:rPr>
                <w:rFonts w:eastAsia="Times New Roman" w:cstheme="minorHAnsi"/>
                <w:color w:val="000000"/>
                <w:sz w:val="24"/>
                <w:szCs w:val="24"/>
                <w:lang w:eastAsia="zh-CN"/>
                <w:rPrChange w:id="332"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333" w:author="Chloe Mao" w:date="2022-03-15T23:40:00Z">
                  <w:rPr>
                    <w:rFonts w:eastAsia="Times New Roman" w:cstheme="minorHAnsi"/>
                    <w:color w:val="000000"/>
                    <w:lang w:eastAsia="zh-CN"/>
                  </w:rPr>
                </w:rPrChange>
              </w:rPr>
              <w:t>84</w:t>
            </w:r>
          </w:p>
        </w:tc>
        <w:tc>
          <w:tcPr>
            <w:tcW w:w="504" w:type="pct"/>
            <w:tcBorders>
              <w:top w:val="single" w:sz="4" w:space="0" w:color="FFFFFF"/>
              <w:left w:val="single" w:sz="4" w:space="0" w:color="FFFFFF"/>
              <w:bottom w:val="nil"/>
              <w:right w:val="nil"/>
            </w:tcBorders>
            <w:shd w:val="clear" w:color="EDEDED" w:fill="EDEDED"/>
            <w:noWrap/>
            <w:vAlign w:val="center"/>
            <w:hideMark/>
            <w:tcPrChange w:id="334" w:author="Chloe Mao" w:date="2022-03-15T23:40:00Z">
              <w:tcPr>
                <w:tcW w:w="323" w:type="pct"/>
                <w:tcBorders>
                  <w:top w:val="single" w:sz="4" w:space="0" w:color="FFFFFF"/>
                  <w:left w:val="single" w:sz="4" w:space="0" w:color="FFFFFF"/>
                  <w:bottom w:val="nil"/>
                  <w:right w:val="nil"/>
                </w:tcBorders>
                <w:shd w:val="clear" w:color="EDEDED" w:fill="EDEDED"/>
                <w:noWrap/>
                <w:vAlign w:val="center"/>
                <w:hideMark/>
              </w:tcPr>
            </w:tcPrChange>
          </w:tcPr>
          <w:p w14:paraId="283F8A76" w14:textId="77777777" w:rsidR="00A9110C" w:rsidRPr="002E7EBD" w:rsidRDefault="00A9110C" w:rsidP="005F0DBD">
            <w:pPr>
              <w:spacing w:after="0" w:line="240" w:lineRule="auto"/>
              <w:jc w:val="center"/>
              <w:rPr>
                <w:rFonts w:eastAsia="Times New Roman" w:cstheme="minorHAnsi"/>
                <w:color w:val="000000"/>
                <w:sz w:val="24"/>
                <w:szCs w:val="24"/>
                <w:lang w:eastAsia="zh-CN"/>
                <w:rPrChange w:id="335"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336" w:author="Chloe Mao" w:date="2022-03-15T23:40:00Z">
                  <w:rPr>
                    <w:rFonts w:eastAsia="Times New Roman" w:cstheme="minorHAnsi"/>
                    <w:color w:val="000000"/>
                    <w:lang w:eastAsia="zh-CN"/>
                  </w:rPr>
                </w:rPrChange>
              </w:rPr>
              <w:t>4%</w:t>
            </w:r>
          </w:p>
        </w:tc>
        <w:tc>
          <w:tcPr>
            <w:tcW w:w="648" w:type="pct"/>
            <w:tcBorders>
              <w:top w:val="single" w:sz="4" w:space="0" w:color="FFFFFF"/>
              <w:left w:val="single" w:sz="4" w:space="0" w:color="FFFFFF"/>
              <w:bottom w:val="nil"/>
              <w:right w:val="nil"/>
            </w:tcBorders>
            <w:shd w:val="clear" w:color="EDEDED" w:fill="EDEDED"/>
            <w:noWrap/>
            <w:vAlign w:val="center"/>
            <w:hideMark/>
            <w:tcPrChange w:id="337" w:author="Chloe Mao" w:date="2022-03-15T23:40:00Z">
              <w:tcPr>
                <w:tcW w:w="579" w:type="pct"/>
                <w:tcBorders>
                  <w:top w:val="single" w:sz="4" w:space="0" w:color="FFFFFF"/>
                  <w:left w:val="single" w:sz="4" w:space="0" w:color="FFFFFF"/>
                  <w:bottom w:val="nil"/>
                  <w:right w:val="nil"/>
                </w:tcBorders>
                <w:shd w:val="clear" w:color="EDEDED" w:fill="EDEDED"/>
                <w:noWrap/>
                <w:vAlign w:val="center"/>
                <w:hideMark/>
              </w:tcPr>
            </w:tcPrChange>
          </w:tcPr>
          <w:p w14:paraId="28AF8ED6" w14:textId="093E857C" w:rsidR="00A9110C" w:rsidRPr="002E7EBD" w:rsidRDefault="00A9110C" w:rsidP="005F0DBD">
            <w:pPr>
              <w:spacing w:after="0" w:line="240" w:lineRule="auto"/>
              <w:jc w:val="center"/>
              <w:rPr>
                <w:rFonts w:eastAsia="Times New Roman" w:cstheme="minorHAnsi"/>
                <w:color w:val="000000"/>
                <w:sz w:val="24"/>
                <w:szCs w:val="24"/>
                <w:lang w:eastAsia="zh-CN"/>
                <w:rPrChange w:id="338"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339" w:author="Chloe Mao" w:date="2022-03-15T23:40:00Z">
                  <w:rPr>
                    <w:rFonts w:eastAsia="Times New Roman" w:cstheme="minorHAnsi"/>
                    <w:color w:val="000000"/>
                    <w:lang w:eastAsia="zh-CN"/>
                  </w:rPr>
                </w:rPrChange>
              </w:rPr>
              <w:t>0.</w:t>
            </w:r>
            <w:r w:rsidR="0067561F" w:rsidRPr="002E7EBD">
              <w:rPr>
                <w:rFonts w:eastAsia="Times New Roman" w:cstheme="minorHAnsi"/>
                <w:color w:val="000000"/>
                <w:sz w:val="24"/>
                <w:szCs w:val="24"/>
                <w:lang w:eastAsia="zh-CN"/>
                <w:rPrChange w:id="340" w:author="Chloe Mao" w:date="2022-03-15T23:40:00Z">
                  <w:rPr>
                    <w:rFonts w:eastAsia="Times New Roman" w:cstheme="minorHAnsi"/>
                    <w:color w:val="000000"/>
                    <w:lang w:eastAsia="zh-CN"/>
                  </w:rPr>
                </w:rPrChange>
              </w:rPr>
              <w:t>1</w:t>
            </w:r>
            <w:r w:rsidRPr="002E7EBD">
              <w:rPr>
                <w:rFonts w:eastAsia="Times New Roman" w:cstheme="minorHAnsi"/>
                <w:color w:val="000000"/>
                <w:sz w:val="24"/>
                <w:szCs w:val="24"/>
                <w:lang w:eastAsia="zh-CN"/>
                <w:rPrChange w:id="341" w:author="Chloe Mao" w:date="2022-03-15T23:40:00Z">
                  <w:rPr>
                    <w:rFonts w:eastAsia="Times New Roman" w:cstheme="minorHAnsi"/>
                    <w:color w:val="000000"/>
                    <w:lang w:eastAsia="zh-CN"/>
                  </w:rPr>
                </w:rPrChange>
              </w:rPr>
              <w:t>%</w:t>
            </w:r>
          </w:p>
        </w:tc>
      </w:tr>
      <w:tr w:rsidR="00A9110C" w:rsidRPr="00A9110C" w14:paraId="61E32E72" w14:textId="77777777" w:rsidTr="00EA2A41">
        <w:trPr>
          <w:trHeight w:val="300"/>
          <w:trPrChange w:id="342" w:author="Chloe Mao" w:date="2022-03-15T23:40:00Z">
            <w:trPr>
              <w:trHeight w:val="300"/>
            </w:trPr>
          </w:trPrChange>
        </w:trPr>
        <w:tc>
          <w:tcPr>
            <w:tcW w:w="1885" w:type="pct"/>
            <w:tcBorders>
              <w:top w:val="single" w:sz="4" w:space="0" w:color="FFFFFF"/>
              <w:left w:val="nil"/>
              <w:bottom w:val="nil"/>
              <w:right w:val="nil"/>
            </w:tcBorders>
            <w:shd w:val="clear" w:color="DBDBDB" w:fill="DBDBDB"/>
            <w:noWrap/>
            <w:vAlign w:val="center"/>
            <w:hideMark/>
            <w:tcPrChange w:id="343" w:author="Chloe Mao" w:date="2022-03-15T23:40:00Z">
              <w:tcPr>
                <w:tcW w:w="2277" w:type="pct"/>
                <w:tcBorders>
                  <w:top w:val="single" w:sz="4" w:space="0" w:color="FFFFFF"/>
                  <w:left w:val="nil"/>
                  <w:bottom w:val="nil"/>
                  <w:right w:val="nil"/>
                </w:tcBorders>
                <w:shd w:val="clear" w:color="DBDBDB" w:fill="DBDBDB"/>
                <w:noWrap/>
                <w:vAlign w:val="center"/>
                <w:hideMark/>
              </w:tcPr>
            </w:tcPrChange>
          </w:tcPr>
          <w:p w14:paraId="208256AA" w14:textId="77777777" w:rsidR="00A9110C" w:rsidRPr="002E7EBD" w:rsidRDefault="00A9110C" w:rsidP="002E7EBD">
            <w:pPr>
              <w:spacing w:after="0" w:line="240" w:lineRule="auto"/>
              <w:ind w:firstLineChars="100" w:firstLine="240"/>
              <w:rPr>
                <w:rFonts w:eastAsia="Times New Roman" w:cstheme="minorHAnsi"/>
                <w:i/>
                <w:color w:val="000000"/>
                <w:sz w:val="24"/>
                <w:szCs w:val="24"/>
                <w:lang w:eastAsia="zh-CN"/>
                <w:rPrChange w:id="344" w:author="Chloe Mao" w:date="2022-03-15T23:40:00Z">
                  <w:rPr>
                    <w:rFonts w:eastAsia="Times New Roman" w:cstheme="minorHAnsi"/>
                    <w:i/>
                    <w:iCs/>
                    <w:color w:val="000000"/>
                    <w:lang w:eastAsia="zh-CN"/>
                  </w:rPr>
                </w:rPrChange>
              </w:rPr>
            </w:pPr>
            <w:r w:rsidRPr="002E7EBD">
              <w:rPr>
                <w:rFonts w:eastAsia="Times New Roman" w:cstheme="minorHAnsi"/>
                <w:i/>
                <w:color w:val="000000"/>
                <w:sz w:val="24"/>
                <w:szCs w:val="24"/>
                <w:lang w:eastAsia="zh-CN"/>
                <w:rPrChange w:id="345" w:author="Chloe Mao" w:date="2022-03-15T23:40:00Z">
                  <w:rPr>
                    <w:rFonts w:eastAsia="Times New Roman" w:cstheme="minorHAnsi"/>
                    <w:i/>
                    <w:iCs/>
                    <w:color w:val="000000"/>
                    <w:lang w:eastAsia="zh-CN"/>
                  </w:rPr>
                </w:rPrChange>
              </w:rPr>
              <w:t>Gas carriers</w:t>
            </w:r>
          </w:p>
        </w:tc>
        <w:tc>
          <w:tcPr>
            <w:tcW w:w="786" w:type="pct"/>
            <w:tcBorders>
              <w:top w:val="single" w:sz="4" w:space="0" w:color="FFFFFF"/>
              <w:left w:val="single" w:sz="4" w:space="0" w:color="FFFFFF"/>
              <w:bottom w:val="nil"/>
              <w:right w:val="nil"/>
            </w:tcBorders>
            <w:shd w:val="clear" w:color="DBDBDB" w:fill="DBDBDB"/>
            <w:noWrap/>
            <w:vAlign w:val="center"/>
            <w:hideMark/>
            <w:tcPrChange w:id="346" w:author="Chloe Mao" w:date="2022-03-15T23:40:00Z">
              <w:tcPr>
                <w:tcW w:w="823" w:type="pct"/>
                <w:tcBorders>
                  <w:top w:val="single" w:sz="4" w:space="0" w:color="FFFFFF"/>
                  <w:left w:val="single" w:sz="4" w:space="0" w:color="FFFFFF"/>
                  <w:bottom w:val="nil"/>
                  <w:right w:val="nil"/>
                </w:tcBorders>
                <w:shd w:val="clear" w:color="DBDBDB" w:fill="DBDBDB"/>
                <w:noWrap/>
                <w:vAlign w:val="center"/>
                <w:hideMark/>
              </w:tcPr>
            </w:tcPrChange>
          </w:tcPr>
          <w:p w14:paraId="43436DC8" w14:textId="77777777" w:rsidR="00A9110C" w:rsidRPr="002E7EBD" w:rsidRDefault="00A9110C" w:rsidP="005F0DBD">
            <w:pPr>
              <w:spacing w:after="0" w:line="240" w:lineRule="auto"/>
              <w:jc w:val="center"/>
              <w:rPr>
                <w:rFonts w:eastAsia="Times New Roman" w:cstheme="minorHAnsi"/>
                <w:color w:val="000000"/>
                <w:sz w:val="24"/>
                <w:szCs w:val="24"/>
                <w:lang w:eastAsia="zh-CN"/>
                <w:rPrChange w:id="347"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348" w:author="Chloe Mao" w:date="2022-03-15T23:40:00Z">
                  <w:rPr>
                    <w:rFonts w:eastAsia="Times New Roman" w:cstheme="minorHAnsi"/>
                    <w:color w:val="000000"/>
                    <w:lang w:eastAsia="zh-CN"/>
                  </w:rPr>
                </w:rPrChange>
              </w:rPr>
              <w:t>74</w:t>
            </w:r>
          </w:p>
        </w:tc>
        <w:tc>
          <w:tcPr>
            <w:tcW w:w="392" w:type="pct"/>
            <w:tcBorders>
              <w:top w:val="single" w:sz="4" w:space="0" w:color="FFFFFF"/>
              <w:left w:val="single" w:sz="4" w:space="0" w:color="FFFFFF"/>
              <w:bottom w:val="nil"/>
              <w:right w:val="nil"/>
            </w:tcBorders>
            <w:shd w:val="clear" w:color="DBDBDB" w:fill="DBDBDB"/>
            <w:noWrap/>
            <w:vAlign w:val="center"/>
            <w:hideMark/>
            <w:tcPrChange w:id="349" w:author="Chloe Mao" w:date="2022-03-15T23:40:00Z">
              <w:tcPr>
                <w:tcW w:w="323" w:type="pct"/>
                <w:tcBorders>
                  <w:top w:val="single" w:sz="4" w:space="0" w:color="FFFFFF"/>
                  <w:left w:val="single" w:sz="4" w:space="0" w:color="FFFFFF"/>
                  <w:bottom w:val="nil"/>
                  <w:right w:val="nil"/>
                </w:tcBorders>
                <w:shd w:val="clear" w:color="DBDBDB" w:fill="DBDBDB"/>
                <w:noWrap/>
                <w:vAlign w:val="center"/>
                <w:hideMark/>
              </w:tcPr>
            </w:tcPrChange>
          </w:tcPr>
          <w:p w14:paraId="0CD76A13" w14:textId="77777777" w:rsidR="00A9110C" w:rsidRPr="002E7EBD" w:rsidRDefault="00A9110C" w:rsidP="005F0DBD">
            <w:pPr>
              <w:spacing w:after="0" w:line="240" w:lineRule="auto"/>
              <w:jc w:val="center"/>
              <w:rPr>
                <w:rFonts w:eastAsia="Times New Roman" w:cstheme="minorHAnsi"/>
                <w:color w:val="000000"/>
                <w:sz w:val="24"/>
                <w:szCs w:val="24"/>
                <w:lang w:eastAsia="zh-CN"/>
                <w:rPrChange w:id="350"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351" w:author="Chloe Mao" w:date="2022-03-15T23:40:00Z">
                  <w:rPr>
                    <w:rFonts w:eastAsia="Times New Roman" w:cstheme="minorHAnsi"/>
                    <w:color w:val="000000"/>
                    <w:lang w:eastAsia="zh-CN"/>
                  </w:rPr>
                </w:rPrChange>
              </w:rPr>
              <w:t>4%</w:t>
            </w:r>
          </w:p>
        </w:tc>
        <w:tc>
          <w:tcPr>
            <w:tcW w:w="785" w:type="pct"/>
            <w:tcBorders>
              <w:top w:val="single" w:sz="4" w:space="0" w:color="FFFFFF"/>
              <w:left w:val="single" w:sz="4" w:space="0" w:color="FFFFFF"/>
              <w:bottom w:val="nil"/>
              <w:right w:val="nil"/>
            </w:tcBorders>
            <w:shd w:val="clear" w:color="DBDBDB" w:fill="DBDBDB"/>
            <w:noWrap/>
            <w:vAlign w:val="center"/>
            <w:hideMark/>
            <w:tcPrChange w:id="352" w:author="Chloe Mao" w:date="2022-03-15T23:40:00Z">
              <w:tcPr>
                <w:tcW w:w="674" w:type="pct"/>
                <w:tcBorders>
                  <w:top w:val="single" w:sz="4" w:space="0" w:color="FFFFFF"/>
                  <w:left w:val="single" w:sz="4" w:space="0" w:color="FFFFFF"/>
                  <w:bottom w:val="nil"/>
                  <w:right w:val="nil"/>
                </w:tcBorders>
                <w:shd w:val="clear" w:color="DBDBDB" w:fill="DBDBDB"/>
                <w:noWrap/>
                <w:vAlign w:val="center"/>
                <w:hideMark/>
              </w:tcPr>
            </w:tcPrChange>
          </w:tcPr>
          <w:p w14:paraId="3F0D1B44" w14:textId="77777777" w:rsidR="00A9110C" w:rsidRPr="002E7EBD" w:rsidRDefault="00A9110C" w:rsidP="005F0DBD">
            <w:pPr>
              <w:spacing w:after="0" w:line="240" w:lineRule="auto"/>
              <w:jc w:val="center"/>
              <w:rPr>
                <w:rFonts w:eastAsia="Times New Roman" w:cstheme="minorHAnsi"/>
                <w:color w:val="000000"/>
                <w:sz w:val="24"/>
                <w:szCs w:val="24"/>
                <w:lang w:eastAsia="zh-CN"/>
                <w:rPrChange w:id="353"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354" w:author="Chloe Mao" w:date="2022-03-15T23:40:00Z">
                  <w:rPr>
                    <w:rFonts w:eastAsia="Times New Roman" w:cstheme="minorHAnsi"/>
                    <w:color w:val="000000"/>
                    <w:lang w:eastAsia="zh-CN"/>
                  </w:rPr>
                </w:rPrChange>
              </w:rPr>
              <w:t>77</w:t>
            </w:r>
          </w:p>
        </w:tc>
        <w:tc>
          <w:tcPr>
            <w:tcW w:w="504" w:type="pct"/>
            <w:tcBorders>
              <w:top w:val="single" w:sz="4" w:space="0" w:color="FFFFFF"/>
              <w:left w:val="single" w:sz="4" w:space="0" w:color="FFFFFF"/>
              <w:bottom w:val="nil"/>
              <w:right w:val="nil"/>
            </w:tcBorders>
            <w:shd w:val="clear" w:color="DBDBDB" w:fill="DBDBDB"/>
            <w:noWrap/>
            <w:vAlign w:val="center"/>
            <w:hideMark/>
            <w:tcPrChange w:id="355" w:author="Chloe Mao" w:date="2022-03-15T23:40:00Z">
              <w:tcPr>
                <w:tcW w:w="323" w:type="pct"/>
                <w:tcBorders>
                  <w:top w:val="single" w:sz="4" w:space="0" w:color="FFFFFF"/>
                  <w:left w:val="single" w:sz="4" w:space="0" w:color="FFFFFF"/>
                  <w:bottom w:val="nil"/>
                  <w:right w:val="nil"/>
                </w:tcBorders>
                <w:shd w:val="clear" w:color="DBDBDB" w:fill="DBDBDB"/>
                <w:noWrap/>
                <w:vAlign w:val="center"/>
                <w:hideMark/>
              </w:tcPr>
            </w:tcPrChange>
          </w:tcPr>
          <w:p w14:paraId="74DBDAAA" w14:textId="77777777" w:rsidR="00A9110C" w:rsidRPr="002E7EBD" w:rsidRDefault="00A9110C" w:rsidP="005F0DBD">
            <w:pPr>
              <w:spacing w:after="0" w:line="240" w:lineRule="auto"/>
              <w:jc w:val="center"/>
              <w:rPr>
                <w:rFonts w:eastAsia="Times New Roman" w:cstheme="minorHAnsi"/>
                <w:color w:val="000000"/>
                <w:sz w:val="24"/>
                <w:szCs w:val="24"/>
                <w:lang w:eastAsia="zh-CN"/>
                <w:rPrChange w:id="356"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357" w:author="Chloe Mao" w:date="2022-03-15T23:40:00Z">
                  <w:rPr>
                    <w:rFonts w:eastAsia="Times New Roman" w:cstheme="minorHAnsi"/>
                    <w:color w:val="000000"/>
                    <w:lang w:eastAsia="zh-CN"/>
                  </w:rPr>
                </w:rPrChange>
              </w:rPr>
              <w:t>4%</w:t>
            </w:r>
          </w:p>
        </w:tc>
        <w:tc>
          <w:tcPr>
            <w:tcW w:w="648" w:type="pct"/>
            <w:tcBorders>
              <w:top w:val="single" w:sz="4" w:space="0" w:color="FFFFFF"/>
              <w:left w:val="single" w:sz="4" w:space="0" w:color="FFFFFF"/>
              <w:bottom w:val="nil"/>
              <w:right w:val="nil"/>
            </w:tcBorders>
            <w:shd w:val="clear" w:color="DBDBDB" w:fill="DBDBDB"/>
            <w:noWrap/>
            <w:vAlign w:val="center"/>
            <w:hideMark/>
            <w:tcPrChange w:id="358" w:author="Chloe Mao" w:date="2022-03-15T23:40:00Z">
              <w:tcPr>
                <w:tcW w:w="579" w:type="pct"/>
                <w:tcBorders>
                  <w:top w:val="single" w:sz="4" w:space="0" w:color="FFFFFF"/>
                  <w:left w:val="single" w:sz="4" w:space="0" w:color="FFFFFF"/>
                  <w:bottom w:val="nil"/>
                  <w:right w:val="nil"/>
                </w:tcBorders>
                <w:shd w:val="clear" w:color="DBDBDB" w:fill="DBDBDB"/>
                <w:noWrap/>
                <w:vAlign w:val="center"/>
                <w:hideMark/>
              </w:tcPr>
            </w:tcPrChange>
          </w:tcPr>
          <w:p w14:paraId="3160993B" w14:textId="3E938D89" w:rsidR="00A9110C" w:rsidRPr="002E7EBD" w:rsidRDefault="00A9110C" w:rsidP="005F0DBD">
            <w:pPr>
              <w:spacing w:after="0" w:line="240" w:lineRule="auto"/>
              <w:jc w:val="center"/>
              <w:rPr>
                <w:rFonts w:eastAsia="Times New Roman" w:cstheme="minorHAnsi"/>
                <w:color w:val="000000"/>
                <w:sz w:val="24"/>
                <w:szCs w:val="24"/>
                <w:lang w:eastAsia="zh-CN"/>
                <w:rPrChange w:id="359"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360" w:author="Chloe Mao" w:date="2022-03-15T23:40:00Z">
                  <w:rPr>
                    <w:rFonts w:eastAsia="Times New Roman" w:cstheme="minorHAnsi"/>
                    <w:color w:val="000000"/>
                    <w:lang w:eastAsia="zh-CN"/>
                  </w:rPr>
                </w:rPrChange>
              </w:rPr>
              <w:t>5.1%</w:t>
            </w:r>
          </w:p>
        </w:tc>
      </w:tr>
      <w:tr w:rsidR="00A9110C" w:rsidRPr="00A9110C" w14:paraId="1FCBBDAE" w14:textId="77777777" w:rsidTr="00EA2A41">
        <w:trPr>
          <w:trHeight w:val="300"/>
          <w:trPrChange w:id="361" w:author="Chloe Mao" w:date="2022-03-15T23:40:00Z">
            <w:trPr>
              <w:trHeight w:val="300"/>
            </w:trPr>
          </w:trPrChange>
        </w:trPr>
        <w:tc>
          <w:tcPr>
            <w:tcW w:w="1885" w:type="pct"/>
            <w:tcBorders>
              <w:top w:val="single" w:sz="4" w:space="0" w:color="FFFFFF"/>
              <w:left w:val="nil"/>
              <w:bottom w:val="nil"/>
              <w:right w:val="nil"/>
            </w:tcBorders>
            <w:shd w:val="clear" w:color="EDEDED" w:fill="EDEDED"/>
            <w:noWrap/>
            <w:vAlign w:val="center"/>
            <w:hideMark/>
            <w:tcPrChange w:id="362" w:author="Chloe Mao" w:date="2022-03-15T23:40:00Z">
              <w:tcPr>
                <w:tcW w:w="2277" w:type="pct"/>
                <w:tcBorders>
                  <w:top w:val="single" w:sz="4" w:space="0" w:color="FFFFFF"/>
                  <w:left w:val="nil"/>
                  <w:bottom w:val="nil"/>
                  <w:right w:val="nil"/>
                </w:tcBorders>
                <w:shd w:val="clear" w:color="EDEDED" w:fill="EDEDED"/>
                <w:noWrap/>
                <w:vAlign w:val="center"/>
                <w:hideMark/>
              </w:tcPr>
            </w:tcPrChange>
          </w:tcPr>
          <w:p w14:paraId="6379A63A" w14:textId="77777777" w:rsidR="00A9110C" w:rsidRPr="002E7EBD" w:rsidRDefault="00A9110C" w:rsidP="002E7EBD">
            <w:pPr>
              <w:spacing w:after="0" w:line="240" w:lineRule="auto"/>
              <w:ind w:firstLineChars="100" w:firstLine="240"/>
              <w:rPr>
                <w:rFonts w:eastAsia="Times New Roman" w:cstheme="minorHAnsi"/>
                <w:i/>
                <w:color w:val="000000"/>
                <w:sz w:val="24"/>
                <w:szCs w:val="24"/>
                <w:lang w:eastAsia="zh-CN"/>
                <w:rPrChange w:id="363" w:author="Chloe Mao" w:date="2022-03-15T23:40:00Z">
                  <w:rPr>
                    <w:rFonts w:eastAsia="Times New Roman" w:cstheme="minorHAnsi"/>
                    <w:i/>
                    <w:iCs/>
                    <w:color w:val="000000"/>
                    <w:lang w:eastAsia="zh-CN"/>
                  </w:rPr>
                </w:rPrChange>
              </w:rPr>
            </w:pPr>
            <w:r w:rsidRPr="002E7EBD">
              <w:rPr>
                <w:rFonts w:eastAsia="Times New Roman" w:cstheme="minorHAnsi"/>
                <w:i/>
                <w:color w:val="000000"/>
                <w:sz w:val="24"/>
                <w:szCs w:val="24"/>
                <w:lang w:eastAsia="zh-CN"/>
                <w:rPrChange w:id="364" w:author="Chloe Mao" w:date="2022-03-15T23:40:00Z">
                  <w:rPr>
                    <w:rFonts w:eastAsia="Times New Roman" w:cstheme="minorHAnsi"/>
                    <w:i/>
                    <w:iCs/>
                    <w:color w:val="000000"/>
                    <w:lang w:eastAsia="zh-CN"/>
                  </w:rPr>
                </w:rPrChange>
              </w:rPr>
              <w:t>Chemical tankers</w:t>
            </w:r>
          </w:p>
        </w:tc>
        <w:tc>
          <w:tcPr>
            <w:tcW w:w="786" w:type="pct"/>
            <w:tcBorders>
              <w:top w:val="single" w:sz="4" w:space="0" w:color="FFFFFF"/>
              <w:left w:val="single" w:sz="4" w:space="0" w:color="FFFFFF"/>
              <w:bottom w:val="nil"/>
              <w:right w:val="nil"/>
            </w:tcBorders>
            <w:shd w:val="clear" w:color="EDEDED" w:fill="EDEDED"/>
            <w:noWrap/>
            <w:vAlign w:val="center"/>
            <w:hideMark/>
            <w:tcPrChange w:id="365" w:author="Chloe Mao" w:date="2022-03-15T23:40:00Z">
              <w:tcPr>
                <w:tcW w:w="823" w:type="pct"/>
                <w:tcBorders>
                  <w:top w:val="single" w:sz="4" w:space="0" w:color="FFFFFF"/>
                  <w:left w:val="single" w:sz="4" w:space="0" w:color="FFFFFF"/>
                  <w:bottom w:val="nil"/>
                  <w:right w:val="nil"/>
                </w:tcBorders>
                <w:shd w:val="clear" w:color="EDEDED" w:fill="EDEDED"/>
                <w:noWrap/>
                <w:vAlign w:val="center"/>
                <w:hideMark/>
              </w:tcPr>
            </w:tcPrChange>
          </w:tcPr>
          <w:p w14:paraId="4CEADE9A" w14:textId="77777777" w:rsidR="00A9110C" w:rsidRPr="002E7EBD" w:rsidRDefault="00A9110C" w:rsidP="005F0DBD">
            <w:pPr>
              <w:spacing w:after="0" w:line="240" w:lineRule="auto"/>
              <w:jc w:val="center"/>
              <w:rPr>
                <w:rFonts w:eastAsia="Times New Roman" w:cstheme="minorHAnsi"/>
                <w:color w:val="000000"/>
                <w:sz w:val="24"/>
                <w:szCs w:val="24"/>
                <w:lang w:eastAsia="zh-CN"/>
                <w:rPrChange w:id="366"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367" w:author="Chloe Mao" w:date="2022-03-15T23:40:00Z">
                  <w:rPr>
                    <w:rFonts w:eastAsia="Times New Roman" w:cstheme="minorHAnsi"/>
                    <w:color w:val="000000"/>
                    <w:lang w:eastAsia="zh-CN"/>
                  </w:rPr>
                </w:rPrChange>
              </w:rPr>
              <w:t>47</w:t>
            </w:r>
          </w:p>
        </w:tc>
        <w:tc>
          <w:tcPr>
            <w:tcW w:w="392" w:type="pct"/>
            <w:tcBorders>
              <w:top w:val="single" w:sz="4" w:space="0" w:color="FFFFFF"/>
              <w:left w:val="single" w:sz="4" w:space="0" w:color="FFFFFF"/>
              <w:bottom w:val="nil"/>
              <w:right w:val="nil"/>
            </w:tcBorders>
            <w:shd w:val="clear" w:color="EDEDED" w:fill="EDEDED"/>
            <w:noWrap/>
            <w:vAlign w:val="center"/>
            <w:hideMark/>
            <w:tcPrChange w:id="368" w:author="Chloe Mao" w:date="2022-03-15T23:40:00Z">
              <w:tcPr>
                <w:tcW w:w="323" w:type="pct"/>
                <w:tcBorders>
                  <w:top w:val="single" w:sz="4" w:space="0" w:color="FFFFFF"/>
                  <w:left w:val="single" w:sz="4" w:space="0" w:color="FFFFFF"/>
                  <w:bottom w:val="nil"/>
                  <w:right w:val="nil"/>
                </w:tcBorders>
                <w:shd w:val="clear" w:color="EDEDED" w:fill="EDEDED"/>
                <w:noWrap/>
                <w:vAlign w:val="center"/>
                <w:hideMark/>
              </w:tcPr>
            </w:tcPrChange>
          </w:tcPr>
          <w:p w14:paraId="696AAA7C" w14:textId="77777777" w:rsidR="00A9110C" w:rsidRPr="002E7EBD" w:rsidRDefault="00A9110C" w:rsidP="005F0DBD">
            <w:pPr>
              <w:spacing w:after="0" w:line="240" w:lineRule="auto"/>
              <w:jc w:val="center"/>
              <w:rPr>
                <w:rFonts w:eastAsia="Times New Roman" w:cstheme="minorHAnsi"/>
                <w:color w:val="000000"/>
                <w:sz w:val="24"/>
                <w:szCs w:val="24"/>
                <w:lang w:eastAsia="zh-CN"/>
                <w:rPrChange w:id="369"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370" w:author="Chloe Mao" w:date="2022-03-15T23:40:00Z">
                  <w:rPr>
                    <w:rFonts w:eastAsia="Times New Roman" w:cstheme="minorHAnsi"/>
                    <w:color w:val="000000"/>
                    <w:lang w:eastAsia="zh-CN"/>
                  </w:rPr>
                </w:rPrChange>
              </w:rPr>
              <w:t>2%</w:t>
            </w:r>
          </w:p>
        </w:tc>
        <w:tc>
          <w:tcPr>
            <w:tcW w:w="785" w:type="pct"/>
            <w:tcBorders>
              <w:top w:val="single" w:sz="4" w:space="0" w:color="FFFFFF"/>
              <w:left w:val="single" w:sz="4" w:space="0" w:color="FFFFFF"/>
              <w:bottom w:val="nil"/>
              <w:right w:val="nil"/>
            </w:tcBorders>
            <w:shd w:val="clear" w:color="EDEDED" w:fill="EDEDED"/>
            <w:noWrap/>
            <w:vAlign w:val="center"/>
            <w:hideMark/>
            <w:tcPrChange w:id="371" w:author="Chloe Mao" w:date="2022-03-15T23:40:00Z">
              <w:tcPr>
                <w:tcW w:w="674" w:type="pct"/>
                <w:tcBorders>
                  <w:top w:val="single" w:sz="4" w:space="0" w:color="FFFFFF"/>
                  <w:left w:val="single" w:sz="4" w:space="0" w:color="FFFFFF"/>
                  <w:bottom w:val="nil"/>
                  <w:right w:val="nil"/>
                </w:tcBorders>
                <w:shd w:val="clear" w:color="EDEDED" w:fill="EDEDED"/>
                <w:noWrap/>
                <w:vAlign w:val="center"/>
                <w:hideMark/>
              </w:tcPr>
            </w:tcPrChange>
          </w:tcPr>
          <w:p w14:paraId="3C1B5082" w14:textId="77777777" w:rsidR="00A9110C" w:rsidRPr="002E7EBD" w:rsidRDefault="00A9110C" w:rsidP="005F0DBD">
            <w:pPr>
              <w:spacing w:after="0" w:line="240" w:lineRule="auto"/>
              <w:jc w:val="center"/>
              <w:rPr>
                <w:rFonts w:eastAsia="Times New Roman" w:cstheme="minorHAnsi"/>
                <w:color w:val="000000"/>
                <w:sz w:val="24"/>
                <w:szCs w:val="24"/>
                <w:lang w:eastAsia="zh-CN"/>
                <w:rPrChange w:id="372"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373" w:author="Chloe Mao" w:date="2022-03-15T23:40:00Z">
                  <w:rPr>
                    <w:rFonts w:eastAsia="Times New Roman" w:cstheme="minorHAnsi"/>
                    <w:color w:val="000000"/>
                    <w:lang w:eastAsia="zh-CN"/>
                  </w:rPr>
                </w:rPrChange>
              </w:rPr>
              <w:t>49</w:t>
            </w:r>
          </w:p>
        </w:tc>
        <w:tc>
          <w:tcPr>
            <w:tcW w:w="504" w:type="pct"/>
            <w:tcBorders>
              <w:top w:val="single" w:sz="4" w:space="0" w:color="FFFFFF"/>
              <w:left w:val="single" w:sz="4" w:space="0" w:color="FFFFFF"/>
              <w:bottom w:val="nil"/>
              <w:right w:val="nil"/>
            </w:tcBorders>
            <w:shd w:val="clear" w:color="EDEDED" w:fill="EDEDED"/>
            <w:noWrap/>
            <w:vAlign w:val="center"/>
            <w:hideMark/>
            <w:tcPrChange w:id="374" w:author="Chloe Mao" w:date="2022-03-15T23:40:00Z">
              <w:tcPr>
                <w:tcW w:w="323" w:type="pct"/>
                <w:tcBorders>
                  <w:top w:val="single" w:sz="4" w:space="0" w:color="FFFFFF"/>
                  <w:left w:val="single" w:sz="4" w:space="0" w:color="FFFFFF"/>
                  <w:bottom w:val="nil"/>
                  <w:right w:val="nil"/>
                </w:tcBorders>
                <w:shd w:val="clear" w:color="EDEDED" w:fill="EDEDED"/>
                <w:noWrap/>
                <w:vAlign w:val="center"/>
                <w:hideMark/>
              </w:tcPr>
            </w:tcPrChange>
          </w:tcPr>
          <w:p w14:paraId="7EEC4F8F" w14:textId="77777777" w:rsidR="00A9110C" w:rsidRPr="002E7EBD" w:rsidRDefault="00A9110C" w:rsidP="005F0DBD">
            <w:pPr>
              <w:spacing w:after="0" w:line="240" w:lineRule="auto"/>
              <w:jc w:val="center"/>
              <w:rPr>
                <w:rFonts w:eastAsia="Times New Roman" w:cstheme="minorHAnsi"/>
                <w:color w:val="000000"/>
                <w:sz w:val="24"/>
                <w:szCs w:val="24"/>
                <w:lang w:eastAsia="zh-CN"/>
                <w:rPrChange w:id="375"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376" w:author="Chloe Mao" w:date="2022-03-15T23:40:00Z">
                  <w:rPr>
                    <w:rFonts w:eastAsia="Times New Roman" w:cstheme="minorHAnsi"/>
                    <w:color w:val="000000"/>
                    <w:lang w:eastAsia="zh-CN"/>
                  </w:rPr>
                </w:rPrChange>
              </w:rPr>
              <w:t>2%</w:t>
            </w:r>
          </w:p>
        </w:tc>
        <w:tc>
          <w:tcPr>
            <w:tcW w:w="648" w:type="pct"/>
            <w:tcBorders>
              <w:top w:val="single" w:sz="4" w:space="0" w:color="FFFFFF"/>
              <w:left w:val="single" w:sz="4" w:space="0" w:color="FFFFFF"/>
              <w:bottom w:val="nil"/>
              <w:right w:val="nil"/>
            </w:tcBorders>
            <w:shd w:val="clear" w:color="EDEDED" w:fill="EDEDED"/>
            <w:noWrap/>
            <w:vAlign w:val="center"/>
            <w:hideMark/>
            <w:tcPrChange w:id="377" w:author="Chloe Mao" w:date="2022-03-15T23:40:00Z">
              <w:tcPr>
                <w:tcW w:w="579" w:type="pct"/>
                <w:tcBorders>
                  <w:top w:val="single" w:sz="4" w:space="0" w:color="FFFFFF"/>
                  <w:left w:val="single" w:sz="4" w:space="0" w:color="FFFFFF"/>
                  <w:bottom w:val="nil"/>
                  <w:right w:val="nil"/>
                </w:tcBorders>
                <w:shd w:val="clear" w:color="EDEDED" w:fill="EDEDED"/>
                <w:noWrap/>
                <w:vAlign w:val="center"/>
                <w:hideMark/>
              </w:tcPr>
            </w:tcPrChange>
          </w:tcPr>
          <w:p w14:paraId="4AB513F7" w14:textId="3DA9900B" w:rsidR="00A9110C" w:rsidRPr="002E7EBD" w:rsidRDefault="00A9110C" w:rsidP="005F0DBD">
            <w:pPr>
              <w:spacing w:after="0" w:line="240" w:lineRule="auto"/>
              <w:jc w:val="center"/>
              <w:rPr>
                <w:rFonts w:eastAsia="Times New Roman" w:cstheme="minorHAnsi"/>
                <w:color w:val="000000"/>
                <w:sz w:val="24"/>
                <w:szCs w:val="24"/>
                <w:lang w:eastAsia="zh-CN"/>
                <w:rPrChange w:id="378"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379" w:author="Chloe Mao" w:date="2022-03-15T23:40:00Z">
                  <w:rPr>
                    <w:rFonts w:eastAsia="Times New Roman" w:cstheme="minorHAnsi"/>
                    <w:color w:val="000000"/>
                    <w:lang w:eastAsia="zh-CN"/>
                  </w:rPr>
                </w:rPrChange>
              </w:rPr>
              <w:t>2.9%</w:t>
            </w:r>
          </w:p>
        </w:tc>
      </w:tr>
      <w:tr w:rsidR="00A9110C" w:rsidRPr="00A9110C" w14:paraId="08AE3676" w14:textId="77777777" w:rsidTr="00EA2A41">
        <w:trPr>
          <w:trHeight w:val="300"/>
          <w:trPrChange w:id="380" w:author="Chloe Mao" w:date="2022-03-15T23:40:00Z">
            <w:trPr>
              <w:trHeight w:val="300"/>
            </w:trPr>
          </w:trPrChange>
        </w:trPr>
        <w:tc>
          <w:tcPr>
            <w:tcW w:w="1885" w:type="pct"/>
            <w:tcBorders>
              <w:top w:val="single" w:sz="4" w:space="0" w:color="FFFFFF"/>
              <w:left w:val="nil"/>
              <w:bottom w:val="nil"/>
              <w:right w:val="nil"/>
            </w:tcBorders>
            <w:shd w:val="clear" w:color="DBDBDB" w:fill="DBDBDB"/>
            <w:noWrap/>
            <w:vAlign w:val="center"/>
            <w:hideMark/>
            <w:tcPrChange w:id="381" w:author="Chloe Mao" w:date="2022-03-15T23:40:00Z">
              <w:tcPr>
                <w:tcW w:w="2277" w:type="pct"/>
                <w:tcBorders>
                  <w:top w:val="single" w:sz="4" w:space="0" w:color="FFFFFF"/>
                  <w:left w:val="nil"/>
                  <w:bottom w:val="nil"/>
                  <w:right w:val="nil"/>
                </w:tcBorders>
                <w:shd w:val="clear" w:color="DBDBDB" w:fill="DBDBDB"/>
                <w:noWrap/>
                <w:vAlign w:val="center"/>
                <w:hideMark/>
              </w:tcPr>
            </w:tcPrChange>
          </w:tcPr>
          <w:p w14:paraId="6638729B" w14:textId="77777777" w:rsidR="00A9110C" w:rsidRPr="002E7EBD" w:rsidRDefault="00A9110C" w:rsidP="002E7EBD">
            <w:pPr>
              <w:spacing w:after="0" w:line="240" w:lineRule="auto"/>
              <w:ind w:firstLineChars="100" w:firstLine="240"/>
              <w:rPr>
                <w:rFonts w:eastAsia="Times New Roman" w:cstheme="minorHAnsi"/>
                <w:i/>
                <w:color w:val="000000"/>
                <w:sz w:val="24"/>
                <w:szCs w:val="24"/>
                <w:lang w:eastAsia="zh-CN"/>
                <w:rPrChange w:id="382" w:author="Chloe Mao" w:date="2022-03-15T23:40:00Z">
                  <w:rPr>
                    <w:rFonts w:eastAsia="Times New Roman" w:cstheme="minorHAnsi"/>
                    <w:i/>
                    <w:iCs/>
                    <w:color w:val="000000"/>
                    <w:lang w:eastAsia="zh-CN"/>
                  </w:rPr>
                </w:rPrChange>
              </w:rPr>
            </w:pPr>
            <w:r w:rsidRPr="002E7EBD">
              <w:rPr>
                <w:rFonts w:eastAsia="Times New Roman" w:cstheme="minorHAnsi"/>
                <w:i/>
                <w:color w:val="000000"/>
                <w:sz w:val="24"/>
                <w:szCs w:val="24"/>
                <w:lang w:eastAsia="zh-CN"/>
                <w:rPrChange w:id="383" w:author="Chloe Mao" w:date="2022-03-15T23:40:00Z">
                  <w:rPr>
                    <w:rFonts w:eastAsia="Times New Roman" w:cstheme="minorHAnsi"/>
                    <w:i/>
                    <w:iCs/>
                    <w:color w:val="000000"/>
                    <w:lang w:eastAsia="zh-CN"/>
                  </w:rPr>
                </w:rPrChange>
              </w:rPr>
              <w:t>Other/not available</w:t>
            </w:r>
          </w:p>
        </w:tc>
        <w:tc>
          <w:tcPr>
            <w:tcW w:w="786" w:type="pct"/>
            <w:tcBorders>
              <w:top w:val="single" w:sz="4" w:space="0" w:color="FFFFFF"/>
              <w:left w:val="single" w:sz="4" w:space="0" w:color="FFFFFF"/>
              <w:bottom w:val="nil"/>
              <w:right w:val="nil"/>
            </w:tcBorders>
            <w:shd w:val="clear" w:color="DBDBDB" w:fill="DBDBDB"/>
            <w:noWrap/>
            <w:vAlign w:val="center"/>
            <w:hideMark/>
            <w:tcPrChange w:id="384" w:author="Chloe Mao" w:date="2022-03-15T23:40:00Z">
              <w:tcPr>
                <w:tcW w:w="823" w:type="pct"/>
                <w:tcBorders>
                  <w:top w:val="single" w:sz="4" w:space="0" w:color="FFFFFF"/>
                  <w:left w:val="single" w:sz="4" w:space="0" w:color="FFFFFF"/>
                  <w:bottom w:val="nil"/>
                  <w:right w:val="nil"/>
                </w:tcBorders>
                <w:shd w:val="clear" w:color="DBDBDB" w:fill="DBDBDB"/>
                <w:noWrap/>
                <w:vAlign w:val="center"/>
                <w:hideMark/>
              </w:tcPr>
            </w:tcPrChange>
          </w:tcPr>
          <w:p w14:paraId="1E919F91" w14:textId="77777777" w:rsidR="00A9110C" w:rsidRPr="002E7EBD" w:rsidRDefault="00A9110C" w:rsidP="005F0DBD">
            <w:pPr>
              <w:spacing w:after="0" w:line="240" w:lineRule="auto"/>
              <w:jc w:val="center"/>
              <w:rPr>
                <w:rFonts w:eastAsia="Times New Roman" w:cstheme="minorHAnsi"/>
                <w:color w:val="000000"/>
                <w:sz w:val="24"/>
                <w:szCs w:val="24"/>
                <w:lang w:eastAsia="zh-CN"/>
                <w:rPrChange w:id="385"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386" w:author="Chloe Mao" w:date="2022-03-15T23:40:00Z">
                  <w:rPr>
                    <w:rFonts w:eastAsia="Times New Roman" w:cstheme="minorHAnsi"/>
                    <w:color w:val="000000"/>
                    <w:lang w:eastAsia="zh-CN"/>
                  </w:rPr>
                </w:rPrChange>
              </w:rPr>
              <w:t>26</w:t>
            </w:r>
          </w:p>
        </w:tc>
        <w:tc>
          <w:tcPr>
            <w:tcW w:w="392" w:type="pct"/>
            <w:tcBorders>
              <w:top w:val="single" w:sz="4" w:space="0" w:color="FFFFFF"/>
              <w:left w:val="single" w:sz="4" w:space="0" w:color="FFFFFF"/>
              <w:bottom w:val="nil"/>
              <w:right w:val="nil"/>
            </w:tcBorders>
            <w:shd w:val="clear" w:color="DBDBDB" w:fill="DBDBDB"/>
            <w:noWrap/>
            <w:vAlign w:val="center"/>
            <w:hideMark/>
            <w:tcPrChange w:id="387" w:author="Chloe Mao" w:date="2022-03-15T23:40:00Z">
              <w:tcPr>
                <w:tcW w:w="323" w:type="pct"/>
                <w:tcBorders>
                  <w:top w:val="single" w:sz="4" w:space="0" w:color="FFFFFF"/>
                  <w:left w:val="single" w:sz="4" w:space="0" w:color="FFFFFF"/>
                  <w:bottom w:val="nil"/>
                  <w:right w:val="nil"/>
                </w:tcBorders>
                <w:shd w:val="clear" w:color="DBDBDB" w:fill="DBDBDB"/>
                <w:noWrap/>
                <w:vAlign w:val="center"/>
                <w:hideMark/>
              </w:tcPr>
            </w:tcPrChange>
          </w:tcPr>
          <w:p w14:paraId="53A34FCC" w14:textId="77777777" w:rsidR="00A9110C" w:rsidRPr="002E7EBD" w:rsidRDefault="00A9110C" w:rsidP="005F0DBD">
            <w:pPr>
              <w:spacing w:after="0" w:line="240" w:lineRule="auto"/>
              <w:jc w:val="center"/>
              <w:rPr>
                <w:rFonts w:eastAsia="Times New Roman" w:cstheme="minorHAnsi"/>
                <w:color w:val="000000"/>
                <w:sz w:val="24"/>
                <w:szCs w:val="24"/>
                <w:lang w:eastAsia="zh-CN"/>
                <w:rPrChange w:id="388"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389" w:author="Chloe Mao" w:date="2022-03-15T23:40:00Z">
                  <w:rPr>
                    <w:rFonts w:eastAsia="Times New Roman" w:cstheme="minorHAnsi"/>
                    <w:color w:val="000000"/>
                    <w:lang w:eastAsia="zh-CN"/>
                  </w:rPr>
                </w:rPrChange>
              </w:rPr>
              <w:t>1%</w:t>
            </w:r>
          </w:p>
        </w:tc>
        <w:tc>
          <w:tcPr>
            <w:tcW w:w="785" w:type="pct"/>
            <w:tcBorders>
              <w:top w:val="single" w:sz="4" w:space="0" w:color="FFFFFF"/>
              <w:left w:val="single" w:sz="4" w:space="0" w:color="FFFFFF"/>
              <w:bottom w:val="nil"/>
              <w:right w:val="nil"/>
            </w:tcBorders>
            <w:shd w:val="clear" w:color="DBDBDB" w:fill="DBDBDB"/>
            <w:noWrap/>
            <w:vAlign w:val="center"/>
            <w:hideMark/>
            <w:tcPrChange w:id="390" w:author="Chloe Mao" w:date="2022-03-15T23:40:00Z">
              <w:tcPr>
                <w:tcW w:w="674" w:type="pct"/>
                <w:tcBorders>
                  <w:top w:val="single" w:sz="4" w:space="0" w:color="FFFFFF"/>
                  <w:left w:val="single" w:sz="4" w:space="0" w:color="FFFFFF"/>
                  <w:bottom w:val="nil"/>
                  <w:right w:val="nil"/>
                </w:tcBorders>
                <w:shd w:val="clear" w:color="DBDBDB" w:fill="DBDBDB"/>
                <w:noWrap/>
                <w:vAlign w:val="center"/>
                <w:hideMark/>
              </w:tcPr>
            </w:tcPrChange>
          </w:tcPr>
          <w:p w14:paraId="3B3921F2" w14:textId="77777777" w:rsidR="00A9110C" w:rsidRPr="002E7EBD" w:rsidRDefault="00A9110C" w:rsidP="005F0DBD">
            <w:pPr>
              <w:spacing w:after="0" w:line="240" w:lineRule="auto"/>
              <w:jc w:val="center"/>
              <w:rPr>
                <w:rFonts w:eastAsia="Times New Roman" w:cstheme="minorHAnsi"/>
                <w:color w:val="000000"/>
                <w:sz w:val="24"/>
                <w:szCs w:val="24"/>
                <w:lang w:eastAsia="zh-CN"/>
                <w:rPrChange w:id="391"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392" w:author="Chloe Mao" w:date="2022-03-15T23:40:00Z">
                  <w:rPr>
                    <w:rFonts w:eastAsia="Times New Roman" w:cstheme="minorHAnsi"/>
                    <w:color w:val="000000"/>
                    <w:lang w:eastAsia="zh-CN"/>
                  </w:rPr>
                </w:rPrChange>
              </w:rPr>
              <w:t>25</w:t>
            </w:r>
          </w:p>
        </w:tc>
        <w:tc>
          <w:tcPr>
            <w:tcW w:w="504" w:type="pct"/>
            <w:tcBorders>
              <w:top w:val="single" w:sz="4" w:space="0" w:color="FFFFFF"/>
              <w:left w:val="single" w:sz="4" w:space="0" w:color="FFFFFF"/>
              <w:bottom w:val="nil"/>
              <w:right w:val="nil"/>
            </w:tcBorders>
            <w:shd w:val="clear" w:color="DBDBDB" w:fill="DBDBDB"/>
            <w:noWrap/>
            <w:vAlign w:val="center"/>
            <w:hideMark/>
            <w:tcPrChange w:id="393" w:author="Chloe Mao" w:date="2022-03-15T23:40:00Z">
              <w:tcPr>
                <w:tcW w:w="323" w:type="pct"/>
                <w:tcBorders>
                  <w:top w:val="single" w:sz="4" w:space="0" w:color="FFFFFF"/>
                  <w:left w:val="single" w:sz="4" w:space="0" w:color="FFFFFF"/>
                  <w:bottom w:val="nil"/>
                  <w:right w:val="nil"/>
                </w:tcBorders>
                <w:shd w:val="clear" w:color="DBDBDB" w:fill="DBDBDB"/>
                <w:noWrap/>
                <w:vAlign w:val="center"/>
                <w:hideMark/>
              </w:tcPr>
            </w:tcPrChange>
          </w:tcPr>
          <w:p w14:paraId="19D81CC7" w14:textId="77777777" w:rsidR="00A9110C" w:rsidRPr="002E7EBD" w:rsidRDefault="00A9110C" w:rsidP="005F0DBD">
            <w:pPr>
              <w:spacing w:after="0" w:line="240" w:lineRule="auto"/>
              <w:jc w:val="center"/>
              <w:rPr>
                <w:rFonts w:eastAsia="Times New Roman" w:cstheme="minorHAnsi"/>
                <w:color w:val="000000"/>
                <w:sz w:val="24"/>
                <w:szCs w:val="24"/>
                <w:lang w:eastAsia="zh-CN"/>
                <w:rPrChange w:id="394"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395" w:author="Chloe Mao" w:date="2022-03-15T23:40:00Z">
                  <w:rPr>
                    <w:rFonts w:eastAsia="Times New Roman" w:cstheme="minorHAnsi"/>
                    <w:color w:val="000000"/>
                    <w:lang w:eastAsia="zh-CN"/>
                  </w:rPr>
                </w:rPrChange>
              </w:rPr>
              <w:t>1%</w:t>
            </w:r>
          </w:p>
        </w:tc>
        <w:tc>
          <w:tcPr>
            <w:tcW w:w="648" w:type="pct"/>
            <w:tcBorders>
              <w:top w:val="single" w:sz="4" w:space="0" w:color="FFFFFF"/>
              <w:left w:val="single" w:sz="4" w:space="0" w:color="FFFFFF"/>
              <w:bottom w:val="nil"/>
              <w:right w:val="nil"/>
            </w:tcBorders>
            <w:shd w:val="clear" w:color="DBDBDB" w:fill="DBDBDB"/>
            <w:noWrap/>
            <w:vAlign w:val="center"/>
            <w:hideMark/>
            <w:tcPrChange w:id="396" w:author="Chloe Mao" w:date="2022-03-15T23:40:00Z">
              <w:tcPr>
                <w:tcW w:w="579" w:type="pct"/>
                <w:tcBorders>
                  <w:top w:val="single" w:sz="4" w:space="0" w:color="FFFFFF"/>
                  <w:left w:val="single" w:sz="4" w:space="0" w:color="FFFFFF"/>
                  <w:bottom w:val="nil"/>
                  <w:right w:val="nil"/>
                </w:tcBorders>
                <w:shd w:val="clear" w:color="DBDBDB" w:fill="DBDBDB"/>
                <w:noWrap/>
                <w:vAlign w:val="center"/>
                <w:hideMark/>
              </w:tcPr>
            </w:tcPrChange>
          </w:tcPr>
          <w:p w14:paraId="12D4CC4C" w14:textId="78D2F40E" w:rsidR="00A9110C" w:rsidRPr="002E7EBD" w:rsidRDefault="00A9110C" w:rsidP="005F0DBD">
            <w:pPr>
              <w:spacing w:after="0" w:line="240" w:lineRule="auto"/>
              <w:jc w:val="center"/>
              <w:rPr>
                <w:rFonts w:eastAsia="Times New Roman" w:cstheme="minorHAnsi"/>
                <w:color w:val="000000"/>
                <w:sz w:val="24"/>
                <w:szCs w:val="24"/>
                <w:lang w:eastAsia="zh-CN"/>
                <w:rPrChange w:id="397"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398" w:author="Chloe Mao" w:date="2022-03-15T23:40:00Z">
                  <w:rPr>
                    <w:rFonts w:eastAsia="Times New Roman" w:cstheme="minorHAnsi"/>
                    <w:color w:val="000000"/>
                    <w:lang w:eastAsia="zh-CN"/>
                  </w:rPr>
                </w:rPrChange>
              </w:rPr>
              <w:t>-0.</w:t>
            </w:r>
            <w:r w:rsidR="0067561F" w:rsidRPr="002E7EBD">
              <w:rPr>
                <w:rFonts w:eastAsia="Times New Roman" w:cstheme="minorHAnsi"/>
                <w:color w:val="000000"/>
                <w:sz w:val="24"/>
                <w:szCs w:val="24"/>
                <w:lang w:eastAsia="zh-CN"/>
                <w:rPrChange w:id="399" w:author="Chloe Mao" w:date="2022-03-15T23:40:00Z">
                  <w:rPr>
                    <w:rFonts w:eastAsia="Times New Roman" w:cstheme="minorHAnsi"/>
                    <w:color w:val="000000"/>
                    <w:lang w:eastAsia="zh-CN"/>
                  </w:rPr>
                </w:rPrChange>
              </w:rPr>
              <w:t>4</w:t>
            </w:r>
            <w:r w:rsidRPr="002E7EBD">
              <w:rPr>
                <w:rFonts w:eastAsia="Times New Roman" w:cstheme="minorHAnsi"/>
                <w:color w:val="000000"/>
                <w:sz w:val="24"/>
                <w:szCs w:val="24"/>
                <w:lang w:eastAsia="zh-CN"/>
                <w:rPrChange w:id="400" w:author="Chloe Mao" w:date="2022-03-15T23:40:00Z">
                  <w:rPr>
                    <w:rFonts w:eastAsia="Times New Roman" w:cstheme="minorHAnsi"/>
                    <w:color w:val="000000"/>
                    <w:lang w:eastAsia="zh-CN"/>
                  </w:rPr>
                </w:rPrChange>
              </w:rPr>
              <w:t>%</w:t>
            </w:r>
          </w:p>
        </w:tc>
      </w:tr>
      <w:tr w:rsidR="00A9110C" w:rsidRPr="00A9110C" w14:paraId="14C26DA0" w14:textId="77777777" w:rsidTr="00EA2A41">
        <w:trPr>
          <w:trHeight w:val="300"/>
          <w:trPrChange w:id="401" w:author="Chloe Mao" w:date="2022-03-15T23:40:00Z">
            <w:trPr>
              <w:trHeight w:val="300"/>
            </w:trPr>
          </w:trPrChange>
        </w:trPr>
        <w:tc>
          <w:tcPr>
            <w:tcW w:w="1885" w:type="pct"/>
            <w:tcBorders>
              <w:top w:val="single" w:sz="4" w:space="0" w:color="FFFFFF"/>
              <w:left w:val="nil"/>
              <w:bottom w:val="nil"/>
              <w:right w:val="nil"/>
            </w:tcBorders>
            <w:shd w:val="clear" w:color="EDEDED" w:fill="EDEDED"/>
            <w:noWrap/>
            <w:vAlign w:val="center"/>
            <w:hideMark/>
            <w:tcPrChange w:id="402" w:author="Chloe Mao" w:date="2022-03-15T23:40:00Z">
              <w:tcPr>
                <w:tcW w:w="2277" w:type="pct"/>
                <w:tcBorders>
                  <w:top w:val="single" w:sz="4" w:space="0" w:color="FFFFFF"/>
                  <w:left w:val="nil"/>
                  <w:bottom w:val="nil"/>
                  <w:right w:val="nil"/>
                </w:tcBorders>
                <w:shd w:val="clear" w:color="EDEDED" w:fill="EDEDED"/>
                <w:noWrap/>
                <w:vAlign w:val="center"/>
                <w:hideMark/>
              </w:tcPr>
            </w:tcPrChange>
          </w:tcPr>
          <w:p w14:paraId="1E6BFED9" w14:textId="77777777" w:rsidR="00A9110C" w:rsidRPr="002E7EBD" w:rsidRDefault="00A9110C" w:rsidP="002E7EBD">
            <w:pPr>
              <w:spacing w:after="0" w:line="240" w:lineRule="auto"/>
              <w:ind w:firstLineChars="100" w:firstLine="240"/>
              <w:rPr>
                <w:rFonts w:eastAsia="Times New Roman" w:cstheme="minorHAnsi"/>
                <w:i/>
                <w:color w:val="000000"/>
                <w:sz w:val="24"/>
                <w:szCs w:val="24"/>
                <w:lang w:eastAsia="zh-CN"/>
                <w:rPrChange w:id="403" w:author="Chloe Mao" w:date="2022-03-15T23:40:00Z">
                  <w:rPr>
                    <w:rFonts w:eastAsia="Times New Roman" w:cstheme="minorHAnsi"/>
                    <w:i/>
                    <w:iCs/>
                    <w:color w:val="000000"/>
                    <w:lang w:eastAsia="zh-CN"/>
                  </w:rPr>
                </w:rPrChange>
              </w:rPr>
            </w:pPr>
            <w:r w:rsidRPr="002E7EBD">
              <w:rPr>
                <w:rFonts w:eastAsia="Times New Roman" w:cstheme="minorHAnsi"/>
                <w:i/>
                <w:color w:val="000000"/>
                <w:sz w:val="24"/>
                <w:szCs w:val="24"/>
                <w:lang w:eastAsia="zh-CN"/>
                <w:rPrChange w:id="404" w:author="Chloe Mao" w:date="2022-03-15T23:40:00Z">
                  <w:rPr>
                    <w:rFonts w:eastAsia="Times New Roman" w:cstheme="minorHAnsi"/>
                    <w:i/>
                    <w:iCs/>
                    <w:color w:val="000000"/>
                    <w:lang w:eastAsia="zh-CN"/>
                  </w:rPr>
                </w:rPrChange>
              </w:rPr>
              <w:t>Ferries and passenger ships</w:t>
            </w:r>
          </w:p>
        </w:tc>
        <w:tc>
          <w:tcPr>
            <w:tcW w:w="786" w:type="pct"/>
            <w:tcBorders>
              <w:top w:val="single" w:sz="4" w:space="0" w:color="FFFFFF"/>
              <w:left w:val="single" w:sz="4" w:space="0" w:color="FFFFFF"/>
              <w:bottom w:val="nil"/>
              <w:right w:val="nil"/>
            </w:tcBorders>
            <w:shd w:val="clear" w:color="EDEDED" w:fill="EDEDED"/>
            <w:noWrap/>
            <w:vAlign w:val="center"/>
            <w:hideMark/>
            <w:tcPrChange w:id="405" w:author="Chloe Mao" w:date="2022-03-15T23:40:00Z">
              <w:tcPr>
                <w:tcW w:w="823" w:type="pct"/>
                <w:tcBorders>
                  <w:top w:val="single" w:sz="4" w:space="0" w:color="FFFFFF"/>
                  <w:left w:val="single" w:sz="4" w:space="0" w:color="FFFFFF"/>
                  <w:bottom w:val="nil"/>
                  <w:right w:val="nil"/>
                </w:tcBorders>
                <w:shd w:val="clear" w:color="EDEDED" w:fill="EDEDED"/>
                <w:noWrap/>
                <w:vAlign w:val="center"/>
                <w:hideMark/>
              </w:tcPr>
            </w:tcPrChange>
          </w:tcPr>
          <w:p w14:paraId="301C843A" w14:textId="77777777" w:rsidR="00A9110C" w:rsidRPr="002E7EBD" w:rsidRDefault="00A9110C" w:rsidP="005F0DBD">
            <w:pPr>
              <w:spacing w:after="0" w:line="240" w:lineRule="auto"/>
              <w:jc w:val="center"/>
              <w:rPr>
                <w:rFonts w:eastAsia="Times New Roman" w:cstheme="minorHAnsi"/>
                <w:color w:val="000000"/>
                <w:sz w:val="24"/>
                <w:szCs w:val="24"/>
                <w:lang w:eastAsia="zh-CN"/>
                <w:rPrChange w:id="406"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407" w:author="Chloe Mao" w:date="2022-03-15T23:40:00Z">
                  <w:rPr>
                    <w:rFonts w:eastAsia="Times New Roman" w:cstheme="minorHAnsi"/>
                    <w:color w:val="000000"/>
                    <w:lang w:eastAsia="zh-CN"/>
                  </w:rPr>
                </w:rPrChange>
              </w:rPr>
              <w:t>8</w:t>
            </w:r>
          </w:p>
        </w:tc>
        <w:tc>
          <w:tcPr>
            <w:tcW w:w="392" w:type="pct"/>
            <w:tcBorders>
              <w:top w:val="single" w:sz="4" w:space="0" w:color="FFFFFF"/>
              <w:left w:val="single" w:sz="4" w:space="0" w:color="FFFFFF"/>
              <w:bottom w:val="nil"/>
              <w:right w:val="nil"/>
            </w:tcBorders>
            <w:shd w:val="clear" w:color="EDEDED" w:fill="EDEDED"/>
            <w:noWrap/>
            <w:vAlign w:val="center"/>
            <w:hideMark/>
            <w:tcPrChange w:id="408" w:author="Chloe Mao" w:date="2022-03-15T23:40:00Z">
              <w:tcPr>
                <w:tcW w:w="323" w:type="pct"/>
                <w:tcBorders>
                  <w:top w:val="single" w:sz="4" w:space="0" w:color="FFFFFF"/>
                  <w:left w:val="single" w:sz="4" w:space="0" w:color="FFFFFF"/>
                  <w:bottom w:val="nil"/>
                  <w:right w:val="nil"/>
                </w:tcBorders>
                <w:shd w:val="clear" w:color="EDEDED" w:fill="EDEDED"/>
                <w:noWrap/>
                <w:vAlign w:val="center"/>
                <w:hideMark/>
              </w:tcPr>
            </w:tcPrChange>
          </w:tcPr>
          <w:p w14:paraId="51098427" w14:textId="77777777" w:rsidR="00A9110C" w:rsidRPr="002E7EBD" w:rsidRDefault="00A9110C" w:rsidP="005F0DBD">
            <w:pPr>
              <w:spacing w:after="0" w:line="240" w:lineRule="auto"/>
              <w:jc w:val="center"/>
              <w:rPr>
                <w:rFonts w:eastAsia="Times New Roman" w:cstheme="minorHAnsi"/>
                <w:color w:val="000000"/>
                <w:sz w:val="24"/>
                <w:szCs w:val="24"/>
                <w:lang w:eastAsia="zh-CN"/>
                <w:rPrChange w:id="409"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410" w:author="Chloe Mao" w:date="2022-03-15T23:40:00Z">
                  <w:rPr>
                    <w:rFonts w:eastAsia="Times New Roman" w:cstheme="minorHAnsi"/>
                    <w:color w:val="000000"/>
                    <w:lang w:eastAsia="zh-CN"/>
                  </w:rPr>
                </w:rPrChange>
              </w:rPr>
              <w:t>0%</w:t>
            </w:r>
          </w:p>
        </w:tc>
        <w:tc>
          <w:tcPr>
            <w:tcW w:w="785" w:type="pct"/>
            <w:tcBorders>
              <w:top w:val="single" w:sz="4" w:space="0" w:color="FFFFFF"/>
              <w:left w:val="single" w:sz="4" w:space="0" w:color="FFFFFF"/>
              <w:bottom w:val="nil"/>
              <w:right w:val="nil"/>
            </w:tcBorders>
            <w:shd w:val="clear" w:color="EDEDED" w:fill="EDEDED"/>
            <w:noWrap/>
            <w:vAlign w:val="center"/>
            <w:hideMark/>
            <w:tcPrChange w:id="411" w:author="Chloe Mao" w:date="2022-03-15T23:40:00Z">
              <w:tcPr>
                <w:tcW w:w="674" w:type="pct"/>
                <w:tcBorders>
                  <w:top w:val="single" w:sz="4" w:space="0" w:color="FFFFFF"/>
                  <w:left w:val="single" w:sz="4" w:space="0" w:color="FFFFFF"/>
                  <w:bottom w:val="nil"/>
                  <w:right w:val="nil"/>
                </w:tcBorders>
                <w:shd w:val="clear" w:color="EDEDED" w:fill="EDEDED"/>
                <w:noWrap/>
                <w:vAlign w:val="center"/>
                <w:hideMark/>
              </w:tcPr>
            </w:tcPrChange>
          </w:tcPr>
          <w:p w14:paraId="751FB943" w14:textId="77777777" w:rsidR="00A9110C" w:rsidRPr="002E7EBD" w:rsidRDefault="00A9110C" w:rsidP="005F0DBD">
            <w:pPr>
              <w:spacing w:after="0" w:line="240" w:lineRule="auto"/>
              <w:jc w:val="center"/>
              <w:rPr>
                <w:rFonts w:eastAsia="Times New Roman" w:cstheme="minorHAnsi"/>
                <w:color w:val="000000"/>
                <w:sz w:val="24"/>
                <w:szCs w:val="24"/>
                <w:lang w:eastAsia="zh-CN"/>
                <w:rPrChange w:id="412"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413" w:author="Chloe Mao" w:date="2022-03-15T23:40:00Z">
                  <w:rPr>
                    <w:rFonts w:eastAsia="Times New Roman" w:cstheme="minorHAnsi"/>
                    <w:color w:val="000000"/>
                    <w:lang w:eastAsia="zh-CN"/>
                  </w:rPr>
                </w:rPrChange>
              </w:rPr>
              <w:t>8</w:t>
            </w:r>
          </w:p>
        </w:tc>
        <w:tc>
          <w:tcPr>
            <w:tcW w:w="504" w:type="pct"/>
            <w:tcBorders>
              <w:top w:val="single" w:sz="4" w:space="0" w:color="FFFFFF"/>
              <w:left w:val="single" w:sz="4" w:space="0" w:color="FFFFFF"/>
              <w:bottom w:val="nil"/>
              <w:right w:val="nil"/>
            </w:tcBorders>
            <w:shd w:val="clear" w:color="EDEDED" w:fill="EDEDED"/>
            <w:noWrap/>
            <w:vAlign w:val="center"/>
            <w:hideMark/>
            <w:tcPrChange w:id="414" w:author="Chloe Mao" w:date="2022-03-15T23:40:00Z">
              <w:tcPr>
                <w:tcW w:w="323" w:type="pct"/>
                <w:tcBorders>
                  <w:top w:val="single" w:sz="4" w:space="0" w:color="FFFFFF"/>
                  <w:left w:val="single" w:sz="4" w:space="0" w:color="FFFFFF"/>
                  <w:bottom w:val="nil"/>
                  <w:right w:val="nil"/>
                </w:tcBorders>
                <w:shd w:val="clear" w:color="EDEDED" w:fill="EDEDED"/>
                <w:noWrap/>
                <w:vAlign w:val="center"/>
                <w:hideMark/>
              </w:tcPr>
            </w:tcPrChange>
          </w:tcPr>
          <w:p w14:paraId="5D132B29" w14:textId="77777777" w:rsidR="00A9110C" w:rsidRPr="002E7EBD" w:rsidRDefault="00A9110C" w:rsidP="005F0DBD">
            <w:pPr>
              <w:spacing w:after="0" w:line="240" w:lineRule="auto"/>
              <w:jc w:val="center"/>
              <w:rPr>
                <w:rFonts w:eastAsia="Times New Roman" w:cstheme="minorHAnsi"/>
                <w:color w:val="000000"/>
                <w:sz w:val="24"/>
                <w:szCs w:val="24"/>
                <w:lang w:eastAsia="zh-CN"/>
                <w:rPrChange w:id="415"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416" w:author="Chloe Mao" w:date="2022-03-15T23:40:00Z">
                  <w:rPr>
                    <w:rFonts w:eastAsia="Times New Roman" w:cstheme="minorHAnsi"/>
                    <w:color w:val="000000"/>
                    <w:lang w:eastAsia="zh-CN"/>
                  </w:rPr>
                </w:rPrChange>
              </w:rPr>
              <w:t>0%</w:t>
            </w:r>
          </w:p>
        </w:tc>
        <w:tc>
          <w:tcPr>
            <w:tcW w:w="648" w:type="pct"/>
            <w:tcBorders>
              <w:top w:val="single" w:sz="4" w:space="0" w:color="FFFFFF"/>
              <w:left w:val="single" w:sz="4" w:space="0" w:color="FFFFFF"/>
              <w:bottom w:val="nil"/>
              <w:right w:val="nil"/>
            </w:tcBorders>
            <w:shd w:val="clear" w:color="EDEDED" w:fill="EDEDED"/>
            <w:noWrap/>
            <w:vAlign w:val="center"/>
            <w:hideMark/>
            <w:tcPrChange w:id="417" w:author="Chloe Mao" w:date="2022-03-15T23:40:00Z">
              <w:tcPr>
                <w:tcW w:w="579" w:type="pct"/>
                <w:tcBorders>
                  <w:top w:val="single" w:sz="4" w:space="0" w:color="FFFFFF"/>
                  <w:left w:val="single" w:sz="4" w:space="0" w:color="FFFFFF"/>
                  <w:bottom w:val="nil"/>
                  <w:right w:val="nil"/>
                </w:tcBorders>
                <w:shd w:val="clear" w:color="EDEDED" w:fill="EDEDED"/>
                <w:noWrap/>
                <w:vAlign w:val="center"/>
                <w:hideMark/>
              </w:tcPr>
            </w:tcPrChange>
          </w:tcPr>
          <w:p w14:paraId="436BAC6B" w14:textId="57A5CB71" w:rsidR="00A9110C" w:rsidRPr="002E7EBD" w:rsidRDefault="00A9110C" w:rsidP="005F0DBD">
            <w:pPr>
              <w:spacing w:after="0" w:line="240" w:lineRule="auto"/>
              <w:jc w:val="center"/>
              <w:rPr>
                <w:rFonts w:eastAsia="Times New Roman" w:cstheme="minorHAnsi"/>
                <w:color w:val="000000"/>
                <w:sz w:val="24"/>
                <w:szCs w:val="24"/>
                <w:lang w:eastAsia="zh-CN"/>
                <w:rPrChange w:id="418"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419" w:author="Chloe Mao" w:date="2022-03-15T23:40:00Z">
                  <w:rPr>
                    <w:rFonts w:eastAsia="Times New Roman" w:cstheme="minorHAnsi"/>
                    <w:color w:val="000000"/>
                    <w:lang w:eastAsia="zh-CN"/>
                  </w:rPr>
                </w:rPrChange>
              </w:rPr>
              <w:t>1.</w:t>
            </w:r>
            <w:r w:rsidR="0067561F" w:rsidRPr="002E7EBD">
              <w:rPr>
                <w:rFonts w:eastAsia="Times New Roman" w:cstheme="minorHAnsi"/>
                <w:color w:val="000000"/>
                <w:sz w:val="24"/>
                <w:szCs w:val="24"/>
                <w:lang w:eastAsia="zh-CN"/>
                <w:rPrChange w:id="420" w:author="Chloe Mao" w:date="2022-03-15T23:40:00Z">
                  <w:rPr>
                    <w:rFonts w:eastAsia="Times New Roman" w:cstheme="minorHAnsi"/>
                    <w:color w:val="000000"/>
                    <w:lang w:eastAsia="zh-CN"/>
                  </w:rPr>
                </w:rPrChange>
              </w:rPr>
              <w:t>5</w:t>
            </w:r>
            <w:r w:rsidRPr="002E7EBD">
              <w:rPr>
                <w:rFonts w:eastAsia="Times New Roman" w:cstheme="minorHAnsi"/>
                <w:color w:val="000000"/>
                <w:sz w:val="24"/>
                <w:szCs w:val="24"/>
                <w:lang w:eastAsia="zh-CN"/>
                <w:rPrChange w:id="421" w:author="Chloe Mao" w:date="2022-03-15T23:40:00Z">
                  <w:rPr>
                    <w:rFonts w:eastAsia="Times New Roman" w:cstheme="minorHAnsi"/>
                    <w:color w:val="000000"/>
                    <w:lang w:eastAsia="zh-CN"/>
                  </w:rPr>
                </w:rPrChange>
              </w:rPr>
              <w:t>%</w:t>
            </w:r>
          </w:p>
        </w:tc>
      </w:tr>
      <w:tr w:rsidR="00A9110C" w:rsidRPr="00A9110C" w14:paraId="57CFB648" w14:textId="77777777" w:rsidTr="00EA2A41">
        <w:trPr>
          <w:trHeight w:val="300"/>
          <w:trPrChange w:id="422" w:author="Chloe Mao" w:date="2022-03-15T23:40:00Z">
            <w:trPr>
              <w:trHeight w:val="300"/>
            </w:trPr>
          </w:trPrChange>
        </w:trPr>
        <w:tc>
          <w:tcPr>
            <w:tcW w:w="1885" w:type="pct"/>
            <w:tcBorders>
              <w:top w:val="single" w:sz="4" w:space="0" w:color="FFFFFF"/>
              <w:left w:val="nil"/>
              <w:bottom w:val="nil"/>
              <w:right w:val="nil"/>
            </w:tcBorders>
            <w:shd w:val="clear" w:color="DBDBDB" w:fill="DBDBDB"/>
            <w:noWrap/>
            <w:vAlign w:val="center"/>
            <w:hideMark/>
            <w:tcPrChange w:id="423" w:author="Chloe Mao" w:date="2022-03-15T23:40:00Z">
              <w:tcPr>
                <w:tcW w:w="2277" w:type="pct"/>
                <w:tcBorders>
                  <w:top w:val="single" w:sz="4" w:space="0" w:color="FFFFFF"/>
                  <w:left w:val="nil"/>
                  <w:bottom w:val="nil"/>
                  <w:right w:val="nil"/>
                </w:tcBorders>
                <w:shd w:val="clear" w:color="DBDBDB" w:fill="DBDBDB"/>
                <w:noWrap/>
                <w:vAlign w:val="center"/>
                <w:hideMark/>
              </w:tcPr>
            </w:tcPrChange>
          </w:tcPr>
          <w:p w14:paraId="01F4440F" w14:textId="77777777" w:rsidR="00A9110C" w:rsidRPr="002E7EBD" w:rsidRDefault="00A9110C" w:rsidP="005F0DBD">
            <w:pPr>
              <w:spacing w:after="0" w:line="240" w:lineRule="auto"/>
              <w:rPr>
                <w:rFonts w:eastAsia="Times New Roman" w:cstheme="minorHAnsi"/>
                <w:color w:val="000000"/>
                <w:sz w:val="24"/>
                <w:szCs w:val="24"/>
                <w:lang w:eastAsia="zh-CN"/>
                <w:rPrChange w:id="424"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425" w:author="Chloe Mao" w:date="2022-03-15T23:40:00Z">
                  <w:rPr>
                    <w:rFonts w:eastAsia="Times New Roman" w:cstheme="minorHAnsi"/>
                    <w:color w:val="000000"/>
                    <w:lang w:eastAsia="zh-CN"/>
                  </w:rPr>
                </w:rPrChange>
              </w:rPr>
              <w:t>General cargo ships</w:t>
            </w:r>
          </w:p>
        </w:tc>
        <w:tc>
          <w:tcPr>
            <w:tcW w:w="786" w:type="pct"/>
            <w:tcBorders>
              <w:top w:val="single" w:sz="4" w:space="0" w:color="FFFFFF"/>
              <w:left w:val="single" w:sz="4" w:space="0" w:color="FFFFFF"/>
              <w:bottom w:val="nil"/>
              <w:right w:val="nil"/>
            </w:tcBorders>
            <w:shd w:val="clear" w:color="DBDBDB" w:fill="DBDBDB"/>
            <w:noWrap/>
            <w:vAlign w:val="center"/>
            <w:hideMark/>
            <w:tcPrChange w:id="426" w:author="Chloe Mao" w:date="2022-03-15T23:40:00Z">
              <w:tcPr>
                <w:tcW w:w="823" w:type="pct"/>
                <w:tcBorders>
                  <w:top w:val="single" w:sz="4" w:space="0" w:color="FFFFFF"/>
                  <w:left w:val="single" w:sz="4" w:space="0" w:color="FFFFFF"/>
                  <w:bottom w:val="nil"/>
                  <w:right w:val="nil"/>
                </w:tcBorders>
                <w:shd w:val="clear" w:color="DBDBDB" w:fill="DBDBDB"/>
                <w:noWrap/>
                <w:vAlign w:val="center"/>
                <w:hideMark/>
              </w:tcPr>
            </w:tcPrChange>
          </w:tcPr>
          <w:p w14:paraId="12E39804" w14:textId="77777777" w:rsidR="00A9110C" w:rsidRPr="002E7EBD" w:rsidRDefault="00A9110C" w:rsidP="005F0DBD">
            <w:pPr>
              <w:spacing w:after="0" w:line="240" w:lineRule="auto"/>
              <w:jc w:val="center"/>
              <w:rPr>
                <w:rFonts w:eastAsia="Times New Roman" w:cstheme="minorHAnsi"/>
                <w:color w:val="000000"/>
                <w:sz w:val="24"/>
                <w:szCs w:val="24"/>
                <w:lang w:eastAsia="zh-CN"/>
                <w:rPrChange w:id="427"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428" w:author="Chloe Mao" w:date="2022-03-15T23:40:00Z">
                  <w:rPr>
                    <w:rFonts w:eastAsia="Times New Roman" w:cstheme="minorHAnsi"/>
                    <w:color w:val="000000"/>
                    <w:lang w:eastAsia="zh-CN"/>
                  </w:rPr>
                </w:rPrChange>
              </w:rPr>
              <w:t>77</w:t>
            </w:r>
          </w:p>
        </w:tc>
        <w:tc>
          <w:tcPr>
            <w:tcW w:w="392" w:type="pct"/>
            <w:tcBorders>
              <w:top w:val="single" w:sz="4" w:space="0" w:color="FFFFFF"/>
              <w:left w:val="single" w:sz="4" w:space="0" w:color="FFFFFF"/>
              <w:bottom w:val="nil"/>
              <w:right w:val="nil"/>
            </w:tcBorders>
            <w:shd w:val="clear" w:color="DBDBDB" w:fill="DBDBDB"/>
            <w:noWrap/>
            <w:vAlign w:val="center"/>
            <w:hideMark/>
            <w:tcPrChange w:id="429" w:author="Chloe Mao" w:date="2022-03-15T23:40:00Z">
              <w:tcPr>
                <w:tcW w:w="323" w:type="pct"/>
                <w:tcBorders>
                  <w:top w:val="single" w:sz="4" w:space="0" w:color="FFFFFF"/>
                  <w:left w:val="single" w:sz="4" w:space="0" w:color="FFFFFF"/>
                  <w:bottom w:val="nil"/>
                  <w:right w:val="nil"/>
                </w:tcBorders>
                <w:shd w:val="clear" w:color="DBDBDB" w:fill="DBDBDB"/>
                <w:noWrap/>
                <w:vAlign w:val="center"/>
                <w:hideMark/>
              </w:tcPr>
            </w:tcPrChange>
          </w:tcPr>
          <w:p w14:paraId="404B9D82" w14:textId="77777777" w:rsidR="00A9110C" w:rsidRPr="002E7EBD" w:rsidRDefault="00A9110C" w:rsidP="005F0DBD">
            <w:pPr>
              <w:spacing w:after="0" w:line="240" w:lineRule="auto"/>
              <w:jc w:val="center"/>
              <w:rPr>
                <w:rFonts w:eastAsia="Times New Roman" w:cstheme="minorHAnsi"/>
                <w:color w:val="000000"/>
                <w:sz w:val="24"/>
                <w:szCs w:val="24"/>
                <w:lang w:eastAsia="zh-CN"/>
                <w:rPrChange w:id="430"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431" w:author="Chloe Mao" w:date="2022-03-15T23:40:00Z">
                  <w:rPr>
                    <w:rFonts w:eastAsia="Times New Roman" w:cstheme="minorHAnsi"/>
                    <w:color w:val="000000"/>
                    <w:lang w:eastAsia="zh-CN"/>
                  </w:rPr>
                </w:rPrChange>
              </w:rPr>
              <w:t>4%</w:t>
            </w:r>
          </w:p>
        </w:tc>
        <w:tc>
          <w:tcPr>
            <w:tcW w:w="785" w:type="pct"/>
            <w:tcBorders>
              <w:top w:val="single" w:sz="4" w:space="0" w:color="FFFFFF"/>
              <w:left w:val="single" w:sz="4" w:space="0" w:color="FFFFFF"/>
              <w:bottom w:val="nil"/>
              <w:right w:val="nil"/>
            </w:tcBorders>
            <w:shd w:val="clear" w:color="DBDBDB" w:fill="DBDBDB"/>
            <w:noWrap/>
            <w:vAlign w:val="center"/>
            <w:hideMark/>
            <w:tcPrChange w:id="432" w:author="Chloe Mao" w:date="2022-03-15T23:40:00Z">
              <w:tcPr>
                <w:tcW w:w="674" w:type="pct"/>
                <w:tcBorders>
                  <w:top w:val="single" w:sz="4" w:space="0" w:color="FFFFFF"/>
                  <w:left w:val="single" w:sz="4" w:space="0" w:color="FFFFFF"/>
                  <w:bottom w:val="nil"/>
                  <w:right w:val="nil"/>
                </w:tcBorders>
                <w:shd w:val="clear" w:color="DBDBDB" w:fill="DBDBDB"/>
                <w:noWrap/>
                <w:vAlign w:val="center"/>
                <w:hideMark/>
              </w:tcPr>
            </w:tcPrChange>
          </w:tcPr>
          <w:p w14:paraId="2FE65CB8" w14:textId="77777777" w:rsidR="00A9110C" w:rsidRPr="002E7EBD" w:rsidRDefault="00A9110C" w:rsidP="005F0DBD">
            <w:pPr>
              <w:spacing w:after="0" w:line="240" w:lineRule="auto"/>
              <w:jc w:val="center"/>
              <w:rPr>
                <w:rFonts w:eastAsia="Times New Roman" w:cstheme="minorHAnsi"/>
                <w:color w:val="000000"/>
                <w:sz w:val="24"/>
                <w:szCs w:val="24"/>
                <w:lang w:eastAsia="zh-CN"/>
                <w:rPrChange w:id="433"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434" w:author="Chloe Mao" w:date="2022-03-15T23:40:00Z">
                  <w:rPr>
                    <w:rFonts w:eastAsia="Times New Roman" w:cstheme="minorHAnsi"/>
                    <w:color w:val="000000"/>
                    <w:lang w:eastAsia="zh-CN"/>
                  </w:rPr>
                </w:rPrChange>
              </w:rPr>
              <w:t>77</w:t>
            </w:r>
          </w:p>
        </w:tc>
        <w:tc>
          <w:tcPr>
            <w:tcW w:w="504" w:type="pct"/>
            <w:tcBorders>
              <w:top w:val="single" w:sz="4" w:space="0" w:color="FFFFFF"/>
              <w:left w:val="single" w:sz="4" w:space="0" w:color="FFFFFF"/>
              <w:bottom w:val="nil"/>
              <w:right w:val="nil"/>
            </w:tcBorders>
            <w:shd w:val="clear" w:color="DBDBDB" w:fill="DBDBDB"/>
            <w:noWrap/>
            <w:vAlign w:val="center"/>
            <w:hideMark/>
            <w:tcPrChange w:id="435" w:author="Chloe Mao" w:date="2022-03-15T23:40:00Z">
              <w:tcPr>
                <w:tcW w:w="323" w:type="pct"/>
                <w:tcBorders>
                  <w:top w:val="single" w:sz="4" w:space="0" w:color="FFFFFF"/>
                  <w:left w:val="single" w:sz="4" w:space="0" w:color="FFFFFF"/>
                  <w:bottom w:val="nil"/>
                  <w:right w:val="nil"/>
                </w:tcBorders>
                <w:shd w:val="clear" w:color="DBDBDB" w:fill="DBDBDB"/>
                <w:noWrap/>
                <w:vAlign w:val="center"/>
                <w:hideMark/>
              </w:tcPr>
            </w:tcPrChange>
          </w:tcPr>
          <w:p w14:paraId="337FC62D" w14:textId="77777777" w:rsidR="00A9110C" w:rsidRPr="002E7EBD" w:rsidRDefault="00A9110C" w:rsidP="005F0DBD">
            <w:pPr>
              <w:spacing w:after="0" w:line="240" w:lineRule="auto"/>
              <w:jc w:val="center"/>
              <w:rPr>
                <w:rFonts w:eastAsia="Times New Roman" w:cstheme="minorHAnsi"/>
                <w:color w:val="000000"/>
                <w:sz w:val="24"/>
                <w:szCs w:val="24"/>
                <w:lang w:eastAsia="zh-CN"/>
                <w:rPrChange w:id="436"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437" w:author="Chloe Mao" w:date="2022-03-15T23:40:00Z">
                  <w:rPr>
                    <w:rFonts w:eastAsia="Times New Roman" w:cstheme="minorHAnsi"/>
                    <w:color w:val="000000"/>
                    <w:lang w:eastAsia="zh-CN"/>
                  </w:rPr>
                </w:rPrChange>
              </w:rPr>
              <w:t>4%</w:t>
            </w:r>
          </w:p>
        </w:tc>
        <w:tc>
          <w:tcPr>
            <w:tcW w:w="648" w:type="pct"/>
            <w:tcBorders>
              <w:top w:val="single" w:sz="4" w:space="0" w:color="FFFFFF"/>
              <w:left w:val="single" w:sz="4" w:space="0" w:color="FFFFFF"/>
              <w:bottom w:val="nil"/>
              <w:right w:val="nil"/>
            </w:tcBorders>
            <w:shd w:val="clear" w:color="DBDBDB" w:fill="DBDBDB"/>
            <w:noWrap/>
            <w:vAlign w:val="center"/>
            <w:hideMark/>
            <w:tcPrChange w:id="438" w:author="Chloe Mao" w:date="2022-03-15T23:40:00Z">
              <w:tcPr>
                <w:tcW w:w="579" w:type="pct"/>
                <w:tcBorders>
                  <w:top w:val="single" w:sz="4" w:space="0" w:color="FFFFFF"/>
                  <w:left w:val="single" w:sz="4" w:space="0" w:color="FFFFFF"/>
                  <w:bottom w:val="nil"/>
                  <w:right w:val="nil"/>
                </w:tcBorders>
                <w:shd w:val="clear" w:color="DBDBDB" w:fill="DBDBDB"/>
                <w:noWrap/>
                <w:vAlign w:val="center"/>
                <w:hideMark/>
              </w:tcPr>
            </w:tcPrChange>
          </w:tcPr>
          <w:p w14:paraId="47E28330" w14:textId="0FD2AF73" w:rsidR="00A9110C" w:rsidRPr="002E7EBD" w:rsidRDefault="00A9110C" w:rsidP="005F0DBD">
            <w:pPr>
              <w:spacing w:after="0" w:line="240" w:lineRule="auto"/>
              <w:jc w:val="center"/>
              <w:rPr>
                <w:rFonts w:eastAsia="Times New Roman" w:cstheme="minorHAnsi"/>
                <w:color w:val="000000"/>
                <w:sz w:val="24"/>
                <w:szCs w:val="24"/>
                <w:lang w:eastAsia="zh-CN"/>
                <w:rPrChange w:id="439" w:author="Chloe Mao" w:date="2022-03-15T23:40:00Z">
                  <w:rPr>
                    <w:rFonts w:eastAsia="Times New Roman" w:cstheme="minorHAnsi"/>
                    <w:color w:val="000000"/>
                    <w:lang w:eastAsia="zh-CN"/>
                  </w:rPr>
                </w:rPrChange>
              </w:rPr>
            </w:pPr>
            <w:r w:rsidRPr="002E7EBD">
              <w:rPr>
                <w:rFonts w:eastAsia="Times New Roman" w:cstheme="minorHAnsi"/>
                <w:color w:val="000000"/>
                <w:sz w:val="24"/>
                <w:szCs w:val="24"/>
                <w:lang w:eastAsia="zh-CN"/>
                <w:rPrChange w:id="440" w:author="Chloe Mao" w:date="2022-03-15T23:40:00Z">
                  <w:rPr>
                    <w:rFonts w:eastAsia="Times New Roman" w:cstheme="minorHAnsi"/>
                    <w:color w:val="000000"/>
                    <w:lang w:eastAsia="zh-CN"/>
                  </w:rPr>
                </w:rPrChange>
              </w:rPr>
              <w:t>-0.1</w:t>
            </w:r>
            <w:r w:rsidR="0067561F" w:rsidRPr="002E7EBD">
              <w:rPr>
                <w:rFonts w:eastAsia="Times New Roman" w:cstheme="minorHAnsi"/>
                <w:color w:val="000000"/>
                <w:sz w:val="24"/>
                <w:szCs w:val="24"/>
                <w:lang w:eastAsia="zh-CN"/>
                <w:rPrChange w:id="441" w:author="Chloe Mao" w:date="2022-03-15T23:40:00Z">
                  <w:rPr>
                    <w:rFonts w:eastAsia="Times New Roman" w:cstheme="minorHAnsi"/>
                    <w:color w:val="000000"/>
                    <w:lang w:eastAsia="zh-CN"/>
                  </w:rPr>
                </w:rPrChange>
              </w:rPr>
              <w:t>2</w:t>
            </w:r>
            <w:r w:rsidRPr="002E7EBD">
              <w:rPr>
                <w:rFonts w:eastAsia="Times New Roman" w:cstheme="minorHAnsi"/>
                <w:color w:val="000000"/>
                <w:sz w:val="24"/>
                <w:szCs w:val="24"/>
                <w:lang w:eastAsia="zh-CN"/>
                <w:rPrChange w:id="442" w:author="Chloe Mao" w:date="2022-03-15T23:40:00Z">
                  <w:rPr>
                    <w:rFonts w:eastAsia="Times New Roman" w:cstheme="minorHAnsi"/>
                    <w:color w:val="000000"/>
                    <w:lang w:eastAsia="zh-CN"/>
                  </w:rPr>
                </w:rPrChange>
              </w:rPr>
              <w:t>%</w:t>
            </w:r>
          </w:p>
        </w:tc>
      </w:tr>
      <w:tr w:rsidR="00A9110C" w:rsidRPr="00A9110C" w14:paraId="6CE5C0B2" w14:textId="77777777" w:rsidTr="00EA2A41">
        <w:trPr>
          <w:trHeight w:val="300"/>
          <w:trPrChange w:id="443" w:author="Chloe Mao" w:date="2022-03-15T23:40:00Z">
            <w:trPr>
              <w:trHeight w:val="300"/>
            </w:trPr>
          </w:trPrChange>
        </w:trPr>
        <w:tc>
          <w:tcPr>
            <w:tcW w:w="1885" w:type="pct"/>
            <w:tcBorders>
              <w:top w:val="single" w:sz="4" w:space="0" w:color="FFFFFF"/>
              <w:left w:val="nil"/>
              <w:bottom w:val="nil"/>
              <w:right w:val="nil"/>
            </w:tcBorders>
            <w:shd w:val="clear" w:color="EDEDED" w:fill="EDEDED"/>
            <w:noWrap/>
            <w:vAlign w:val="center"/>
            <w:hideMark/>
            <w:tcPrChange w:id="444" w:author="Chloe Mao" w:date="2022-03-15T23:40:00Z">
              <w:tcPr>
                <w:tcW w:w="2277" w:type="pct"/>
                <w:tcBorders>
                  <w:top w:val="single" w:sz="4" w:space="0" w:color="FFFFFF"/>
                  <w:left w:val="nil"/>
                  <w:bottom w:val="nil"/>
                  <w:right w:val="nil"/>
                </w:tcBorders>
                <w:shd w:val="clear" w:color="EDEDED" w:fill="EDEDED"/>
                <w:noWrap/>
                <w:vAlign w:val="center"/>
                <w:hideMark/>
              </w:tcPr>
            </w:tcPrChange>
          </w:tcPr>
          <w:p w14:paraId="5690CCEF" w14:textId="77777777" w:rsidR="00A9110C" w:rsidRPr="002E7EBD" w:rsidRDefault="00A9110C" w:rsidP="005F0DBD">
            <w:pPr>
              <w:spacing w:after="0" w:line="240" w:lineRule="auto"/>
              <w:rPr>
                <w:rFonts w:eastAsia="Times New Roman" w:cstheme="minorHAnsi"/>
                <w:b/>
                <w:color w:val="000000"/>
                <w:sz w:val="24"/>
                <w:szCs w:val="24"/>
                <w:lang w:eastAsia="zh-CN"/>
                <w:rPrChange w:id="445" w:author="Chloe Mao" w:date="2022-03-15T23:40:00Z">
                  <w:rPr>
                    <w:rFonts w:eastAsia="Times New Roman" w:cstheme="minorHAnsi"/>
                    <w:b/>
                    <w:bCs/>
                    <w:color w:val="000000"/>
                    <w:lang w:eastAsia="zh-CN"/>
                  </w:rPr>
                </w:rPrChange>
              </w:rPr>
            </w:pPr>
            <w:r w:rsidRPr="002E7EBD">
              <w:rPr>
                <w:rFonts w:eastAsia="Times New Roman" w:cstheme="minorHAnsi"/>
                <w:b/>
                <w:color w:val="000000"/>
                <w:sz w:val="24"/>
                <w:szCs w:val="24"/>
                <w:lang w:eastAsia="zh-CN"/>
                <w:rPrChange w:id="446" w:author="Chloe Mao" w:date="2022-03-15T23:40:00Z">
                  <w:rPr>
                    <w:rFonts w:eastAsia="Times New Roman" w:cstheme="minorHAnsi"/>
                    <w:b/>
                    <w:bCs/>
                    <w:color w:val="000000"/>
                    <w:lang w:eastAsia="zh-CN"/>
                  </w:rPr>
                </w:rPrChange>
              </w:rPr>
              <w:t>World total</w:t>
            </w:r>
          </w:p>
        </w:tc>
        <w:tc>
          <w:tcPr>
            <w:tcW w:w="786" w:type="pct"/>
            <w:tcBorders>
              <w:top w:val="single" w:sz="4" w:space="0" w:color="FFFFFF"/>
              <w:left w:val="single" w:sz="4" w:space="0" w:color="FFFFFF"/>
              <w:bottom w:val="nil"/>
              <w:right w:val="nil"/>
            </w:tcBorders>
            <w:shd w:val="clear" w:color="EDEDED" w:fill="EDEDED"/>
            <w:noWrap/>
            <w:vAlign w:val="center"/>
            <w:hideMark/>
            <w:tcPrChange w:id="447" w:author="Chloe Mao" w:date="2022-03-15T23:40:00Z">
              <w:tcPr>
                <w:tcW w:w="823" w:type="pct"/>
                <w:tcBorders>
                  <w:top w:val="single" w:sz="4" w:space="0" w:color="FFFFFF"/>
                  <w:left w:val="single" w:sz="4" w:space="0" w:color="FFFFFF"/>
                  <w:bottom w:val="nil"/>
                  <w:right w:val="nil"/>
                </w:tcBorders>
                <w:shd w:val="clear" w:color="EDEDED" w:fill="EDEDED"/>
                <w:noWrap/>
                <w:vAlign w:val="center"/>
                <w:hideMark/>
              </w:tcPr>
            </w:tcPrChange>
          </w:tcPr>
          <w:p w14:paraId="0C12D26E" w14:textId="77777777" w:rsidR="00A9110C" w:rsidRPr="002E7EBD" w:rsidRDefault="00A9110C" w:rsidP="005F0DBD">
            <w:pPr>
              <w:spacing w:after="0" w:line="240" w:lineRule="auto"/>
              <w:jc w:val="center"/>
              <w:rPr>
                <w:rFonts w:eastAsia="Times New Roman" w:cstheme="minorHAnsi"/>
                <w:b/>
                <w:color w:val="000000"/>
                <w:sz w:val="24"/>
                <w:szCs w:val="24"/>
                <w:lang w:eastAsia="zh-CN"/>
                <w:rPrChange w:id="448" w:author="Chloe Mao" w:date="2022-03-15T23:40:00Z">
                  <w:rPr>
                    <w:rFonts w:eastAsia="Times New Roman" w:cstheme="minorHAnsi"/>
                    <w:b/>
                    <w:bCs/>
                    <w:color w:val="000000"/>
                    <w:lang w:eastAsia="zh-CN"/>
                  </w:rPr>
                </w:rPrChange>
              </w:rPr>
            </w:pPr>
            <w:r w:rsidRPr="002E7EBD">
              <w:rPr>
                <w:rFonts w:eastAsia="Times New Roman" w:cstheme="minorHAnsi"/>
                <w:b/>
                <w:color w:val="000000"/>
                <w:sz w:val="24"/>
                <w:szCs w:val="24"/>
                <w:lang w:eastAsia="zh-CN"/>
                <w:rPrChange w:id="449" w:author="Chloe Mao" w:date="2022-03-15T23:40:00Z">
                  <w:rPr>
                    <w:rFonts w:eastAsia="Times New Roman" w:cstheme="minorHAnsi"/>
                    <w:b/>
                    <w:bCs/>
                    <w:color w:val="000000"/>
                    <w:lang w:eastAsia="zh-CN"/>
                  </w:rPr>
                </w:rPrChange>
              </w:rPr>
              <w:t>2072</w:t>
            </w:r>
          </w:p>
        </w:tc>
        <w:tc>
          <w:tcPr>
            <w:tcW w:w="392" w:type="pct"/>
            <w:tcBorders>
              <w:top w:val="single" w:sz="4" w:space="0" w:color="FFFFFF"/>
              <w:left w:val="single" w:sz="4" w:space="0" w:color="FFFFFF"/>
              <w:bottom w:val="nil"/>
              <w:right w:val="nil"/>
            </w:tcBorders>
            <w:shd w:val="clear" w:color="EDEDED" w:fill="EDEDED"/>
            <w:noWrap/>
            <w:vAlign w:val="center"/>
            <w:hideMark/>
            <w:tcPrChange w:id="450" w:author="Chloe Mao" w:date="2022-03-15T23:40:00Z">
              <w:tcPr>
                <w:tcW w:w="323" w:type="pct"/>
                <w:tcBorders>
                  <w:top w:val="single" w:sz="4" w:space="0" w:color="FFFFFF"/>
                  <w:left w:val="single" w:sz="4" w:space="0" w:color="FFFFFF"/>
                  <w:bottom w:val="nil"/>
                  <w:right w:val="nil"/>
                </w:tcBorders>
                <w:shd w:val="clear" w:color="EDEDED" w:fill="EDEDED"/>
                <w:noWrap/>
                <w:vAlign w:val="center"/>
                <w:hideMark/>
              </w:tcPr>
            </w:tcPrChange>
          </w:tcPr>
          <w:p w14:paraId="491F8520" w14:textId="77777777" w:rsidR="00A9110C" w:rsidRPr="002E7EBD" w:rsidRDefault="00A9110C" w:rsidP="005F0DBD">
            <w:pPr>
              <w:spacing w:after="0" w:line="240" w:lineRule="auto"/>
              <w:jc w:val="center"/>
              <w:rPr>
                <w:rFonts w:eastAsia="Times New Roman" w:cstheme="minorHAnsi"/>
                <w:b/>
                <w:color w:val="000000"/>
                <w:sz w:val="24"/>
                <w:szCs w:val="24"/>
                <w:lang w:eastAsia="zh-CN"/>
                <w:rPrChange w:id="451" w:author="Chloe Mao" w:date="2022-03-15T23:40:00Z">
                  <w:rPr>
                    <w:rFonts w:eastAsia="Times New Roman" w:cstheme="minorHAnsi"/>
                    <w:b/>
                    <w:bCs/>
                    <w:color w:val="000000"/>
                    <w:lang w:eastAsia="zh-CN"/>
                  </w:rPr>
                </w:rPrChange>
              </w:rPr>
            </w:pPr>
            <w:r w:rsidRPr="002E7EBD">
              <w:rPr>
                <w:rFonts w:eastAsia="Times New Roman" w:cstheme="minorHAnsi"/>
                <w:b/>
                <w:color w:val="000000"/>
                <w:sz w:val="24"/>
                <w:szCs w:val="24"/>
                <w:lang w:eastAsia="zh-CN"/>
                <w:rPrChange w:id="452" w:author="Chloe Mao" w:date="2022-03-15T23:40:00Z">
                  <w:rPr>
                    <w:rFonts w:eastAsia="Times New Roman" w:cstheme="minorHAnsi"/>
                    <w:b/>
                    <w:bCs/>
                    <w:color w:val="000000"/>
                    <w:lang w:eastAsia="zh-CN"/>
                  </w:rPr>
                </w:rPrChange>
              </w:rPr>
              <w:t> </w:t>
            </w:r>
          </w:p>
        </w:tc>
        <w:tc>
          <w:tcPr>
            <w:tcW w:w="785" w:type="pct"/>
            <w:tcBorders>
              <w:top w:val="single" w:sz="4" w:space="0" w:color="FFFFFF"/>
              <w:left w:val="single" w:sz="4" w:space="0" w:color="FFFFFF"/>
              <w:bottom w:val="nil"/>
              <w:right w:val="nil"/>
            </w:tcBorders>
            <w:shd w:val="clear" w:color="EDEDED" w:fill="EDEDED"/>
            <w:noWrap/>
            <w:vAlign w:val="center"/>
            <w:hideMark/>
            <w:tcPrChange w:id="453" w:author="Chloe Mao" w:date="2022-03-15T23:40:00Z">
              <w:tcPr>
                <w:tcW w:w="674" w:type="pct"/>
                <w:tcBorders>
                  <w:top w:val="single" w:sz="4" w:space="0" w:color="FFFFFF"/>
                  <w:left w:val="single" w:sz="4" w:space="0" w:color="FFFFFF"/>
                  <w:bottom w:val="nil"/>
                  <w:right w:val="nil"/>
                </w:tcBorders>
                <w:shd w:val="clear" w:color="EDEDED" w:fill="EDEDED"/>
                <w:noWrap/>
                <w:vAlign w:val="center"/>
                <w:hideMark/>
              </w:tcPr>
            </w:tcPrChange>
          </w:tcPr>
          <w:p w14:paraId="5942FB2F" w14:textId="77777777" w:rsidR="00A9110C" w:rsidRPr="002E7EBD" w:rsidRDefault="00A9110C" w:rsidP="005F0DBD">
            <w:pPr>
              <w:spacing w:after="0" w:line="240" w:lineRule="auto"/>
              <w:jc w:val="center"/>
              <w:rPr>
                <w:rFonts w:eastAsia="Times New Roman" w:cstheme="minorHAnsi"/>
                <w:b/>
                <w:color w:val="000000"/>
                <w:sz w:val="24"/>
                <w:szCs w:val="24"/>
                <w:lang w:eastAsia="zh-CN"/>
                <w:rPrChange w:id="454" w:author="Chloe Mao" w:date="2022-03-15T23:40:00Z">
                  <w:rPr>
                    <w:rFonts w:eastAsia="Times New Roman" w:cstheme="minorHAnsi"/>
                    <w:b/>
                    <w:bCs/>
                    <w:color w:val="000000"/>
                    <w:lang w:eastAsia="zh-CN"/>
                  </w:rPr>
                </w:rPrChange>
              </w:rPr>
            </w:pPr>
            <w:r w:rsidRPr="002E7EBD">
              <w:rPr>
                <w:rFonts w:eastAsia="Times New Roman" w:cstheme="minorHAnsi"/>
                <w:b/>
                <w:color w:val="000000"/>
                <w:sz w:val="24"/>
                <w:szCs w:val="24"/>
                <w:lang w:eastAsia="zh-CN"/>
                <w:rPrChange w:id="455" w:author="Chloe Mao" w:date="2022-03-15T23:40:00Z">
                  <w:rPr>
                    <w:rFonts w:eastAsia="Times New Roman" w:cstheme="minorHAnsi"/>
                    <w:b/>
                    <w:bCs/>
                    <w:color w:val="000000"/>
                    <w:lang w:eastAsia="zh-CN"/>
                  </w:rPr>
                </w:rPrChange>
              </w:rPr>
              <w:t>2135</w:t>
            </w:r>
          </w:p>
        </w:tc>
        <w:tc>
          <w:tcPr>
            <w:tcW w:w="504" w:type="pct"/>
            <w:tcBorders>
              <w:top w:val="single" w:sz="4" w:space="0" w:color="FFFFFF"/>
              <w:left w:val="single" w:sz="4" w:space="0" w:color="FFFFFF"/>
              <w:bottom w:val="nil"/>
              <w:right w:val="nil"/>
            </w:tcBorders>
            <w:shd w:val="clear" w:color="EDEDED" w:fill="EDEDED"/>
            <w:noWrap/>
            <w:vAlign w:val="center"/>
            <w:hideMark/>
            <w:tcPrChange w:id="456" w:author="Chloe Mao" w:date="2022-03-15T23:40:00Z">
              <w:tcPr>
                <w:tcW w:w="323" w:type="pct"/>
                <w:tcBorders>
                  <w:top w:val="single" w:sz="4" w:space="0" w:color="FFFFFF"/>
                  <w:left w:val="single" w:sz="4" w:space="0" w:color="FFFFFF"/>
                  <w:bottom w:val="nil"/>
                  <w:right w:val="nil"/>
                </w:tcBorders>
                <w:shd w:val="clear" w:color="EDEDED" w:fill="EDEDED"/>
                <w:noWrap/>
                <w:vAlign w:val="center"/>
                <w:hideMark/>
              </w:tcPr>
            </w:tcPrChange>
          </w:tcPr>
          <w:p w14:paraId="79AB1CC0" w14:textId="77777777" w:rsidR="00A9110C" w:rsidRPr="002E7EBD" w:rsidRDefault="00A9110C" w:rsidP="005F0DBD">
            <w:pPr>
              <w:spacing w:after="0" w:line="240" w:lineRule="auto"/>
              <w:jc w:val="center"/>
              <w:rPr>
                <w:rFonts w:eastAsia="Times New Roman" w:cstheme="minorHAnsi"/>
                <w:b/>
                <w:color w:val="000000"/>
                <w:sz w:val="24"/>
                <w:szCs w:val="24"/>
                <w:lang w:eastAsia="zh-CN"/>
                <w:rPrChange w:id="457" w:author="Chloe Mao" w:date="2022-03-15T23:40:00Z">
                  <w:rPr>
                    <w:rFonts w:eastAsia="Times New Roman" w:cstheme="minorHAnsi"/>
                    <w:b/>
                    <w:bCs/>
                    <w:color w:val="000000"/>
                    <w:lang w:eastAsia="zh-CN"/>
                  </w:rPr>
                </w:rPrChange>
              </w:rPr>
            </w:pPr>
            <w:r w:rsidRPr="002E7EBD">
              <w:rPr>
                <w:rFonts w:eastAsia="Times New Roman" w:cstheme="minorHAnsi"/>
                <w:b/>
                <w:color w:val="000000"/>
                <w:sz w:val="24"/>
                <w:szCs w:val="24"/>
                <w:lang w:eastAsia="zh-CN"/>
                <w:rPrChange w:id="458" w:author="Chloe Mao" w:date="2022-03-15T23:40:00Z">
                  <w:rPr>
                    <w:rFonts w:eastAsia="Times New Roman" w:cstheme="minorHAnsi"/>
                    <w:b/>
                    <w:bCs/>
                    <w:color w:val="000000"/>
                    <w:lang w:eastAsia="zh-CN"/>
                  </w:rPr>
                </w:rPrChange>
              </w:rPr>
              <w:t> </w:t>
            </w:r>
          </w:p>
        </w:tc>
        <w:tc>
          <w:tcPr>
            <w:tcW w:w="648" w:type="pct"/>
            <w:tcBorders>
              <w:top w:val="single" w:sz="4" w:space="0" w:color="FFFFFF"/>
              <w:left w:val="single" w:sz="4" w:space="0" w:color="FFFFFF"/>
              <w:bottom w:val="nil"/>
              <w:right w:val="nil"/>
            </w:tcBorders>
            <w:shd w:val="clear" w:color="EDEDED" w:fill="EDEDED"/>
            <w:noWrap/>
            <w:vAlign w:val="center"/>
            <w:hideMark/>
            <w:tcPrChange w:id="459" w:author="Chloe Mao" w:date="2022-03-15T23:40:00Z">
              <w:tcPr>
                <w:tcW w:w="579" w:type="pct"/>
                <w:tcBorders>
                  <w:top w:val="single" w:sz="4" w:space="0" w:color="FFFFFF"/>
                  <w:left w:val="single" w:sz="4" w:space="0" w:color="FFFFFF"/>
                  <w:bottom w:val="nil"/>
                  <w:right w:val="nil"/>
                </w:tcBorders>
                <w:shd w:val="clear" w:color="EDEDED" w:fill="EDEDED"/>
                <w:noWrap/>
                <w:vAlign w:val="center"/>
                <w:hideMark/>
              </w:tcPr>
            </w:tcPrChange>
          </w:tcPr>
          <w:p w14:paraId="347AFA6C" w14:textId="20A1828E" w:rsidR="00A9110C" w:rsidRPr="002E7EBD" w:rsidRDefault="00A9110C" w:rsidP="005F0DBD">
            <w:pPr>
              <w:keepNext/>
              <w:spacing w:after="0" w:line="240" w:lineRule="auto"/>
              <w:jc w:val="center"/>
              <w:rPr>
                <w:rFonts w:eastAsia="Times New Roman" w:cstheme="minorHAnsi"/>
                <w:b/>
                <w:color w:val="000000"/>
                <w:sz w:val="24"/>
                <w:szCs w:val="24"/>
                <w:lang w:eastAsia="zh-CN"/>
                <w:rPrChange w:id="460" w:author="Chloe Mao" w:date="2022-03-15T23:40:00Z">
                  <w:rPr>
                    <w:rFonts w:eastAsia="Times New Roman" w:cstheme="minorHAnsi"/>
                    <w:b/>
                    <w:bCs/>
                    <w:color w:val="000000"/>
                    <w:lang w:eastAsia="zh-CN"/>
                  </w:rPr>
                </w:rPrChange>
              </w:rPr>
            </w:pPr>
            <w:r w:rsidRPr="002E7EBD">
              <w:rPr>
                <w:rFonts w:eastAsia="Times New Roman" w:cstheme="minorHAnsi"/>
                <w:b/>
                <w:color w:val="000000"/>
                <w:sz w:val="24"/>
                <w:szCs w:val="24"/>
                <w:lang w:eastAsia="zh-CN"/>
                <w:rPrChange w:id="461" w:author="Chloe Mao" w:date="2022-03-15T23:40:00Z">
                  <w:rPr>
                    <w:rFonts w:eastAsia="Times New Roman" w:cstheme="minorHAnsi"/>
                    <w:b/>
                    <w:bCs/>
                    <w:color w:val="000000"/>
                    <w:lang w:eastAsia="zh-CN"/>
                  </w:rPr>
                </w:rPrChange>
              </w:rPr>
              <w:t>3.0%</w:t>
            </w:r>
          </w:p>
        </w:tc>
      </w:tr>
    </w:tbl>
    <w:p w14:paraId="1CEE68ED" w14:textId="08A1BA54" w:rsidR="00A60F59" w:rsidRPr="00844A21" w:rsidRDefault="00623140" w:rsidP="005F0DBD">
      <w:pPr>
        <w:pStyle w:val="Caption"/>
        <w:spacing w:after="0"/>
        <w:rPr>
          <w:rFonts w:cstheme="minorHAnsi"/>
        </w:rPr>
      </w:pPr>
      <w:r w:rsidRPr="00844A21">
        <w:rPr>
          <w:rFonts w:cstheme="minorHAnsi"/>
        </w:rPr>
        <w:t xml:space="preserve">Table </w:t>
      </w:r>
      <w:ins w:id="462" w:author="Chloe Mao" w:date="2022-03-15T21:57:00Z">
        <w:r>
          <w:rPr>
            <w:rFonts w:cstheme="minorHAnsi"/>
          </w:rPr>
          <w:fldChar w:fldCharType="begin"/>
        </w:r>
      </w:ins>
      <w:r>
        <w:instrText>SEQ Table \* ARABIC</w:instrText>
      </w:r>
      <w:r>
        <w:rPr>
          <w:rFonts w:cstheme="minorHAnsi"/>
        </w:rPr>
        <w:fldChar w:fldCharType="separate"/>
      </w:r>
      <w:ins w:id="463" w:author="Chloe Mao" w:date="2022-03-15T22:13:00Z">
        <w:r>
          <w:rPr>
            <w:rFonts w:cstheme="minorHAnsi"/>
          </w:rPr>
          <w:t>1</w:t>
        </w:r>
      </w:ins>
      <w:ins w:id="464" w:author="Chloe Mao" w:date="2022-03-15T21:57:00Z">
        <w:r>
          <w:rPr>
            <w:rFonts w:cstheme="minorHAnsi"/>
          </w:rPr>
          <w:fldChar w:fldCharType="end"/>
        </w:r>
      </w:ins>
      <w:del w:id="465" w:author="Chloe Mao" w:date="2022-03-15T21:57:00Z">
        <w:r w:rsidR="00635D8B" w:rsidRPr="00844A21" w:rsidDel="005D6A7C">
          <w:rPr>
            <w:rFonts w:cstheme="minorHAnsi"/>
          </w:rPr>
          <w:fldChar w:fldCharType="begin"/>
        </w:r>
        <w:r w:rsidR="00635D8B" w:rsidRPr="00844A21" w:rsidDel="005D6A7C">
          <w:rPr>
            <w:rFonts w:cstheme="minorHAnsi"/>
          </w:rPr>
          <w:delInstrText xml:space="preserve"> SEQ Table \* ARABIC </w:delInstrText>
        </w:r>
        <w:r w:rsidR="00635D8B" w:rsidRPr="00844A21" w:rsidDel="005D6A7C">
          <w:rPr>
            <w:rFonts w:cstheme="minorHAnsi"/>
          </w:rPr>
          <w:fldChar w:fldCharType="separate"/>
        </w:r>
        <w:r w:rsidRPr="00844A21" w:rsidDel="005D6A7C">
          <w:rPr>
            <w:rFonts w:cstheme="minorHAnsi"/>
            <w:noProof/>
          </w:rPr>
          <w:delText>1</w:delText>
        </w:r>
        <w:r w:rsidR="00635D8B" w:rsidRPr="00844A21" w:rsidDel="005D6A7C">
          <w:rPr>
            <w:rFonts w:cstheme="minorHAnsi"/>
            <w:noProof/>
          </w:rPr>
          <w:fldChar w:fldCharType="end"/>
        </w:r>
      </w:del>
      <w:r w:rsidRPr="00844A21">
        <w:rPr>
          <w:rFonts w:cstheme="minorHAnsi"/>
        </w:rPr>
        <w:t xml:space="preserve">: World fleet by principal vessel type, 2020-2021 </w:t>
      </w:r>
    </w:p>
    <w:p w14:paraId="73E0C9AE" w14:textId="4D8BCC6B" w:rsidR="00A60F59" w:rsidRPr="00844A21" w:rsidRDefault="00623140" w:rsidP="005F0DBD">
      <w:pPr>
        <w:pStyle w:val="Caption"/>
        <w:spacing w:after="0"/>
        <w:rPr>
          <w:rFonts w:cstheme="minorHAnsi"/>
        </w:rPr>
      </w:pPr>
      <w:r w:rsidRPr="00844A21">
        <w:rPr>
          <w:rFonts w:cstheme="minorHAnsi"/>
        </w:rPr>
        <w:t xml:space="preserve">Source: UNCTAD calculations, based on data from </w:t>
      </w:r>
      <w:proofErr w:type="spellStart"/>
      <w:r w:rsidRPr="00844A21">
        <w:rPr>
          <w:rFonts w:cstheme="minorHAnsi"/>
        </w:rPr>
        <w:t>Clarksons</w:t>
      </w:r>
      <w:proofErr w:type="spellEnd"/>
      <w:r w:rsidRPr="00844A21">
        <w:rPr>
          <w:rFonts w:cstheme="minorHAnsi"/>
        </w:rPr>
        <w:t xml:space="preserve"> </w:t>
      </w:r>
      <w:r w:rsidR="00A60F59" w:rsidRPr="00844A21">
        <w:rPr>
          <w:rFonts w:cstheme="minorHAnsi"/>
        </w:rPr>
        <w:t>Research</w:t>
      </w:r>
    </w:p>
    <w:p w14:paraId="5B5AA794" w14:textId="77777777" w:rsidR="005F0DBD" w:rsidRPr="002E7EBD" w:rsidRDefault="005F0DBD" w:rsidP="005F0DBD">
      <w:pPr>
        <w:spacing w:after="0" w:line="240" w:lineRule="auto"/>
        <w:jc w:val="both"/>
        <w:rPr>
          <w:rFonts w:cstheme="minorHAnsi"/>
          <w:sz w:val="24"/>
          <w:szCs w:val="24"/>
          <w:rPrChange w:id="466" w:author="Chloe Mao" w:date="2022-03-15T23:40:00Z">
            <w:rPr>
              <w:rFonts w:cstheme="minorHAnsi"/>
            </w:rPr>
          </w:rPrChange>
        </w:rPr>
      </w:pPr>
    </w:p>
    <w:p w14:paraId="1F2E890B" w14:textId="7E8BFC4A" w:rsidR="006315EE" w:rsidRPr="002E7EBD" w:rsidRDefault="00542A89" w:rsidP="005F0DBD">
      <w:pPr>
        <w:spacing w:after="0" w:line="240" w:lineRule="auto"/>
        <w:jc w:val="both"/>
        <w:rPr>
          <w:rFonts w:cstheme="minorHAnsi"/>
          <w:sz w:val="24"/>
          <w:szCs w:val="24"/>
          <w:rPrChange w:id="467" w:author="Chloe Mao" w:date="2022-03-15T23:40:00Z">
            <w:rPr>
              <w:rFonts w:cstheme="minorHAnsi"/>
            </w:rPr>
          </w:rPrChange>
        </w:rPr>
      </w:pPr>
      <w:r w:rsidRPr="002E7EBD">
        <w:rPr>
          <w:rFonts w:cstheme="minorHAnsi"/>
          <w:sz w:val="24"/>
          <w:szCs w:val="24"/>
          <w:rPrChange w:id="468" w:author="Chloe Mao" w:date="2022-03-15T23:40:00Z">
            <w:rPr>
              <w:rFonts w:cstheme="minorHAnsi"/>
            </w:rPr>
          </w:rPrChange>
        </w:rPr>
        <w:t>As the largest part of the world’s merchant fleet</w:t>
      </w:r>
      <w:r w:rsidR="000713D2" w:rsidRPr="002E7EBD">
        <w:rPr>
          <w:rFonts w:cstheme="minorHAnsi"/>
          <w:sz w:val="24"/>
          <w:szCs w:val="24"/>
          <w:rPrChange w:id="469" w:author="Chloe Mao" w:date="2022-03-15T23:40:00Z">
            <w:rPr>
              <w:rFonts w:cstheme="minorHAnsi"/>
            </w:rPr>
          </w:rPrChange>
        </w:rPr>
        <w:t xml:space="preserve"> in terms of </w:t>
      </w:r>
      <w:r w:rsidR="006973F3" w:rsidRPr="002E7EBD">
        <w:rPr>
          <w:rFonts w:cstheme="minorHAnsi"/>
          <w:sz w:val="24"/>
          <w:szCs w:val="24"/>
          <w:rPrChange w:id="470" w:author="Chloe Mao" w:date="2022-03-15T23:40:00Z">
            <w:rPr>
              <w:rFonts w:cstheme="minorHAnsi"/>
            </w:rPr>
          </w:rPrChange>
        </w:rPr>
        <w:t>DWT</w:t>
      </w:r>
      <w:r w:rsidR="000713D2" w:rsidRPr="002E7EBD">
        <w:rPr>
          <w:rFonts w:cstheme="minorHAnsi"/>
          <w:sz w:val="24"/>
          <w:szCs w:val="24"/>
          <w:rPrChange w:id="471" w:author="Chloe Mao" w:date="2022-03-15T23:40:00Z">
            <w:rPr>
              <w:rFonts w:cstheme="minorHAnsi"/>
            </w:rPr>
          </w:rPrChange>
        </w:rPr>
        <w:t xml:space="preserve"> </w:t>
      </w:r>
      <w:r w:rsidR="000033A9" w:rsidRPr="002E7EBD">
        <w:rPr>
          <w:rFonts w:cstheme="minorHAnsi"/>
          <w:sz w:val="24"/>
          <w:szCs w:val="24"/>
          <w:rPrChange w:id="472" w:author="Chloe Mao" w:date="2022-03-15T23:40:00Z">
            <w:rPr>
              <w:rFonts w:cstheme="minorHAnsi"/>
            </w:rPr>
          </w:rPrChange>
        </w:rPr>
        <w:t>capacity</w:t>
      </w:r>
      <w:r w:rsidRPr="002E7EBD">
        <w:rPr>
          <w:rFonts w:cstheme="minorHAnsi"/>
          <w:sz w:val="24"/>
          <w:szCs w:val="24"/>
          <w:rPrChange w:id="473" w:author="Chloe Mao" w:date="2022-03-15T23:40:00Z">
            <w:rPr>
              <w:rFonts w:cstheme="minorHAnsi"/>
            </w:rPr>
          </w:rPrChange>
        </w:rPr>
        <w:t>, b</w:t>
      </w:r>
      <w:r w:rsidR="006315EE" w:rsidRPr="002E7EBD">
        <w:rPr>
          <w:rFonts w:cstheme="minorHAnsi"/>
          <w:sz w:val="24"/>
          <w:szCs w:val="24"/>
          <w:rPrChange w:id="474" w:author="Chloe Mao" w:date="2022-03-15T23:40:00Z">
            <w:rPr>
              <w:rFonts w:cstheme="minorHAnsi"/>
            </w:rPr>
          </w:rPrChange>
        </w:rPr>
        <w:t>ulk carrie</w:t>
      </w:r>
      <w:r w:rsidR="003D33CB" w:rsidRPr="002E7EBD">
        <w:rPr>
          <w:rFonts w:cstheme="minorHAnsi"/>
          <w:sz w:val="24"/>
          <w:szCs w:val="24"/>
          <w:rPrChange w:id="475" w:author="Chloe Mao" w:date="2022-03-15T23:40:00Z">
            <w:rPr>
              <w:rFonts w:cstheme="minorHAnsi"/>
            </w:rPr>
          </w:rPrChange>
        </w:rPr>
        <w:t>r</w:t>
      </w:r>
      <w:r w:rsidR="006315EE" w:rsidRPr="002E7EBD">
        <w:rPr>
          <w:rFonts w:cstheme="minorHAnsi"/>
          <w:sz w:val="24"/>
          <w:szCs w:val="24"/>
          <w:rPrChange w:id="476" w:author="Chloe Mao" w:date="2022-03-15T23:40:00Z">
            <w:rPr>
              <w:rFonts w:cstheme="minorHAnsi"/>
            </w:rPr>
          </w:rPrChange>
        </w:rPr>
        <w:t>s</w:t>
      </w:r>
      <w:r w:rsidR="003D33CB" w:rsidRPr="002E7EBD">
        <w:rPr>
          <w:rFonts w:cstheme="minorHAnsi"/>
          <w:sz w:val="24"/>
          <w:szCs w:val="24"/>
          <w:rPrChange w:id="477" w:author="Chloe Mao" w:date="2022-03-15T23:40:00Z">
            <w:rPr>
              <w:rFonts w:cstheme="minorHAnsi"/>
            </w:rPr>
          </w:rPrChange>
        </w:rPr>
        <w:t xml:space="preserve"> usually carry raw materials that fuel the mode</w:t>
      </w:r>
      <w:r w:rsidR="004B0902" w:rsidRPr="002E7EBD">
        <w:rPr>
          <w:rFonts w:cstheme="minorHAnsi"/>
          <w:sz w:val="24"/>
          <w:szCs w:val="24"/>
          <w:rPrChange w:id="478" w:author="Chloe Mao" w:date="2022-03-15T23:40:00Z">
            <w:rPr>
              <w:rFonts w:cstheme="minorHAnsi"/>
            </w:rPr>
          </w:rPrChange>
        </w:rPr>
        <w:t xml:space="preserve">rn </w:t>
      </w:r>
      <w:r w:rsidR="003D33CB" w:rsidRPr="002E7EBD">
        <w:rPr>
          <w:rFonts w:cstheme="minorHAnsi"/>
          <w:sz w:val="24"/>
          <w:szCs w:val="24"/>
          <w:rPrChange w:id="479" w:author="Chloe Mao" w:date="2022-03-15T23:40:00Z">
            <w:rPr>
              <w:rFonts w:cstheme="minorHAnsi"/>
            </w:rPr>
          </w:rPrChange>
        </w:rPr>
        <w:t xml:space="preserve">economy. Such raw materials </w:t>
      </w:r>
      <w:r w:rsidR="00B51AAA" w:rsidRPr="002E7EBD">
        <w:rPr>
          <w:rFonts w:cstheme="minorHAnsi"/>
          <w:sz w:val="24"/>
          <w:szCs w:val="24"/>
          <w:rPrChange w:id="480" w:author="Chloe Mao" w:date="2022-03-15T23:40:00Z">
            <w:rPr>
              <w:rFonts w:cstheme="minorHAnsi"/>
            </w:rPr>
          </w:rPrChange>
        </w:rPr>
        <w:t>include</w:t>
      </w:r>
      <w:r w:rsidR="003D33CB" w:rsidRPr="002E7EBD">
        <w:rPr>
          <w:rFonts w:cstheme="minorHAnsi"/>
          <w:sz w:val="24"/>
          <w:szCs w:val="24"/>
          <w:rPrChange w:id="481" w:author="Chloe Mao" w:date="2022-03-15T23:40:00Z">
            <w:rPr>
              <w:rFonts w:cstheme="minorHAnsi"/>
            </w:rPr>
          </w:rPrChange>
        </w:rPr>
        <w:t xml:space="preserve"> ores, </w:t>
      </w:r>
      <w:r w:rsidR="00596D58" w:rsidRPr="002E7EBD">
        <w:rPr>
          <w:rFonts w:cstheme="minorHAnsi"/>
          <w:sz w:val="24"/>
          <w:szCs w:val="24"/>
          <w:rPrChange w:id="482" w:author="Chloe Mao" w:date="2022-03-15T23:40:00Z">
            <w:rPr>
              <w:rFonts w:cstheme="minorHAnsi"/>
            </w:rPr>
          </w:rPrChange>
        </w:rPr>
        <w:t>coal,</w:t>
      </w:r>
      <w:r w:rsidR="003D33CB" w:rsidRPr="002E7EBD">
        <w:rPr>
          <w:rFonts w:cstheme="minorHAnsi"/>
          <w:sz w:val="24"/>
          <w:szCs w:val="24"/>
          <w:rPrChange w:id="483" w:author="Chloe Mao" w:date="2022-03-15T23:40:00Z">
            <w:rPr>
              <w:rFonts w:cstheme="minorHAnsi"/>
            </w:rPr>
          </w:rPrChange>
        </w:rPr>
        <w:t xml:space="preserve"> and grains</w:t>
      </w:r>
      <w:r w:rsidR="00EB308F" w:rsidRPr="002E7EBD">
        <w:rPr>
          <w:rFonts w:cstheme="minorHAnsi"/>
          <w:sz w:val="24"/>
          <w:szCs w:val="24"/>
          <w:rPrChange w:id="484" w:author="Chloe Mao" w:date="2022-03-15T23:40:00Z">
            <w:rPr>
              <w:rFonts w:cstheme="minorHAnsi"/>
            </w:rPr>
          </w:rPrChange>
        </w:rPr>
        <w:t xml:space="preserve"> etc</w:t>
      </w:r>
      <w:r w:rsidR="00B51AAA" w:rsidRPr="002E7EBD">
        <w:rPr>
          <w:rFonts w:cstheme="minorHAnsi"/>
          <w:sz w:val="24"/>
          <w:szCs w:val="24"/>
          <w:rPrChange w:id="485" w:author="Chloe Mao" w:date="2022-03-15T23:40:00Z">
            <w:rPr>
              <w:rFonts w:cstheme="minorHAnsi"/>
            </w:rPr>
          </w:rPrChange>
        </w:rPr>
        <w:t xml:space="preserve">. </w:t>
      </w:r>
      <w:r w:rsidR="00A77541" w:rsidRPr="002E7EBD">
        <w:rPr>
          <w:rFonts w:cstheme="minorHAnsi"/>
          <w:sz w:val="24"/>
          <w:szCs w:val="24"/>
          <w:rPrChange w:id="486" w:author="Chloe Mao" w:date="2022-03-15T23:40:00Z">
            <w:rPr>
              <w:rFonts w:cstheme="minorHAnsi"/>
            </w:rPr>
          </w:rPrChange>
        </w:rPr>
        <w:t>They</w:t>
      </w:r>
      <w:r w:rsidR="00B51AAA" w:rsidRPr="002E7EBD">
        <w:rPr>
          <w:rFonts w:cstheme="minorHAnsi"/>
          <w:sz w:val="24"/>
          <w:szCs w:val="24"/>
          <w:rPrChange w:id="487" w:author="Chloe Mao" w:date="2022-03-15T23:40:00Z">
            <w:rPr>
              <w:rFonts w:cstheme="minorHAnsi"/>
            </w:rPr>
          </w:rPrChange>
        </w:rPr>
        <w:t xml:space="preserve"> can also carry other products used and seen across the various stages of manufacturing process</w:t>
      </w:r>
      <w:r w:rsidR="00A77541" w:rsidRPr="002E7EBD">
        <w:rPr>
          <w:rFonts w:cstheme="minorHAnsi"/>
          <w:sz w:val="24"/>
          <w:szCs w:val="24"/>
          <w:rPrChange w:id="488" w:author="Chloe Mao" w:date="2022-03-15T23:40:00Z">
            <w:rPr>
              <w:rFonts w:cstheme="minorHAnsi"/>
            </w:rPr>
          </w:rPrChange>
        </w:rPr>
        <w:t>es. These include i</w:t>
      </w:r>
      <w:r w:rsidR="00B51AAA" w:rsidRPr="002E7EBD">
        <w:rPr>
          <w:rFonts w:cstheme="minorHAnsi"/>
          <w:sz w:val="24"/>
          <w:szCs w:val="24"/>
          <w:rPrChange w:id="489" w:author="Chloe Mao" w:date="2022-03-15T23:40:00Z">
            <w:rPr>
              <w:rFonts w:cstheme="minorHAnsi"/>
            </w:rPr>
          </w:rPrChange>
        </w:rPr>
        <w:t xml:space="preserve">ntermediate products </w:t>
      </w:r>
      <w:r w:rsidR="00A77541" w:rsidRPr="002E7EBD">
        <w:rPr>
          <w:rFonts w:cstheme="minorHAnsi"/>
          <w:sz w:val="24"/>
          <w:szCs w:val="24"/>
          <w:rPrChange w:id="490" w:author="Chloe Mao" w:date="2022-03-15T23:40:00Z">
            <w:rPr>
              <w:rFonts w:cstheme="minorHAnsi"/>
            </w:rPr>
          </w:rPrChange>
        </w:rPr>
        <w:t xml:space="preserve">such </w:t>
      </w:r>
      <w:r w:rsidR="00B51AAA" w:rsidRPr="002E7EBD">
        <w:rPr>
          <w:rFonts w:cstheme="minorHAnsi"/>
          <w:sz w:val="24"/>
          <w:szCs w:val="24"/>
          <w:rPrChange w:id="491" w:author="Chloe Mao" w:date="2022-03-15T23:40:00Z">
            <w:rPr>
              <w:rFonts w:cstheme="minorHAnsi"/>
            </w:rPr>
          </w:rPrChange>
        </w:rPr>
        <w:t>as steel</w:t>
      </w:r>
      <w:r w:rsidR="00140C3A" w:rsidRPr="002E7EBD">
        <w:rPr>
          <w:rFonts w:cstheme="minorHAnsi"/>
          <w:sz w:val="24"/>
          <w:szCs w:val="24"/>
          <w:rPrChange w:id="492" w:author="Chloe Mao" w:date="2022-03-15T23:40:00Z">
            <w:rPr>
              <w:rFonts w:cstheme="minorHAnsi"/>
            </w:rPr>
          </w:rPrChange>
        </w:rPr>
        <w:t xml:space="preserve"> coils</w:t>
      </w:r>
      <w:r w:rsidR="00A77541" w:rsidRPr="002E7EBD">
        <w:rPr>
          <w:rFonts w:cstheme="minorHAnsi"/>
          <w:sz w:val="24"/>
          <w:szCs w:val="24"/>
          <w:rPrChange w:id="493" w:author="Chloe Mao" w:date="2022-03-15T23:40:00Z">
            <w:rPr>
              <w:rFonts w:cstheme="minorHAnsi"/>
            </w:rPr>
          </w:rPrChange>
        </w:rPr>
        <w:t>,</w:t>
      </w:r>
      <w:r w:rsidR="00140C3A" w:rsidRPr="002E7EBD">
        <w:rPr>
          <w:rFonts w:cstheme="minorHAnsi"/>
          <w:sz w:val="24"/>
          <w:szCs w:val="24"/>
          <w:rPrChange w:id="494" w:author="Chloe Mao" w:date="2022-03-15T23:40:00Z">
            <w:rPr>
              <w:rFonts w:cstheme="minorHAnsi"/>
            </w:rPr>
          </w:rPrChange>
        </w:rPr>
        <w:t xml:space="preserve"> and final products like industrial machines or train carriages</w:t>
      </w:r>
      <w:r w:rsidR="00A77541" w:rsidRPr="002E7EBD">
        <w:rPr>
          <w:rFonts w:cstheme="minorHAnsi"/>
          <w:sz w:val="24"/>
          <w:szCs w:val="24"/>
          <w:rPrChange w:id="495" w:author="Chloe Mao" w:date="2022-03-15T23:40:00Z">
            <w:rPr>
              <w:rFonts w:cstheme="minorHAnsi"/>
            </w:rPr>
          </w:rPrChange>
        </w:rPr>
        <w:t xml:space="preserve">. </w:t>
      </w:r>
      <w:r w:rsidR="00E43864" w:rsidRPr="002E7EBD">
        <w:rPr>
          <w:rFonts w:cstheme="minorHAnsi"/>
          <w:sz w:val="24"/>
          <w:szCs w:val="24"/>
          <w:rPrChange w:id="496" w:author="Chloe Mao" w:date="2022-03-15T23:40:00Z">
            <w:rPr>
              <w:rFonts w:cstheme="minorHAnsi"/>
            </w:rPr>
          </w:rPrChange>
        </w:rPr>
        <w:t xml:space="preserve">The wide coverage </w:t>
      </w:r>
      <w:r w:rsidR="00140C3A" w:rsidRPr="002E7EBD">
        <w:rPr>
          <w:rFonts w:cstheme="minorHAnsi"/>
          <w:sz w:val="24"/>
          <w:szCs w:val="24"/>
          <w:rPrChange w:id="497" w:author="Chloe Mao" w:date="2022-03-15T23:40:00Z">
            <w:rPr>
              <w:rFonts w:cstheme="minorHAnsi"/>
            </w:rPr>
          </w:rPrChange>
        </w:rPr>
        <w:t>mak</w:t>
      </w:r>
      <w:r w:rsidR="00E43864" w:rsidRPr="002E7EBD">
        <w:rPr>
          <w:rFonts w:cstheme="minorHAnsi"/>
          <w:sz w:val="24"/>
          <w:szCs w:val="24"/>
          <w:rPrChange w:id="498" w:author="Chloe Mao" w:date="2022-03-15T23:40:00Z">
            <w:rPr>
              <w:rFonts w:cstheme="minorHAnsi"/>
            </w:rPr>
          </w:rPrChange>
        </w:rPr>
        <w:t>es</w:t>
      </w:r>
      <w:r w:rsidR="00140C3A" w:rsidRPr="002E7EBD">
        <w:rPr>
          <w:rFonts w:cstheme="minorHAnsi"/>
          <w:sz w:val="24"/>
          <w:szCs w:val="24"/>
          <w:rPrChange w:id="499" w:author="Chloe Mao" w:date="2022-03-15T23:40:00Z">
            <w:rPr>
              <w:rFonts w:cstheme="minorHAnsi"/>
            </w:rPr>
          </w:rPrChange>
        </w:rPr>
        <w:t xml:space="preserve"> them truly the backbone and workhorse of the maritime transport industry.</w:t>
      </w:r>
      <w:r w:rsidR="006C6429" w:rsidRPr="002E7EBD">
        <w:rPr>
          <w:rFonts w:cstheme="minorHAnsi"/>
          <w:sz w:val="24"/>
          <w:szCs w:val="24"/>
          <w:rPrChange w:id="500" w:author="Chloe Mao" w:date="2022-03-15T23:40:00Z">
            <w:rPr>
              <w:rFonts w:cstheme="minorHAnsi"/>
            </w:rPr>
          </w:rPrChange>
        </w:rPr>
        <w:t xml:space="preserve"> As such, </w:t>
      </w:r>
      <w:r w:rsidR="001E57A7" w:rsidRPr="002E7EBD">
        <w:rPr>
          <w:rFonts w:cstheme="minorHAnsi"/>
          <w:sz w:val="24"/>
          <w:szCs w:val="24"/>
          <w:rPrChange w:id="501" w:author="Chloe Mao" w:date="2022-03-15T23:40:00Z">
            <w:rPr>
              <w:rFonts w:cstheme="minorHAnsi"/>
            </w:rPr>
          </w:rPrChange>
        </w:rPr>
        <w:t>to</w:t>
      </w:r>
      <w:r w:rsidR="00ED39DE" w:rsidRPr="002E7EBD">
        <w:rPr>
          <w:rFonts w:cstheme="minorHAnsi"/>
          <w:sz w:val="24"/>
          <w:szCs w:val="24"/>
          <w:rPrChange w:id="502" w:author="Chloe Mao" w:date="2022-03-15T23:40:00Z">
            <w:rPr>
              <w:rFonts w:cstheme="minorHAnsi"/>
            </w:rPr>
          </w:rPrChange>
        </w:rPr>
        <w:t xml:space="preserve"> narrow </w:t>
      </w:r>
      <w:r w:rsidR="00ED39DE" w:rsidRPr="002E7EBD">
        <w:rPr>
          <w:rFonts w:cstheme="minorHAnsi"/>
          <w:sz w:val="24"/>
          <w:szCs w:val="24"/>
          <w:rPrChange w:id="503" w:author="Chloe Mao" w:date="2022-03-15T23:40:00Z">
            <w:rPr>
              <w:rFonts w:cstheme="minorHAnsi"/>
            </w:rPr>
          </w:rPrChange>
        </w:rPr>
        <w:lastRenderedPageBreak/>
        <w:t>down the scope while still captur</w:t>
      </w:r>
      <w:r w:rsidR="00025618" w:rsidRPr="002E7EBD">
        <w:rPr>
          <w:rFonts w:cstheme="minorHAnsi"/>
          <w:sz w:val="24"/>
          <w:szCs w:val="24"/>
          <w:rPrChange w:id="504" w:author="Chloe Mao" w:date="2022-03-15T23:40:00Z">
            <w:rPr>
              <w:rFonts w:cstheme="minorHAnsi"/>
            </w:rPr>
          </w:rPrChange>
        </w:rPr>
        <w:t>e</w:t>
      </w:r>
      <w:r w:rsidR="00ED39DE" w:rsidRPr="002E7EBD">
        <w:rPr>
          <w:rFonts w:cstheme="minorHAnsi"/>
          <w:sz w:val="24"/>
          <w:szCs w:val="24"/>
          <w:rPrChange w:id="505" w:author="Chloe Mao" w:date="2022-03-15T23:40:00Z">
            <w:rPr>
              <w:rFonts w:cstheme="minorHAnsi"/>
            </w:rPr>
          </w:rPrChange>
        </w:rPr>
        <w:t xml:space="preserve"> the gist of the maritime market, </w:t>
      </w:r>
      <w:r w:rsidR="006C6429" w:rsidRPr="002E7EBD">
        <w:rPr>
          <w:rFonts w:cstheme="minorHAnsi"/>
          <w:sz w:val="24"/>
          <w:szCs w:val="24"/>
          <w:rPrChange w:id="506" w:author="Chloe Mao" w:date="2022-03-15T23:40:00Z">
            <w:rPr>
              <w:rFonts w:cstheme="minorHAnsi"/>
            </w:rPr>
          </w:rPrChange>
        </w:rPr>
        <w:t>our research will mainly be focusing on dry bulk sectors</w:t>
      </w:r>
      <w:r w:rsidR="00ED39DE" w:rsidRPr="002E7EBD">
        <w:rPr>
          <w:rFonts w:cstheme="minorHAnsi"/>
          <w:sz w:val="24"/>
          <w:szCs w:val="24"/>
          <w:rPrChange w:id="507" w:author="Chloe Mao" w:date="2022-03-15T23:40:00Z">
            <w:rPr>
              <w:rFonts w:cstheme="minorHAnsi"/>
            </w:rPr>
          </w:rPrChange>
        </w:rPr>
        <w:t>.</w:t>
      </w:r>
    </w:p>
    <w:p w14:paraId="6E538875" w14:textId="77777777" w:rsidR="005F0DBD" w:rsidRPr="002E7EBD" w:rsidRDefault="005F0DBD" w:rsidP="005F0DBD">
      <w:pPr>
        <w:spacing w:after="0" w:line="240" w:lineRule="auto"/>
        <w:jc w:val="both"/>
        <w:rPr>
          <w:rFonts w:cstheme="minorHAnsi"/>
          <w:sz w:val="24"/>
          <w:szCs w:val="24"/>
          <w:rPrChange w:id="508" w:author="Chloe Mao" w:date="2022-03-15T23:40:00Z">
            <w:rPr>
              <w:rFonts w:cstheme="minorHAnsi"/>
            </w:rPr>
          </w:rPrChange>
        </w:rPr>
      </w:pPr>
    </w:p>
    <w:p w14:paraId="6C177593" w14:textId="24BE114B" w:rsidR="0022384F" w:rsidRPr="002E7EBD" w:rsidRDefault="00D56E64" w:rsidP="005F0DBD">
      <w:pPr>
        <w:spacing w:after="0" w:line="240" w:lineRule="auto"/>
        <w:jc w:val="both"/>
        <w:rPr>
          <w:rFonts w:cstheme="minorHAnsi"/>
          <w:sz w:val="24"/>
          <w:szCs w:val="24"/>
          <w:rPrChange w:id="509" w:author="Chloe Mao" w:date="2022-03-15T23:40:00Z">
            <w:rPr>
              <w:rFonts w:cstheme="minorHAnsi"/>
            </w:rPr>
          </w:rPrChange>
        </w:rPr>
      </w:pPr>
      <w:r w:rsidRPr="002E7EBD">
        <w:rPr>
          <w:rFonts w:cstheme="minorHAnsi"/>
          <w:sz w:val="24"/>
          <w:szCs w:val="24"/>
          <w:rPrChange w:id="510" w:author="Chloe Mao" w:date="2022-03-15T23:40:00Z">
            <w:rPr>
              <w:rFonts w:cstheme="minorHAnsi"/>
            </w:rPr>
          </w:rPrChange>
        </w:rPr>
        <w:t xml:space="preserve">Port congestion has always been one of the </w:t>
      </w:r>
      <w:r w:rsidR="001A2768" w:rsidRPr="002E7EBD">
        <w:rPr>
          <w:rFonts w:cstheme="minorHAnsi"/>
          <w:sz w:val="24"/>
          <w:szCs w:val="24"/>
          <w:rPrChange w:id="511" w:author="Chloe Mao" w:date="2022-03-15T23:40:00Z">
            <w:rPr>
              <w:rFonts w:cstheme="minorHAnsi"/>
            </w:rPr>
          </w:rPrChange>
        </w:rPr>
        <w:t>major problems faced by the industry players.</w:t>
      </w:r>
      <w:r w:rsidRPr="002E7EBD">
        <w:rPr>
          <w:rFonts w:cstheme="minorHAnsi"/>
          <w:sz w:val="24"/>
          <w:szCs w:val="24"/>
          <w:rPrChange w:id="512" w:author="Chloe Mao" w:date="2022-03-15T23:40:00Z">
            <w:rPr>
              <w:rFonts w:cstheme="minorHAnsi"/>
            </w:rPr>
          </w:rPrChange>
        </w:rPr>
        <w:t xml:space="preserve"> </w:t>
      </w:r>
      <w:r w:rsidR="00DF41BC" w:rsidRPr="002E7EBD">
        <w:rPr>
          <w:rFonts w:cstheme="minorHAnsi"/>
          <w:sz w:val="24"/>
          <w:szCs w:val="24"/>
          <w:rPrChange w:id="513" w:author="Chloe Mao" w:date="2022-03-15T23:40:00Z">
            <w:rPr>
              <w:rFonts w:cstheme="minorHAnsi"/>
            </w:rPr>
          </w:rPrChange>
        </w:rPr>
        <w:t xml:space="preserve">Over the </w:t>
      </w:r>
      <w:r w:rsidR="005A17D5" w:rsidRPr="002E7EBD">
        <w:rPr>
          <w:rFonts w:cstheme="minorHAnsi"/>
          <w:sz w:val="24"/>
          <w:szCs w:val="24"/>
          <w:rPrChange w:id="514" w:author="Chloe Mao" w:date="2022-03-15T23:40:00Z">
            <w:rPr>
              <w:rFonts w:cstheme="minorHAnsi"/>
            </w:rPr>
          </w:rPrChange>
        </w:rPr>
        <w:t>past</w:t>
      </w:r>
      <w:r w:rsidR="00DF41BC" w:rsidRPr="002E7EBD">
        <w:rPr>
          <w:rFonts w:cstheme="minorHAnsi"/>
          <w:sz w:val="24"/>
          <w:szCs w:val="24"/>
          <w:rPrChange w:id="515" w:author="Chloe Mao" w:date="2022-03-15T23:40:00Z">
            <w:rPr>
              <w:rFonts w:cstheme="minorHAnsi"/>
            </w:rPr>
          </w:rPrChange>
        </w:rPr>
        <w:t xml:space="preserve"> 2 years, the i</w:t>
      </w:r>
      <w:r w:rsidR="0022384F" w:rsidRPr="002E7EBD">
        <w:rPr>
          <w:rFonts w:cstheme="minorHAnsi"/>
          <w:sz w:val="24"/>
          <w:szCs w:val="24"/>
          <w:rPrChange w:id="516" w:author="Chloe Mao" w:date="2022-03-15T23:40:00Z">
            <w:rPr>
              <w:rFonts w:cstheme="minorHAnsi"/>
            </w:rPr>
          </w:rPrChange>
        </w:rPr>
        <w:t xml:space="preserve">mpact of </w:t>
      </w:r>
      <w:r w:rsidR="00DF41BC" w:rsidRPr="002E7EBD">
        <w:rPr>
          <w:rFonts w:cstheme="minorHAnsi"/>
          <w:sz w:val="24"/>
          <w:szCs w:val="24"/>
          <w:rPrChange w:id="517" w:author="Chloe Mao" w:date="2022-03-15T23:40:00Z">
            <w:rPr>
              <w:rFonts w:cstheme="minorHAnsi"/>
            </w:rPr>
          </w:rPrChange>
        </w:rPr>
        <w:t>C</w:t>
      </w:r>
      <w:r w:rsidR="0022384F" w:rsidRPr="002E7EBD">
        <w:rPr>
          <w:rFonts w:cstheme="minorHAnsi"/>
          <w:sz w:val="24"/>
          <w:szCs w:val="24"/>
          <w:rPrChange w:id="518" w:author="Chloe Mao" w:date="2022-03-15T23:40:00Z">
            <w:rPr>
              <w:rFonts w:cstheme="minorHAnsi"/>
            </w:rPr>
          </w:rPrChange>
        </w:rPr>
        <w:t>ovid</w:t>
      </w:r>
      <w:r w:rsidR="00DF41BC" w:rsidRPr="002E7EBD">
        <w:rPr>
          <w:rFonts w:cstheme="minorHAnsi"/>
          <w:sz w:val="24"/>
          <w:szCs w:val="24"/>
          <w:rPrChange w:id="519" w:author="Chloe Mao" w:date="2022-03-15T23:40:00Z">
            <w:rPr>
              <w:rFonts w:cstheme="minorHAnsi"/>
            </w:rPr>
          </w:rPrChange>
        </w:rPr>
        <w:t>-19</w:t>
      </w:r>
      <w:r w:rsidR="0022384F" w:rsidRPr="002E7EBD">
        <w:rPr>
          <w:rFonts w:cstheme="minorHAnsi"/>
          <w:sz w:val="24"/>
          <w:szCs w:val="24"/>
          <w:rPrChange w:id="520" w:author="Chloe Mao" w:date="2022-03-15T23:40:00Z">
            <w:rPr>
              <w:rFonts w:cstheme="minorHAnsi"/>
            </w:rPr>
          </w:rPrChange>
        </w:rPr>
        <w:t xml:space="preserve"> </w:t>
      </w:r>
      <w:r w:rsidR="007D3B52" w:rsidRPr="002E7EBD">
        <w:rPr>
          <w:rFonts w:cstheme="minorHAnsi"/>
          <w:sz w:val="24"/>
          <w:szCs w:val="24"/>
          <w:rPrChange w:id="521" w:author="Chloe Mao" w:date="2022-03-15T23:40:00Z">
            <w:rPr>
              <w:rFonts w:cstheme="minorHAnsi"/>
            </w:rPr>
          </w:rPrChange>
        </w:rPr>
        <w:t xml:space="preserve">exacerbated </w:t>
      </w:r>
      <w:r w:rsidR="00D17834" w:rsidRPr="002E7EBD">
        <w:rPr>
          <w:rFonts w:cstheme="minorHAnsi"/>
          <w:sz w:val="24"/>
          <w:szCs w:val="24"/>
          <w:rPrChange w:id="522" w:author="Chloe Mao" w:date="2022-03-15T23:40:00Z">
            <w:rPr>
              <w:rFonts w:cstheme="minorHAnsi"/>
            </w:rPr>
          </w:rPrChange>
        </w:rPr>
        <w:t xml:space="preserve">the problem as </w:t>
      </w:r>
      <w:r w:rsidR="00DF41BC" w:rsidRPr="002E7EBD">
        <w:rPr>
          <w:rFonts w:cstheme="minorHAnsi"/>
          <w:sz w:val="24"/>
          <w:szCs w:val="24"/>
          <w:rPrChange w:id="523" w:author="Chloe Mao" w:date="2022-03-15T23:40:00Z">
            <w:rPr>
              <w:rFonts w:cstheme="minorHAnsi"/>
            </w:rPr>
          </w:rPrChange>
        </w:rPr>
        <w:t>lockdowns</w:t>
      </w:r>
      <w:r w:rsidR="004B12B3" w:rsidRPr="002E7EBD">
        <w:rPr>
          <w:rFonts w:cstheme="minorHAnsi"/>
          <w:sz w:val="24"/>
          <w:szCs w:val="24"/>
          <w:rPrChange w:id="524" w:author="Chloe Mao" w:date="2022-03-15T23:40:00Z">
            <w:rPr>
              <w:rFonts w:cstheme="minorHAnsi"/>
            </w:rPr>
          </w:rPrChange>
        </w:rPr>
        <w:t xml:space="preserve"> imposed around the world </w:t>
      </w:r>
      <w:r w:rsidR="00D77F82" w:rsidRPr="002E7EBD">
        <w:rPr>
          <w:rFonts w:cstheme="minorHAnsi"/>
          <w:sz w:val="24"/>
          <w:szCs w:val="24"/>
          <w:rPrChange w:id="525" w:author="Chloe Mao" w:date="2022-03-15T23:40:00Z">
            <w:rPr>
              <w:rFonts w:cstheme="minorHAnsi"/>
            </w:rPr>
          </w:rPrChange>
        </w:rPr>
        <w:t xml:space="preserve">led to </w:t>
      </w:r>
      <w:r w:rsidR="00363F9B" w:rsidRPr="002E7EBD">
        <w:rPr>
          <w:rFonts w:cstheme="minorHAnsi"/>
          <w:sz w:val="24"/>
          <w:szCs w:val="24"/>
          <w:rPrChange w:id="526" w:author="Chloe Mao" w:date="2022-03-15T23:40:00Z">
            <w:rPr>
              <w:rFonts w:cstheme="minorHAnsi"/>
            </w:rPr>
          </w:rPrChange>
        </w:rPr>
        <w:t xml:space="preserve">manpower shortages </w:t>
      </w:r>
      <w:r w:rsidR="00524257" w:rsidRPr="002E7EBD">
        <w:rPr>
          <w:rFonts w:cstheme="minorHAnsi"/>
          <w:sz w:val="24"/>
          <w:szCs w:val="24"/>
          <w:rPrChange w:id="527" w:author="Chloe Mao" w:date="2022-03-15T23:40:00Z">
            <w:rPr>
              <w:rFonts w:cstheme="minorHAnsi"/>
            </w:rPr>
          </w:rPrChange>
        </w:rPr>
        <w:t>for port operations</w:t>
      </w:r>
      <w:r w:rsidR="00766D94" w:rsidRPr="002E7EBD">
        <w:rPr>
          <w:rFonts w:cstheme="minorHAnsi"/>
          <w:sz w:val="24"/>
          <w:szCs w:val="24"/>
          <w:rPrChange w:id="528" w:author="Chloe Mao" w:date="2022-03-15T23:40:00Z">
            <w:rPr>
              <w:rFonts w:cstheme="minorHAnsi"/>
            </w:rPr>
          </w:rPrChange>
        </w:rPr>
        <w:t xml:space="preserve">. </w:t>
      </w:r>
      <w:r w:rsidR="00515F11" w:rsidRPr="002E7EBD">
        <w:rPr>
          <w:rFonts w:cstheme="minorHAnsi"/>
          <w:sz w:val="24"/>
          <w:szCs w:val="24"/>
          <w:rPrChange w:id="529" w:author="Chloe Mao" w:date="2022-03-15T23:40:00Z">
            <w:rPr>
              <w:rFonts w:cstheme="minorHAnsi"/>
            </w:rPr>
          </w:rPrChange>
        </w:rPr>
        <w:t xml:space="preserve">With lesser workers handling the same </w:t>
      </w:r>
      <w:r w:rsidR="00B228A3" w:rsidRPr="002E7EBD">
        <w:rPr>
          <w:rFonts w:cstheme="minorHAnsi"/>
          <w:sz w:val="24"/>
          <w:szCs w:val="24"/>
          <w:rPrChange w:id="530" w:author="Chloe Mao" w:date="2022-03-15T23:40:00Z">
            <w:rPr>
              <w:rFonts w:cstheme="minorHAnsi"/>
            </w:rPr>
          </w:rPrChange>
        </w:rPr>
        <w:t>number</w:t>
      </w:r>
      <w:r w:rsidR="00515F11" w:rsidRPr="002E7EBD">
        <w:rPr>
          <w:rFonts w:cstheme="minorHAnsi"/>
          <w:sz w:val="24"/>
          <w:szCs w:val="24"/>
          <w:rPrChange w:id="531" w:author="Chloe Mao" w:date="2022-03-15T23:40:00Z">
            <w:rPr>
              <w:rFonts w:cstheme="minorHAnsi"/>
            </w:rPr>
          </w:rPrChange>
        </w:rPr>
        <w:t xml:space="preserve"> of ships, </w:t>
      </w:r>
      <w:r w:rsidR="00B228A3" w:rsidRPr="002E7EBD">
        <w:rPr>
          <w:rFonts w:cstheme="minorHAnsi"/>
          <w:sz w:val="24"/>
          <w:szCs w:val="24"/>
          <w:rPrChange w:id="532" w:author="Chloe Mao" w:date="2022-03-15T23:40:00Z">
            <w:rPr>
              <w:rFonts w:cstheme="minorHAnsi"/>
            </w:rPr>
          </w:rPrChange>
        </w:rPr>
        <w:t xml:space="preserve">productivity dropped drastically. </w:t>
      </w:r>
      <w:r w:rsidR="00766D94" w:rsidRPr="002E7EBD">
        <w:rPr>
          <w:rFonts w:cstheme="minorHAnsi"/>
          <w:sz w:val="24"/>
          <w:szCs w:val="24"/>
          <w:rPrChange w:id="533" w:author="Chloe Mao" w:date="2022-03-15T23:40:00Z">
            <w:rPr>
              <w:rFonts w:cstheme="minorHAnsi"/>
            </w:rPr>
          </w:rPrChange>
        </w:rPr>
        <w:t xml:space="preserve">This </w:t>
      </w:r>
      <w:r w:rsidR="00F84FC8" w:rsidRPr="002E7EBD">
        <w:rPr>
          <w:rFonts w:cstheme="minorHAnsi"/>
          <w:sz w:val="24"/>
          <w:szCs w:val="24"/>
          <w:rPrChange w:id="534" w:author="Chloe Mao" w:date="2022-03-15T23:40:00Z">
            <w:rPr>
              <w:rFonts w:cstheme="minorHAnsi"/>
            </w:rPr>
          </w:rPrChange>
        </w:rPr>
        <w:t xml:space="preserve">led to longer waiting time for vessels wanting to enter </w:t>
      </w:r>
      <w:r w:rsidR="00AD1605" w:rsidRPr="002E7EBD">
        <w:rPr>
          <w:rFonts w:cstheme="minorHAnsi"/>
          <w:sz w:val="24"/>
          <w:szCs w:val="24"/>
          <w:rPrChange w:id="535" w:author="Chloe Mao" w:date="2022-03-15T23:40:00Z">
            <w:rPr>
              <w:rFonts w:cstheme="minorHAnsi"/>
            </w:rPr>
          </w:rPrChange>
        </w:rPr>
        <w:t>ports</w:t>
      </w:r>
      <w:r w:rsidR="00281103" w:rsidRPr="002E7EBD">
        <w:rPr>
          <w:rFonts w:cstheme="minorHAnsi"/>
          <w:sz w:val="24"/>
          <w:szCs w:val="24"/>
          <w:rPrChange w:id="536" w:author="Chloe Mao" w:date="2022-03-15T23:40:00Z">
            <w:rPr>
              <w:rFonts w:cstheme="minorHAnsi"/>
            </w:rPr>
          </w:rPrChange>
        </w:rPr>
        <w:t xml:space="preserve"> for loading or unloading works</w:t>
      </w:r>
      <w:r w:rsidR="00EC6593" w:rsidRPr="002E7EBD">
        <w:rPr>
          <w:rFonts w:cstheme="minorHAnsi"/>
          <w:sz w:val="24"/>
          <w:szCs w:val="24"/>
          <w:rPrChange w:id="537" w:author="Chloe Mao" w:date="2022-03-15T23:40:00Z">
            <w:rPr>
              <w:rFonts w:cstheme="minorHAnsi"/>
            </w:rPr>
          </w:rPrChange>
        </w:rPr>
        <w:t>.</w:t>
      </w:r>
      <w:r w:rsidR="00766D94" w:rsidRPr="002E7EBD">
        <w:rPr>
          <w:rFonts w:cstheme="minorHAnsi"/>
          <w:sz w:val="24"/>
          <w:szCs w:val="24"/>
          <w:rPrChange w:id="538" w:author="Chloe Mao" w:date="2022-03-15T23:40:00Z">
            <w:rPr>
              <w:rFonts w:cstheme="minorHAnsi"/>
            </w:rPr>
          </w:rPrChange>
        </w:rPr>
        <w:t xml:space="preserve"> </w:t>
      </w:r>
    </w:p>
    <w:p w14:paraId="3A816FEC" w14:textId="77777777" w:rsidR="00741FD9" w:rsidRPr="002E7EBD" w:rsidRDefault="00741FD9" w:rsidP="005F0DBD">
      <w:pPr>
        <w:spacing w:after="0" w:line="240" w:lineRule="auto"/>
        <w:jc w:val="both"/>
        <w:rPr>
          <w:rFonts w:cstheme="minorHAnsi"/>
          <w:sz w:val="24"/>
          <w:szCs w:val="24"/>
          <w:rPrChange w:id="539" w:author="Chloe Mao" w:date="2022-03-15T23:40:00Z">
            <w:rPr>
              <w:rFonts w:cstheme="minorHAnsi"/>
            </w:rPr>
          </w:rPrChange>
        </w:rPr>
      </w:pPr>
    </w:p>
    <w:p w14:paraId="07128FAF" w14:textId="125255BD" w:rsidR="005D772C" w:rsidRPr="002E7EBD" w:rsidRDefault="4FBA1FD2" w:rsidP="005F0DBD">
      <w:pPr>
        <w:spacing w:after="0" w:line="240" w:lineRule="auto"/>
        <w:jc w:val="both"/>
        <w:rPr>
          <w:rFonts w:cstheme="minorHAnsi"/>
          <w:sz w:val="24"/>
          <w:szCs w:val="24"/>
          <w:rPrChange w:id="540" w:author="Chloe Mao" w:date="2022-03-15T23:40:00Z">
            <w:rPr>
              <w:rFonts w:cstheme="minorHAnsi"/>
            </w:rPr>
          </w:rPrChange>
        </w:rPr>
      </w:pPr>
      <w:r w:rsidRPr="002E7EBD">
        <w:rPr>
          <w:rFonts w:cstheme="minorHAnsi"/>
          <w:sz w:val="24"/>
          <w:szCs w:val="24"/>
          <w:rPrChange w:id="541" w:author="Chloe Mao" w:date="2022-03-15T23:40:00Z">
            <w:rPr>
              <w:rFonts w:cstheme="minorHAnsi"/>
            </w:rPr>
          </w:rPrChange>
        </w:rPr>
        <w:t>The</w:t>
      </w:r>
      <w:r w:rsidR="00EF4798" w:rsidRPr="002E7EBD">
        <w:rPr>
          <w:rFonts w:cstheme="minorHAnsi"/>
          <w:sz w:val="24"/>
          <w:szCs w:val="24"/>
          <w:rPrChange w:id="542" w:author="Chloe Mao" w:date="2022-03-15T23:40:00Z">
            <w:rPr>
              <w:rFonts w:cstheme="minorHAnsi"/>
            </w:rPr>
          </w:rPrChange>
        </w:rPr>
        <w:t xml:space="preserve"> impact of</w:t>
      </w:r>
      <w:r w:rsidRPr="002E7EBD">
        <w:rPr>
          <w:rFonts w:cstheme="minorHAnsi"/>
          <w:sz w:val="24"/>
          <w:szCs w:val="24"/>
          <w:rPrChange w:id="543" w:author="Chloe Mao" w:date="2022-03-15T23:40:00Z">
            <w:rPr>
              <w:rFonts w:cstheme="minorHAnsi"/>
            </w:rPr>
          </w:rPrChange>
        </w:rPr>
        <w:t xml:space="preserve"> </w:t>
      </w:r>
      <w:r w:rsidR="00EF4798" w:rsidRPr="002E7EBD">
        <w:rPr>
          <w:rFonts w:cstheme="minorHAnsi"/>
          <w:sz w:val="24"/>
          <w:szCs w:val="24"/>
          <w:rPrChange w:id="544" w:author="Chloe Mao" w:date="2022-03-15T23:40:00Z">
            <w:rPr>
              <w:rFonts w:cstheme="minorHAnsi"/>
            </w:rPr>
          </w:rPrChange>
        </w:rPr>
        <w:t>long</w:t>
      </w:r>
      <w:r w:rsidRPr="002E7EBD">
        <w:rPr>
          <w:rFonts w:cstheme="minorHAnsi"/>
          <w:sz w:val="24"/>
          <w:szCs w:val="24"/>
          <w:rPrChange w:id="545" w:author="Chloe Mao" w:date="2022-03-15T23:40:00Z">
            <w:rPr>
              <w:rFonts w:cstheme="minorHAnsi"/>
            </w:rPr>
          </w:rPrChange>
        </w:rPr>
        <w:t xml:space="preserve"> </w:t>
      </w:r>
      <w:r w:rsidR="00306EB9" w:rsidRPr="002E7EBD">
        <w:rPr>
          <w:rFonts w:cstheme="minorHAnsi"/>
          <w:sz w:val="24"/>
          <w:szCs w:val="24"/>
          <w:rPrChange w:id="546" w:author="Chloe Mao" w:date="2022-03-15T23:40:00Z">
            <w:rPr>
              <w:rFonts w:cstheme="minorHAnsi"/>
            </w:rPr>
          </w:rPrChange>
        </w:rPr>
        <w:t>waiting</w:t>
      </w:r>
      <w:r w:rsidRPr="002E7EBD">
        <w:rPr>
          <w:rFonts w:cstheme="minorHAnsi"/>
          <w:sz w:val="24"/>
          <w:szCs w:val="24"/>
          <w:rPrChange w:id="547" w:author="Chloe Mao" w:date="2022-03-15T23:40:00Z">
            <w:rPr>
              <w:rFonts w:cstheme="minorHAnsi"/>
            </w:rPr>
          </w:rPrChange>
        </w:rPr>
        <w:t xml:space="preserve"> time was further </w:t>
      </w:r>
      <w:r w:rsidR="006C24DB" w:rsidRPr="002E7EBD">
        <w:rPr>
          <w:rFonts w:cstheme="minorHAnsi"/>
          <w:sz w:val="24"/>
          <w:szCs w:val="24"/>
          <w:rPrChange w:id="548" w:author="Chloe Mao" w:date="2022-03-15T23:40:00Z">
            <w:rPr>
              <w:rFonts w:cstheme="minorHAnsi"/>
            </w:rPr>
          </w:rPrChange>
        </w:rPr>
        <w:t>manifested</w:t>
      </w:r>
      <w:r w:rsidRPr="002E7EBD">
        <w:rPr>
          <w:rFonts w:cstheme="minorHAnsi"/>
          <w:sz w:val="24"/>
          <w:szCs w:val="24"/>
          <w:rPrChange w:id="549" w:author="Chloe Mao" w:date="2022-03-15T23:40:00Z">
            <w:rPr>
              <w:rFonts w:cstheme="minorHAnsi"/>
            </w:rPr>
          </w:rPrChange>
        </w:rPr>
        <w:t xml:space="preserve"> by the blocking of the Suez Canal in March 2021 where strong winds caused the ship Ever Given to </w:t>
      </w:r>
      <w:r w:rsidR="00A46954" w:rsidRPr="002E7EBD">
        <w:rPr>
          <w:rFonts w:cstheme="minorHAnsi"/>
          <w:sz w:val="24"/>
          <w:szCs w:val="24"/>
          <w:rPrChange w:id="550" w:author="Chloe Mao" w:date="2022-03-15T23:40:00Z">
            <w:rPr>
              <w:rFonts w:cstheme="minorHAnsi"/>
            </w:rPr>
          </w:rPrChange>
        </w:rPr>
        <w:t>wedge</w:t>
      </w:r>
      <w:r w:rsidRPr="002E7EBD">
        <w:rPr>
          <w:rFonts w:cstheme="minorHAnsi"/>
          <w:sz w:val="24"/>
          <w:szCs w:val="24"/>
          <w:rPrChange w:id="551" w:author="Chloe Mao" w:date="2022-03-15T23:40:00Z">
            <w:rPr>
              <w:rFonts w:cstheme="minorHAnsi"/>
            </w:rPr>
          </w:rPrChange>
        </w:rPr>
        <w:t xml:space="preserve"> along the waterway</w:t>
      </w:r>
      <w:r w:rsidR="00FE3F15" w:rsidRPr="002E7EBD">
        <w:rPr>
          <w:rFonts w:cstheme="minorHAnsi"/>
          <w:sz w:val="24"/>
          <w:szCs w:val="24"/>
          <w:rPrChange w:id="552" w:author="Chloe Mao" w:date="2022-03-15T23:40:00Z">
            <w:rPr>
              <w:rFonts w:cstheme="minorHAnsi"/>
            </w:rPr>
          </w:rPrChange>
        </w:rPr>
        <w:t>,</w:t>
      </w:r>
      <w:r w:rsidRPr="002E7EBD">
        <w:rPr>
          <w:rFonts w:cstheme="minorHAnsi"/>
          <w:sz w:val="24"/>
          <w:szCs w:val="24"/>
          <w:rPrChange w:id="553" w:author="Chloe Mao" w:date="2022-03-15T23:40:00Z">
            <w:rPr>
              <w:rFonts w:cstheme="minorHAnsi"/>
            </w:rPr>
          </w:rPrChange>
        </w:rPr>
        <w:t xml:space="preserve"> causing </w:t>
      </w:r>
      <w:r w:rsidR="001306AD" w:rsidRPr="002E7EBD">
        <w:rPr>
          <w:rFonts w:cstheme="minorHAnsi"/>
          <w:sz w:val="24"/>
          <w:szCs w:val="24"/>
          <w:rPrChange w:id="554" w:author="Chloe Mao" w:date="2022-03-15T23:40:00Z">
            <w:rPr>
              <w:rFonts w:cstheme="minorHAnsi"/>
            </w:rPr>
          </w:rPrChange>
        </w:rPr>
        <w:t>traffic jam at the canal</w:t>
      </w:r>
      <w:r w:rsidRPr="002E7EBD">
        <w:rPr>
          <w:rFonts w:cstheme="minorHAnsi"/>
          <w:sz w:val="24"/>
          <w:szCs w:val="24"/>
          <w:rPrChange w:id="555" w:author="Chloe Mao" w:date="2022-03-15T23:40:00Z">
            <w:rPr>
              <w:rFonts w:cstheme="minorHAnsi"/>
            </w:rPr>
          </w:rPrChange>
        </w:rPr>
        <w:t xml:space="preserve"> </w:t>
      </w:r>
      <w:r w:rsidR="00F945F8" w:rsidRPr="002E7EBD">
        <w:rPr>
          <w:rFonts w:cstheme="minorHAnsi"/>
          <w:sz w:val="24"/>
          <w:szCs w:val="24"/>
          <w:rPrChange w:id="556" w:author="Chloe Mao" w:date="2022-03-15T23:40:00Z">
            <w:rPr>
              <w:rFonts w:cstheme="minorHAnsi"/>
            </w:rPr>
          </w:rPrChange>
        </w:rPr>
        <w:t>for around 6 days</w:t>
      </w:r>
      <w:r w:rsidRPr="002E7EBD">
        <w:rPr>
          <w:rFonts w:cstheme="minorHAnsi"/>
          <w:sz w:val="24"/>
          <w:szCs w:val="24"/>
          <w:rPrChange w:id="557" w:author="Chloe Mao" w:date="2022-03-15T23:40:00Z">
            <w:rPr>
              <w:rFonts w:cstheme="minorHAnsi"/>
            </w:rPr>
          </w:rPrChange>
        </w:rPr>
        <w:t>.</w:t>
      </w:r>
      <w:r w:rsidR="0094345E" w:rsidRPr="002E7EBD">
        <w:rPr>
          <w:rFonts w:cstheme="minorHAnsi"/>
          <w:sz w:val="24"/>
          <w:szCs w:val="24"/>
          <w:rPrChange w:id="558" w:author="Chloe Mao" w:date="2022-03-15T23:40:00Z">
            <w:rPr>
              <w:rFonts w:cstheme="minorHAnsi"/>
            </w:rPr>
          </w:rPrChange>
        </w:rPr>
        <w:t xml:space="preserve"> The blockage </w:t>
      </w:r>
      <w:r w:rsidR="006440B5" w:rsidRPr="002E7EBD">
        <w:rPr>
          <w:rFonts w:cstheme="minorHAnsi"/>
          <w:sz w:val="24"/>
          <w:szCs w:val="24"/>
          <w:rPrChange w:id="559" w:author="Chloe Mao" w:date="2022-03-15T23:40:00Z">
            <w:rPr>
              <w:rFonts w:cstheme="minorHAnsi"/>
            </w:rPr>
          </w:rPrChange>
        </w:rPr>
        <w:t xml:space="preserve">caused </w:t>
      </w:r>
      <w:r w:rsidR="00F3503D" w:rsidRPr="002E7EBD">
        <w:rPr>
          <w:rFonts w:cstheme="minorHAnsi"/>
          <w:sz w:val="24"/>
          <w:szCs w:val="24"/>
          <w:rPrChange w:id="560" w:author="Chloe Mao" w:date="2022-03-15T23:40:00Z">
            <w:rPr>
              <w:rFonts w:cstheme="minorHAnsi"/>
            </w:rPr>
          </w:rPrChange>
        </w:rPr>
        <w:t>approximately US$54 billion trade loss</w:t>
      </w:r>
      <w:r w:rsidR="003F4F64" w:rsidRPr="002E7EBD">
        <w:rPr>
          <w:rFonts w:cstheme="minorHAnsi"/>
          <w:sz w:val="24"/>
          <w:szCs w:val="24"/>
          <w:rPrChange w:id="561" w:author="Chloe Mao" w:date="2022-03-15T23:40:00Z">
            <w:rPr>
              <w:rFonts w:cstheme="minorHAnsi"/>
            </w:rPr>
          </w:rPrChange>
        </w:rPr>
        <w:t>, affect</w:t>
      </w:r>
      <w:r w:rsidR="00157073" w:rsidRPr="002E7EBD">
        <w:rPr>
          <w:rFonts w:cstheme="minorHAnsi"/>
          <w:sz w:val="24"/>
          <w:szCs w:val="24"/>
          <w:rPrChange w:id="562" w:author="Chloe Mao" w:date="2022-03-15T23:40:00Z">
            <w:rPr>
              <w:rFonts w:cstheme="minorHAnsi"/>
            </w:rPr>
          </w:rPrChange>
        </w:rPr>
        <w:t xml:space="preserve">ed </w:t>
      </w:r>
      <w:r w:rsidR="00F14427" w:rsidRPr="002E7EBD">
        <w:rPr>
          <w:rFonts w:cstheme="minorHAnsi"/>
          <w:sz w:val="24"/>
          <w:szCs w:val="24"/>
          <w:rPrChange w:id="563" w:author="Chloe Mao" w:date="2022-03-15T23:40:00Z">
            <w:rPr>
              <w:rFonts w:cstheme="minorHAnsi"/>
            </w:rPr>
          </w:rPrChange>
        </w:rPr>
        <w:t xml:space="preserve">not just businesses, but also </w:t>
      </w:r>
      <w:r w:rsidR="005852C1" w:rsidRPr="002E7EBD">
        <w:rPr>
          <w:rFonts w:cstheme="minorHAnsi"/>
          <w:sz w:val="24"/>
          <w:szCs w:val="24"/>
          <w:rPrChange w:id="564" w:author="Chloe Mao" w:date="2022-03-15T23:40:00Z">
            <w:rPr>
              <w:rFonts w:cstheme="minorHAnsi"/>
            </w:rPr>
          </w:rPrChange>
        </w:rPr>
        <w:t>the end consumers.</w:t>
      </w:r>
    </w:p>
    <w:p w14:paraId="3BB01814" w14:textId="77777777" w:rsidR="005F0DBD" w:rsidRPr="002E7EBD" w:rsidRDefault="005F0DBD" w:rsidP="005F0DBD">
      <w:pPr>
        <w:spacing w:after="0" w:line="240" w:lineRule="auto"/>
        <w:jc w:val="both"/>
        <w:rPr>
          <w:rFonts w:cstheme="minorHAnsi"/>
          <w:sz w:val="24"/>
          <w:szCs w:val="24"/>
          <w:rPrChange w:id="565" w:author="Chloe Mao" w:date="2022-03-15T23:40:00Z">
            <w:rPr>
              <w:rFonts w:cstheme="minorHAnsi"/>
            </w:rPr>
          </w:rPrChange>
        </w:rPr>
      </w:pPr>
    </w:p>
    <w:p w14:paraId="45025A44" w14:textId="77777777" w:rsidR="005F0DBD" w:rsidRPr="002E7EBD" w:rsidRDefault="005F0DBD" w:rsidP="005F0DBD">
      <w:pPr>
        <w:spacing w:after="0" w:line="240" w:lineRule="auto"/>
        <w:jc w:val="both"/>
        <w:rPr>
          <w:rFonts w:cstheme="minorHAnsi"/>
          <w:sz w:val="24"/>
          <w:szCs w:val="24"/>
          <w:rPrChange w:id="566" w:author="Chloe Mao" w:date="2022-03-15T23:40:00Z">
            <w:rPr>
              <w:rFonts w:cstheme="minorHAnsi"/>
            </w:rPr>
          </w:rPrChange>
        </w:rPr>
      </w:pPr>
      <w:r w:rsidRPr="002E7EBD">
        <w:rPr>
          <w:rFonts w:cstheme="minorHAnsi"/>
          <w:sz w:val="24"/>
          <w:szCs w:val="24"/>
          <w:rPrChange w:id="567" w:author="Chloe Mao" w:date="2022-03-15T23:40:00Z">
            <w:rPr>
              <w:rFonts w:cstheme="minorHAnsi"/>
            </w:rPr>
          </w:rPrChange>
        </w:rPr>
        <w:t>A long waiting time at the port can be fatal to all the market players, as the costs of the supply chain will eventually be driven up due to the shortage of dry bulk supply capacity:</w:t>
      </w:r>
    </w:p>
    <w:p w14:paraId="064DCF21" w14:textId="77777777" w:rsidR="005F0DBD" w:rsidRPr="002E7EBD" w:rsidRDefault="005F0DBD" w:rsidP="005F0DBD">
      <w:pPr>
        <w:pStyle w:val="ListParagraph"/>
        <w:numPr>
          <w:ilvl w:val="1"/>
          <w:numId w:val="1"/>
        </w:numPr>
        <w:spacing w:after="0" w:line="240" w:lineRule="auto"/>
        <w:jc w:val="both"/>
        <w:rPr>
          <w:rFonts w:cstheme="minorHAnsi"/>
          <w:sz w:val="24"/>
          <w:szCs w:val="24"/>
          <w:rPrChange w:id="568" w:author="Chloe Mao" w:date="2022-03-15T23:40:00Z">
            <w:rPr>
              <w:rFonts w:cstheme="minorHAnsi"/>
            </w:rPr>
          </w:rPrChange>
        </w:rPr>
      </w:pPr>
      <w:r w:rsidRPr="002E7EBD">
        <w:rPr>
          <w:rFonts w:cstheme="minorHAnsi"/>
          <w:sz w:val="24"/>
          <w:szCs w:val="24"/>
          <w:rPrChange w:id="569" w:author="Chloe Mao" w:date="2022-03-15T23:40:00Z">
            <w:rPr>
              <w:rFonts w:cstheme="minorHAnsi"/>
            </w:rPr>
          </w:rPrChange>
        </w:rPr>
        <w:t>For shipowners, while supply shortage could mean a higher freight rate, their vessels will be locked up in the port, thus affecting the supply of their next voyage.</w:t>
      </w:r>
    </w:p>
    <w:p w14:paraId="720FD218" w14:textId="77777777" w:rsidR="005F0DBD" w:rsidRPr="002E7EBD" w:rsidRDefault="005F0DBD" w:rsidP="005F0DBD">
      <w:pPr>
        <w:pStyle w:val="ListParagraph"/>
        <w:numPr>
          <w:ilvl w:val="1"/>
          <w:numId w:val="1"/>
        </w:numPr>
        <w:spacing w:after="0" w:line="240" w:lineRule="auto"/>
        <w:jc w:val="both"/>
        <w:rPr>
          <w:rFonts w:cstheme="minorHAnsi"/>
          <w:sz w:val="24"/>
          <w:szCs w:val="24"/>
          <w:rPrChange w:id="570" w:author="Chloe Mao" w:date="2022-03-15T23:40:00Z">
            <w:rPr>
              <w:rFonts w:cstheme="minorHAnsi"/>
            </w:rPr>
          </w:rPrChange>
        </w:rPr>
      </w:pPr>
      <w:r w:rsidRPr="002E7EBD">
        <w:rPr>
          <w:rFonts w:cstheme="minorHAnsi"/>
          <w:sz w:val="24"/>
          <w:szCs w:val="24"/>
          <w:rPrChange w:id="571" w:author="Chloe Mao" w:date="2022-03-15T23:40:00Z">
            <w:rPr>
              <w:rFonts w:cstheme="minorHAnsi"/>
            </w:rPr>
          </w:rPrChange>
        </w:rPr>
        <w:t xml:space="preserve">For cargo owners, the short shelf lives of these products could mean potential value loss of the products, which can be detrimental to their businesses. </w:t>
      </w:r>
    </w:p>
    <w:p w14:paraId="46DDB7B8" w14:textId="70BD692B" w:rsidR="005F0DBD" w:rsidRDefault="005F0DBD" w:rsidP="005F0DBD">
      <w:pPr>
        <w:pStyle w:val="ListParagraph"/>
        <w:numPr>
          <w:ilvl w:val="1"/>
          <w:numId w:val="1"/>
        </w:numPr>
        <w:spacing w:after="0" w:line="240" w:lineRule="auto"/>
        <w:jc w:val="both"/>
        <w:rPr>
          <w:ins w:id="572" w:author="Chloe Mao" w:date="2022-03-15T21:52:00Z"/>
          <w:rFonts w:cstheme="minorHAnsi"/>
          <w:sz w:val="24"/>
          <w:szCs w:val="24"/>
        </w:rPr>
      </w:pPr>
      <w:r w:rsidRPr="002E7EBD">
        <w:rPr>
          <w:rFonts w:cstheme="minorHAnsi"/>
          <w:sz w:val="24"/>
          <w:szCs w:val="24"/>
          <w:rPrChange w:id="573" w:author="Chloe Mao" w:date="2022-03-15T23:40:00Z">
            <w:rPr>
              <w:rFonts w:cstheme="minorHAnsi"/>
            </w:rPr>
          </w:rPrChange>
        </w:rPr>
        <w:t xml:space="preserve">For retailers and end consumers, increasing freight rates due to supply shortage will eventually increase import and consumer prices. </w:t>
      </w:r>
    </w:p>
    <w:p w14:paraId="437CCFC7" w14:textId="77777777" w:rsidR="00844A21" w:rsidRPr="00844A21" w:rsidDel="00EA2A41" w:rsidRDefault="00844A21">
      <w:pPr>
        <w:spacing w:after="0" w:line="240" w:lineRule="auto"/>
        <w:jc w:val="both"/>
        <w:rPr>
          <w:del w:id="574" w:author="Chloe Mao" w:date="2022-03-15T22:00:00Z"/>
          <w:rFonts w:cstheme="minorHAnsi"/>
          <w:sz w:val="24"/>
          <w:szCs w:val="24"/>
          <w:rPrChange w:id="575" w:author="Chloe Mao" w:date="2022-03-15T21:52:00Z">
            <w:rPr>
              <w:del w:id="576" w:author="Chloe Mao" w:date="2022-03-15T22:00:00Z"/>
              <w:rFonts w:cstheme="minorHAnsi"/>
            </w:rPr>
          </w:rPrChange>
        </w:rPr>
        <w:pPrChange w:id="577" w:author="Chloe Mao" w:date="2022-03-15T21:52:00Z">
          <w:pPr>
            <w:pStyle w:val="ListParagraph"/>
            <w:numPr>
              <w:ilvl w:val="1"/>
              <w:numId w:val="1"/>
            </w:numPr>
            <w:spacing w:after="0" w:line="240" w:lineRule="auto"/>
            <w:ind w:left="1440" w:hanging="360"/>
            <w:jc w:val="both"/>
          </w:pPr>
        </w:pPrChange>
      </w:pPr>
    </w:p>
    <w:p w14:paraId="7D5DA911" w14:textId="77777777" w:rsidR="00844A21" w:rsidRDefault="00844A21" w:rsidP="00844A21">
      <w:pPr>
        <w:pStyle w:val="Heading1"/>
        <w:spacing w:before="0" w:line="240" w:lineRule="auto"/>
        <w:rPr>
          <w:ins w:id="578" w:author="Chloe Mao" w:date="2022-03-15T21:54:00Z"/>
          <w:rFonts w:asciiTheme="minorHAnsi" w:hAnsiTheme="minorHAnsi" w:cstheme="minorHAnsi"/>
          <w:sz w:val="28"/>
          <w:szCs w:val="28"/>
        </w:rPr>
      </w:pPr>
    </w:p>
    <w:p w14:paraId="394055E7" w14:textId="21C08D74" w:rsidR="00844A21" w:rsidRPr="00EA2A41" w:rsidRDefault="00FA0EFC">
      <w:pPr>
        <w:pStyle w:val="Heading1"/>
        <w:spacing w:before="0" w:line="240" w:lineRule="auto"/>
        <w:rPr>
          <w:rFonts w:asciiTheme="minorHAnsi" w:hAnsiTheme="minorHAnsi" w:cstheme="minorHAnsi"/>
          <w:sz w:val="28"/>
          <w:szCs w:val="28"/>
          <w:rPrChange w:id="579" w:author="Chloe Mao" w:date="2022-03-15T22:00:00Z">
            <w:rPr/>
          </w:rPrChange>
        </w:rPr>
        <w:pPrChange w:id="580" w:author="Chloe Mao" w:date="2022-03-15T22:00:00Z">
          <w:pPr>
            <w:pStyle w:val="Heading1"/>
            <w:spacing w:line="240" w:lineRule="auto"/>
          </w:pPr>
        </w:pPrChange>
      </w:pPr>
      <w:bookmarkStart w:id="581" w:name="_Toc98273964"/>
      <w:commentRangeStart w:id="582"/>
      <w:r w:rsidRPr="00844A21">
        <w:rPr>
          <w:rFonts w:asciiTheme="minorHAnsi" w:hAnsiTheme="minorHAnsi" w:cstheme="minorHAnsi"/>
          <w:sz w:val="28"/>
          <w:szCs w:val="28"/>
          <w:rPrChange w:id="583" w:author="Chloe Mao" w:date="2022-03-15T21:52:00Z">
            <w:rPr/>
          </w:rPrChange>
        </w:rPr>
        <w:t xml:space="preserve">Problem Statement and </w:t>
      </w:r>
      <w:r w:rsidR="00476F78" w:rsidRPr="00844A21">
        <w:rPr>
          <w:rFonts w:asciiTheme="minorHAnsi" w:hAnsiTheme="minorHAnsi" w:cstheme="minorHAnsi"/>
          <w:sz w:val="28"/>
          <w:szCs w:val="28"/>
          <w:rPrChange w:id="584" w:author="Chloe Mao" w:date="2022-03-15T21:52:00Z">
            <w:rPr/>
          </w:rPrChange>
        </w:rPr>
        <w:t>Research objectives</w:t>
      </w:r>
      <w:bookmarkEnd w:id="581"/>
      <w:commentRangeEnd w:id="582"/>
      <w:r w:rsidR="00AB1643">
        <w:rPr>
          <w:rStyle w:val="CommentReference"/>
          <w:rFonts w:asciiTheme="minorHAnsi" w:eastAsiaTheme="minorHAnsi" w:hAnsiTheme="minorHAnsi" w:cstheme="minorBidi"/>
          <w:color w:val="auto"/>
          <w:lang w:val="en-SG"/>
        </w:rPr>
        <w:commentReference w:id="582"/>
      </w:r>
    </w:p>
    <w:p w14:paraId="0CEABA24" w14:textId="1EDC98BE" w:rsidR="00E850AE" w:rsidRPr="002E7EBD" w:rsidRDefault="00E850AE" w:rsidP="005F0DBD">
      <w:pPr>
        <w:spacing w:after="0" w:line="240" w:lineRule="auto"/>
        <w:jc w:val="both"/>
        <w:rPr>
          <w:rFonts w:cstheme="minorHAnsi"/>
          <w:sz w:val="24"/>
          <w:szCs w:val="24"/>
          <w:rPrChange w:id="585" w:author="Chloe Mao" w:date="2022-03-15T23:40:00Z">
            <w:rPr>
              <w:rFonts w:cstheme="minorHAnsi"/>
            </w:rPr>
          </w:rPrChange>
        </w:rPr>
      </w:pPr>
      <w:r w:rsidRPr="002E7EBD">
        <w:rPr>
          <w:rFonts w:cstheme="minorHAnsi"/>
          <w:sz w:val="24"/>
          <w:szCs w:val="24"/>
          <w:rPrChange w:id="586" w:author="Chloe Mao" w:date="2022-03-15T23:40:00Z">
            <w:rPr>
              <w:rFonts w:cstheme="minorHAnsi"/>
            </w:rPr>
          </w:rPrChange>
        </w:rPr>
        <w:t xml:space="preserve">Our research aims to predict the </w:t>
      </w:r>
      <w:r w:rsidR="005E74D5" w:rsidRPr="002E7EBD">
        <w:rPr>
          <w:rFonts w:cstheme="minorHAnsi"/>
          <w:sz w:val="24"/>
          <w:szCs w:val="24"/>
          <w:rPrChange w:id="587" w:author="Chloe Mao" w:date="2022-03-15T23:40:00Z">
            <w:rPr>
              <w:rFonts w:cstheme="minorHAnsi"/>
            </w:rPr>
          </w:rPrChange>
        </w:rPr>
        <w:t xml:space="preserve">expected </w:t>
      </w:r>
      <w:r w:rsidRPr="002E7EBD">
        <w:rPr>
          <w:rFonts w:cstheme="minorHAnsi"/>
          <w:sz w:val="24"/>
          <w:szCs w:val="24"/>
          <w:rPrChange w:id="588" w:author="Chloe Mao" w:date="2022-03-15T23:40:00Z">
            <w:rPr>
              <w:rFonts w:cstheme="minorHAnsi"/>
            </w:rPr>
          </w:rPrChange>
        </w:rPr>
        <w:t xml:space="preserve">waiting time </w:t>
      </w:r>
      <w:r w:rsidR="0037321A" w:rsidRPr="002E7EBD">
        <w:rPr>
          <w:rFonts w:cstheme="minorHAnsi"/>
          <w:sz w:val="24"/>
          <w:szCs w:val="24"/>
          <w:rPrChange w:id="589" w:author="Chloe Mao" w:date="2022-03-15T23:40:00Z">
            <w:rPr>
              <w:rFonts w:cstheme="minorHAnsi"/>
            </w:rPr>
          </w:rPrChange>
        </w:rPr>
        <w:t xml:space="preserve">of a new </w:t>
      </w:r>
      <w:r w:rsidR="00EC5FA6" w:rsidRPr="002E7EBD">
        <w:rPr>
          <w:rFonts w:cstheme="minorHAnsi"/>
          <w:sz w:val="24"/>
          <w:szCs w:val="24"/>
          <w:rPrChange w:id="590" w:author="Chloe Mao" w:date="2022-03-15T23:40:00Z">
            <w:rPr>
              <w:rFonts w:cstheme="minorHAnsi"/>
            </w:rPr>
          </w:rPrChange>
        </w:rPr>
        <w:t xml:space="preserve">arrived ship given the current observed </w:t>
      </w:r>
      <w:r w:rsidR="00637963" w:rsidRPr="002E7EBD">
        <w:rPr>
          <w:rFonts w:cstheme="minorHAnsi"/>
          <w:sz w:val="24"/>
          <w:szCs w:val="24"/>
          <w:rPrChange w:id="591" w:author="Chloe Mao" w:date="2022-03-15T23:40:00Z">
            <w:rPr>
              <w:rFonts w:cstheme="minorHAnsi"/>
            </w:rPr>
          </w:rPrChange>
        </w:rPr>
        <w:t>port cong</w:t>
      </w:r>
      <w:r w:rsidR="00BF50C0" w:rsidRPr="002E7EBD">
        <w:rPr>
          <w:rFonts w:cstheme="minorHAnsi"/>
          <w:sz w:val="24"/>
          <w:szCs w:val="24"/>
          <w:rPrChange w:id="592" w:author="Chloe Mao" w:date="2022-03-15T23:40:00Z">
            <w:rPr>
              <w:rFonts w:cstheme="minorHAnsi"/>
            </w:rPr>
          </w:rPrChange>
        </w:rPr>
        <w:t xml:space="preserve">estion levels </w:t>
      </w:r>
      <w:r w:rsidR="00822841" w:rsidRPr="002E7EBD">
        <w:rPr>
          <w:rFonts w:cstheme="minorHAnsi"/>
          <w:sz w:val="24"/>
          <w:szCs w:val="24"/>
          <w:rPrChange w:id="593" w:author="Chloe Mao" w:date="2022-03-15T23:40:00Z">
            <w:rPr>
              <w:rFonts w:cstheme="minorHAnsi"/>
            </w:rPr>
          </w:rPrChange>
        </w:rPr>
        <w:t xml:space="preserve">of </w:t>
      </w:r>
      <w:r w:rsidRPr="002E7EBD">
        <w:rPr>
          <w:rFonts w:cstheme="minorHAnsi"/>
          <w:sz w:val="24"/>
          <w:szCs w:val="24"/>
          <w:rPrChange w:id="594" w:author="Chloe Mao" w:date="2022-03-15T23:40:00Z">
            <w:rPr>
              <w:rFonts w:cstheme="minorHAnsi"/>
            </w:rPr>
          </w:rPrChange>
        </w:rPr>
        <w:t>dry bulk carriers</w:t>
      </w:r>
      <w:r w:rsidR="00BB5701" w:rsidRPr="002E7EBD">
        <w:rPr>
          <w:rFonts w:cstheme="minorHAnsi"/>
          <w:sz w:val="24"/>
          <w:szCs w:val="24"/>
          <w:rPrChange w:id="595" w:author="Chloe Mao" w:date="2022-03-15T23:40:00Z">
            <w:rPr>
              <w:rFonts w:cstheme="minorHAnsi"/>
            </w:rPr>
          </w:rPrChange>
        </w:rPr>
        <w:t xml:space="preserve"> </w:t>
      </w:r>
      <w:r w:rsidR="00824993" w:rsidRPr="002E7EBD">
        <w:rPr>
          <w:rFonts w:cstheme="minorHAnsi"/>
          <w:sz w:val="24"/>
          <w:szCs w:val="24"/>
          <w:rPrChange w:id="596" w:author="Chloe Mao" w:date="2022-03-15T23:40:00Z">
            <w:rPr>
              <w:rFonts w:cstheme="minorHAnsi"/>
            </w:rPr>
          </w:rPrChange>
        </w:rPr>
        <w:t>and their distribution of</w:t>
      </w:r>
      <w:r w:rsidR="00BF50C0" w:rsidRPr="002E7EBD">
        <w:rPr>
          <w:rFonts w:cstheme="minorHAnsi"/>
          <w:sz w:val="24"/>
          <w:szCs w:val="24"/>
          <w:rPrChange w:id="597" w:author="Chloe Mao" w:date="2022-03-15T23:40:00Z">
            <w:rPr>
              <w:rFonts w:cstheme="minorHAnsi"/>
            </w:rPr>
          </w:rPrChange>
        </w:rPr>
        <w:t xml:space="preserve"> carrier</w:t>
      </w:r>
      <w:r w:rsidRPr="002E7EBD">
        <w:rPr>
          <w:rFonts w:cstheme="minorHAnsi"/>
          <w:sz w:val="24"/>
          <w:szCs w:val="24"/>
          <w:rPrChange w:id="598" w:author="Chloe Mao" w:date="2022-03-15T23:40:00Z">
            <w:rPr>
              <w:rFonts w:cstheme="minorHAnsi"/>
            </w:rPr>
          </w:rPrChange>
        </w:rPr>
        <w:t xml:space="preserve"> sizes. By investigating whether the vessel size </w:t>
      </w:r>
      <w:r w:rsidR="00820F46" w:rsidRPr="002E7EBD">
        <w:rPr>
          <w:rFonts w:cstheme="minorHAnsi"/>
          <w:sz w:val="24"/>
          <w:szCs w:val="24"/>
          <w:rPrChange w:id="599" w:author="Chloe Mao" w:date="2022-03-15T23:40:00Z">
            <w:rPr>
              <w:rFonts w:cstheme="minorHAnsi"/>
            </w:rPr>
          </w:rPrChange>
        </w:rPr>
        <w:t xml:space="preserve">and entry date </w:t>
      </w:r>
      <w:r w:rsidRPr="002E7EBD">
        <w:rPr>
          <w:rFonts w:cstheme="minorHAnsi"/>
          <w:sz w:val="24"/>
          <w:szCs w:val="24"/>
          <w:rPrChange w:id="600" w:author="Chloe Mao" w:date="2022-03-15T23:40:00Z">
            <w:rPr>
              <w:rFonts w:cstheme="minorHAnsi"/>
            </w:rPr>
          </w:rPrChange>
        </w:rPr>
        <w:t xml:space="preserve">play a part in affecting waiting time at the port, ship operators can better plan their voyage to minimise possible delays, thus prevent unnecessary costs from incurring. The port can also better schedule their </w:t>
      </w:r>
      <w:commentRangeStart w:id="601"/>
      <w:r w:rsidRPr="002E7EBD">
        <w:rPr>
          <w:rFonts w:cstheme="minorHAnsi"/>
          <w:sz w:val="24"/>
          <w:szCs w:val="24"/>
          <w:rPrChange w:id="602" w:author="Chloe Mao" w:date="2022-03-15T23:40:00Z">
            <w:rPr>
              <w:rFonts w:cstheme="minorHAnsi"/>
            </w:rPr>
          </w:rPrChange>
        </w:rPr>
        <w:t>port activities</w:t>
      </w:r>
      <w:r w:rsidR="00CF5A26" w:rsidRPr="002E7EBD">
        <w:rPr>
          <w:rFonts w:cstheme="minorHAnsi"/>
          <w:sz w:val="24"/>
          <w:szCs w:val="24"/>
          <w:rPrChange w:id="603" w:author="Chloe Mao" w:date="2022-03-15T23:40:00Z">
            <w:rPr>
              <w:rFonts w:cstheme="minorHAnsi"/>
            </w:rPr>
          </w:rPrChange>
        </w:rPr>
        <w:t xml:space="preserve"> and improve on their logistics planning</w:t>
      </w:r>
      <w:commentRangeEnd w:id="601"/>
      <w:r w:rsidR="0076593D">
        <w:rPr>
          <w:rStyle w:val="CommentReference"/>
        </w:rPr>
        <w:commentReference w:id="601"/>
      </w:r>
      <w:r w:rsidRPr="002E7EBD">
        <w:rPr>
          <w:rFonts w:cstheme="minorHAnsi"/>
          <w:sz w:val="24"/>
          <w:szCs w:val="24"/>
          <w:rPrChange w:id="604" w:author="Chloe Mao" w:date="2022-03-15T23:40:00Z">
            <w:rPr>
              <w:rFonts w:cstheme="minorHAnsi"/>
            </w:rPr>
          </w:rPrChange>
        </w:rPr>
        <w:t xml:space="preserve">, which can </w:t>
      </w:r>
      <w:r w:rsidR="00CF5A26" w:rsidRPr="002E7EBD">
        <w:rPr>
          <w:rFonts w:cstheme="minorHAnsi"/>
          <w:sz w:val="24"/>
          <w:szCs w:val="24"/>
          <w:rPrChange w:id="605" w:author="Chloe Mao" w:date="2022-03-15T23:40:00Z">
            <w:rPr>
              <w:rFonts w:cstheme="minorHAnsi"/>
            </w:rPr>
          </w:rPrChange>
        </w:rPr>
        <w:t xml:space="preserve">eventually </w:t>
      </w:r>
      <w:r w:rsidRPr="002E7EBD">
        <w:rPr>
          <w:rFonts w:cstheme="minorHAnsi"/>
          <w:sz w:val="24"/>
          <w:szCs w:val="24"/>
          <w:rPrChange w:id="606" w:author="Chloe Mao" w:date="2022-03-15T23:40:00Z">
            <w:rPr>
              <w:rFonts w:cstheme="minorHAnsi"/>
            </w:rPr>
          </w:rPrChange>
        </w:rPr>
        <w:t>help to alleviate the port congestion problems.</w:t>
      </w:r>
    </w:p>
    <w:p w14:paraId="0E268B76" w14:textId="77777777" w:rsidR="005F0DBD" w:rsidRPr="002E7EBD" w:rsidRDefault="005F0DBD" w:rsidP="005F0DBD">
      <w:pPr>
        <w:spacing w:after="0" w:line="240" w:lineRule="auto"/>
        <w:jc w:val="both"/>
        <w:rPr>
          <w:rFonts w:cstheme="minorHAnsi"/>
          <w:sz w:val="24"/>
          <w:szCs w:val="24"/>
          <w:rPrChange w:id="607" w:author="Chloe Mao" w:date="2022-03-15T23:40:00Z">
            <w:rPr>
              <w:rFonts w:cstheme="minorHAnsi"/>
            </w:rPr>
          </w:rPrChange>
        </w:rPr>
      </w:pPr>
    </w:p>
    <w:p w14:paraId="1EF8F42D" w14:textId="138BFCCF" w:rsidR="00476F78" w:rsidRPr="002E7EBD" w:rsidRDefault="00476F78" w:rsidP="005F0DBD">
      <w:pPr>
        <w:spacing w:after="0" w:line="240" w:lineRule="auto"/>
        <w:jc w:val="both"/>
        <w:rPr>
          <w:rFonts w:cstheme="minorHAnsi"/>
          <w:sz w:val="24"/>
          <w:szCs w:val="24"/>
          <w:rPrChange w:id="608" w:author="Chloe Mao" w:date="2022-03-15T23:40:00Z">
            <w:rPr>
              <w:rFonts w:cstheme="minorHAnsi"/>
            </w:rPr>
          </w:rPrChange>
        </w:rPr>
      </w:pPr>
      <w:r w:rsidRPr="002E7EBD">
        <w:rPr>
          <w:rFonts w:cstheme="minorHAnsi"/>
          <w:sz w:val="24"/>
          <w:szCs w:val="24"/>
          <w:rPrChange w:id="609" w:author="Chloe Mao" w:date="2022-03-15T23:40:00Z">
            <w:rPr>
              <w:rFonts w:cstheme="minorHAnsi"/>
            </w:rPr>
          </w:rPrChange>
        </w:rPr>
        <w:t>The Port of Santos is selected as our piloting port for our prediction model</w:t>
      </w:r>
      <w:r w:rsidR="00822841" w:rsidRPr="002E7EBD">
        <w:rPr>
          <w:rFonts w:cstheme="minorHAnsi"/>
          <w:sz w:val="24"/>
          <w:szCs w:val="24"/>
          <w:rPrChange w:id="610" w:author="Chloe Mao" w:date="2022-03-15T23:40:00Z">
            <w:rPr>
              <w:rFonts w:cstheme="minorHAnsi"/>
            </w:rPr>
          </w:rPrChange>
        </w:rPr>
        <w:t xml:space="preserve"> as i</w:t>
      </w:r>
      <w:r w:rsidRPr="002E7EBD">
        <w:rPr>
          <w:rFonts w:cstheme="minorHAnsi"/>
          <w:sz w:val="24"/>
          <w:szCs w:val="24"/>
          <w:rPrChange w:id="611" w:author="Chloe Mao" w:date="2022-03-15T23:40:00Z">
            <w:rPr>
              <w:rFonts w:cstheme="minorHAnsi"/>
            </w:rPr>
          </w:rPrChange>
        </w:rPr>
        <w:t>t is</w:t>
      </w:r>
      <w:r w:rsidR="00EA6FC9" w:rsidRPr="002E7EBD">
        <w:rPr>
          <w:rFonts w:cstheme="minorHAnsi"/>
          <w:sz w:val="24"/>
          <w:szCs w:val="24"/>
          <w:rPrChange w:id="612" w:author="Chloe Mao" w:date="2022-03-15T23:40:00Z">
            <w:rPr>
              <w:rFonts w:cstheme="minorHAnsi"/>
            </w:rPr>
          </w:rPrChange>
        </w:rPr>
        <w:t xml:space="preserve"> one of</w:t>
      </w:r>
      <w:r w:rsidRPr="002E7EBD">
        <w:rPr>
          <w:rFonts w:cstheme="minorHAnsi"/>
          <w:sz w:val="24"/>
          <w:szCs w:val="24"/>
          <w:rPrChange w:id="613" w:author="Chloe Mao" w:date="2022-03-15T23:40:00Z">
            <w:rPr>
              <w:rFonts w:cstheme="minorHAnsi"/>
            </w:rPr>
          </w:rPrChange>
        </w:rPr>
        <w:t xml:space="preserve"> the busiest </w:t>
      </w:r>
      <w:r w:rsidR="00EA6FC9" w:rsidRPr="002E7EBD">
        <w:rPr>
          <w:rFonts w:cstheme="minorHAnsi"/>
          <w:sz w:val="24"/>
          <w:szCs w:val="24"/>
          <w:rPrChange w:id="614" w:author="Chloe Mao" w:date="2022-03-15T23:40:00Z">
            <w:rPr>
              <w:rFonts w:cstheme="minorHAnsi"/>
            </w:rPr>
          </w:rPrChange>
        </w:rPr>
        <w:t>dry bulk</w:t>
      </w:r>
      <w:r w:rsidRPr="002E7EBD">
        <w:rPr>
          <w:rFonts w:cstheme="minorHAnsi"/>
          <w:sz w:val="24"/>
          <w:szCs w:val="24"/>
          <w:rPrChange w:id="615" w:author="Chloe Mao" w:date="2022-03-15T23:40:00Z">
            <w:rPr>
              <w:rFonts w:cstheme="minorHAnsi"/>
            </w:rPr>
          </w:rPrChange>
        </w:rPr>
        <w:t xml:space="preserve"> </w:t>
      </w:r>
      <w:r w:rsidR="00EA6FC9" w:rsidRPr="002E7EBD">
        <w:rPr>
          <w:rFonts w:cstheme="minorHAnsi"/>
          <w:sz w:val="24"/>
          <w:szCs w:val="24"/>
          <w:rPrChange w:id="616" w:author="Chloe Mao" w:date="2022-03-15T23:40:00Z">
            <w:rPr>
              <w:rFonts w:cstheme="minorHAnsi"/>
            </w:rPr>
          </w:rPrChange>
        </w:rPr>
        <w:t>ports</w:t>
      </w:r>
      <w:r w:rsidRPr="002E7EBD">
        <w:rPr>
          <w:rFonts w:cstheme="minorHAnsi"/>
          <w:sz w:val="24"/>
          <w:szCs w:val="24"/>
          <w:rPrChange w:id="617" w:author="Chloe Mao" w:date="2022-03-15T23:40:00Z">
            <w:rPr>
              <w:rFonts w:cstheme="minorHAnsi"/>
            </w:rPr>
          </w:rPrChange>
        </w:rPr>
        <w:t xml:space="preserve"> in Latin America, with a diverse range of cargoes handling terminals for solid and liquid bulk, containers, and general cargoes. The substantial daily cargo transaction volumes at the port can ensure that there are enough feeding data for building a robust model. </w:t>
      </w:r>
    </w:p>
    <w:p w14:paraId="3FC5254B" w14:textId="77777777" w:rsidR="005F0DBD" w:rsidRPr="002E7EBD" w:rsidRDefault="005F0DBD" w:rsidP="005F0DBD">
      <w:pPr>
        <w:spacing w:after="0" w:line="240" w:lineRule="auto"/>
        <w:jc w:val="both"/>
        <w:rPr>
          <w:rFonts w:cstheme="minorHAnsi"/>
          <w:sz w:val="24"/>
          <w:szCs w:val="24"/>
          <w:rPrChange w:id="618" w:author="Chloe Mao" w:date="2022-03-15T23:40:00Z">
            <w:rPr>
              <w:rFonts w:cstheme="minorHAnsi"/>
            </w:rPr>
          </w:rPrChange>
        </w:rPr>
      </w:pPr>
    </w:p>
    <w:p w14:paraId="0FA3907A" w14:textId="54256498" w:rsidR="00380E5A" w:rsidRPr="002E7EBD" w:rsidRDefault="00723AC7" w:rsidP="005F0DBD">
      <w:pPr>
        <w:spacing w:after="0" w:line="240" w:lineRule="auto"/>
        <w:jc w:val="both"/>
        <w:rPr>
          <w:rFonts w:cstheme="minorHAnsi"/>
          <w:sz w:val="24"/>
          <w:szCs w:val="24"/>
          <w:rPrChange w:id="619" w:author="Chloe Mao" w:date="2022-03-15T23:40:00Z">
            <w:rPr>
              <w:rFonts w:cstheme="minorHAnsi"/>
            </w:rPr>
          </w:rPrChange>
        </w:rPr>
      </w:pPr>
      <w:r w:rsidRPr="002E7EBD">
        <w:rPr>
          <w:rFonts w:cstheme="minorHAnsi"/>
          <w:sz w:val="24"/>
          <w:szCs w:val="24"/>
          <w:rPrChange w:id="620" w:author="Chloe Mao" w:date="2022-03-15T23:40:00Z">
            <w:rPr>
              <w:rFonts w:cstheme="minorHAnsi"/>
            </w:rPr>
          </w:rPrChange>
        </w:rPr>
        <w:t xml:space="preserve">As mentioned previously, </w:t>
      </w:r>
      <w:r w:rsidR="00EC6CA2" w:rsidRPr="002E7EBD">
        <w:rPr>
          <w:rFonts w:cstheme="minorHAnsi"/>
          <w:sz w:val="24"/>
          <w:szCs w:val="24"/>
          <w:rPrChange w:id="621" w:author="Chloe Mao" w:date="2022-03-15T23:40:00Z">
            <w:rPr>
              <w:rFonts w:cstheme="minorHAnsi"/>
            </w:rPr>
          </w:rPrChange>
        </w:rPr>
        <w:t xml:space="preserve">we will only focus on dry bulk sector </w:t>
      </w:r>
      <w:r w:rsidRPr="002E7EBD">
        <w:rPr>
          <w:rFonts w:cstheme="minorHAnsi"/>
          <w:sz w:val="24"/>
          <w:szCs w:val="24"/>
          <w:rPrChange w:id="622" w:author="Chloe Mao" w:date="2022-03-15T23:40:00Z">
            <w:rPr>
              <w:rFonts w:cstheme="minorHAnsi"/>
            </w:rPr>
          </w:rPrChange>
        </w:rPr>
        <w:t>t</w:t>
      </w:r>
      <w:r w:rsidR="00476F78" w:rsidRPr="002E7EBD">
        <w:rPr>
          <w:rFonts w:cstheme="minorHAnsi"/>
          <w:sz w:val="24"/>
          <w:szCs w:val="24"/>
          <w:rPrChange w:id="623" w:author="Chloe Mao" w:date="2022-03-15T23:40:00Z">
            <w:rPr>
              <w:rFonts w:cstheme="minorHAnsi"/>
            </w:rPr>
          </w:rPrChange>
        </w:rPr>
        <w:t xml:space="preserve">o narrow </w:t>
      </w:r>
      <w:r w:rsidR="00EC6CA2" w:rsidRPr="002E7EBD">
        <w:rPr>
          <w:rFonts w:cstheme="minorHAnsi"/>
          <w:sz w:val="24"/>
          <w:szCs w:val="24"/>
          <w:rPrChange w:id="624" w:author="Chloe Mao" w:date="2022-03-15T23:40:00Z">
            <w:rPr>
              <w:rFonts w:cstheme="minorHAnsi"/>
            </w:rPr>
          </w:rPrChange>
        </w:rPr>
        <w:t>our</w:t>
      </w:r>
      <w:r w:rsidR="00476F78" w:rsidRPr="002E7EBD">
        <w:rPr>
          <w:rFonts w:cstheme="minorHAnsi"/>
          <w:sz w:val="24"/>
          <w:szCs w:val="24"/>
          <w:rPrChange w:id="625" w:author="Chloe Mao" w:date="2022-03-15T23:40:00Z">
            <w:rPr>
              <w:rFonts w:cstheme="minorHAnsi"/>
            </w:rPr>
          </w:rPrChange>
        </w:rPr>
        <w:t xml:space="preserve"> scope of analysis</w:t>
      </w:r>
      <w:r w:rsidR="0043700A" w:rsidRPr="002E7EBD">
        <w:rPr>
          <w:rFonts w:cstheme="minorHAnsi"/>
          <w:sz w:val="24"/>
          <w:szCs w:val="24"/>
          <w:rPrChange w:id="626" w:author="Chloe Mao" w:date="2022-03-15T23:40:00Z">
            <w:rPr>
              <w:rFonts w:cstheme="minorHAnsi"/>
            </w:rPr>
          </w:rPrChange>
        </w:rPr>
        <w:t>.</w:t>
      </w:r>
      <w:r w:rsidR="00476F78" w:rsidRPr="002E7EBD">
        <w:rPr>
          <w:rFonts w:cstheme="minorHAnsi"/>
          <w:sz w:val="24"/>
          <w:szCs w:val="24"/>
          <w:rPrChange w:id="627" w:author="Chloe Mao" w:date="2022-03-15T23:40:00Z">
            <w:rPr>
              <w:rFonts w:cstheme="minorHAnsi"/>
            </w:rPr>
          </w:rPrChange>
        </w:rPr>
        <w:t xml:space="preserve"> </w:t>
      </w:r>
      <w:r w:rsidRPr="002E7EBD">
        <w:rPr>
          <w:rFonts w:cstheme="minorHAnsi"/>
          <w:sz w:val="24"/>
          <w:szCs w:val="24"/>
          <w:rPrChange w:id="628" w:author="Chloe Mao" w:date="2022-03-15T23:40:00Z">
            <w:rPr>
              <w:rFonts w:cstheme="minorHAnsi"/>
            </w:rPr>
          </w:rPrChange>
        </w:rPr>
        <w:t>Dry</w:t>
      </w:r>
      <w:r w:rsidR="00476F78" w:rsidRPr="002E7EBD">
        <w:rPr>
          <w:rFonts w:cstheme="minorHAnsi"/>
          <w:sz w:val="24"/>
          <w:szCs w:val="24"/>
          <w:rPrChange w:id="629" w:author="Chloe Mao" w:date="2022-03-15T23:40:00Z">
            <w:rPr>
              <w:rFonts w:cstheme="minorHAnsi"/>
            </w:rPr>
          </w:rPrChange>
        </w:rPr>
        <w:t xml:space="preserve"> bulk cargo plays a crucial role </w:t>
      </w:r>
      <w:r w:rsidR="00321100" w:rsidRPr="002E7EBD">
        <w:rPr>
          <w:rFonts w:cstheme="minorHAnsi"/>
          <w:sz w:val="24"/>
          <w:szCs w:val="24"/>
          <w:rPrChange w:id="630" w:author="Chloe Mao" w:date="2022-03-15T23:40:00Z">
            <w:rPr>
              <w:rFonts w:cstheme="minorHAnsi"/>
            </w:rPr>
          </w:rPrChange>
        </w:rPr>
        <w:t xml:space="preserve">at the Port of Santos </w:t>
      </w:r>
      <w:r w:rsidR="00476F78" w:rsidRPr="002E7EBD">
        <w:rPr>
          <w:rFonts w:cstheme="minorHAnsi"/>
          <w:sz w:val="24"/>
          <w:szCs w:val="24"/>
          <w:rPrChange w:id="631" w:author="Chloe Mao" w:date="2022-03-15T23:40:00Z">
            <w:rPr>
              <w:rFonts w:cstheme="minorHAnsi"/>
            </w:rPr>
          </w:rPrChange>
        </w:rPr>
        <w:t>with its significant trading volume</w:t>
      </w:r>
      <w:r w:rsidR="00321100" w:rsidRPr="002E7EBD">
        <w:rPr>
          <w:rFonts w:cstheme="minorHAnsi"/>
          <w:sz w:val="24"/>
          <w:szCs w:val="24"/>
          <w:rPrChange w:id="632" w:author="Chloe Mao" w:date="2022-03-15T23:40:00Z">
            <w:rPr>
              <w:rFonts w:cstheme="minorHAnsi"/>
            </w:rPr>
          </w:rPrChange>
        </w:rPr>
        <w:t>.</w:t>
      </w:r>
      <w:r w:rsidR="00380E5A" w:rsidRPr="002E7EBD">
        <w:rPr>
          <w:rFonts w:cstheme="minorHAnsi"/>
          <w:sz w:val="24"/>
          <w:szCs w:val="24"/>
          <w:rPrChange w:id="633" w:author="Chloe Mao" w:date="2022-03-15T23:40:00Z">
            <w:rPr>
              <w:rFonts w:cstheme="minorHAnsi"/>
            </w:rPr>
          </w:rPrChange>
        </w:rPr>
        <w:t xml:space="preserve"> </w:t>
      </w:r>
      <w:r w:rsidR="00E343E5" w:rsidRPr="002E7EBD">
        <w:rPr>
          <w:rFonts w:cstheme="minorHAnsi"/>
          <w:sz w:val="24"/>
          <w:szCs w:val="24"/>
          <w:rPrChange w:id="634" w:author="Chloe Mao" w:date="2022-03-15T23:40:00Z">
            <w:rPr>
              <w:rFonts w:cstheme="minorHAnsi"/>
            </w:rPr>
          </w:rPrChange>
        </w:rPr>
        <w:t>Besides, t</w:t>
      </w:r>
      <w:r w:rsidR="00380E5A" w:rsidRPr="002E7EBD">
        <w:rPr>
          <w:rFonts w:cstheme="minorHAnsi"/>
          <w:sz w:val="24"/>
          <w:szCs w:val="24"/>
          <w:rPrChange w:id="635" w:author="Chloe Mao" w:date="2022-03-15T23:40:00Z">
            <w:rPr>
              <w:rFonts w:cstheme="minorHAnsi"/>
            </w:rPr>
          </w:rPrChange>
        </w:rPr>
        <w:t xml:space="preserve">he Port of Santos plays a crucial role in dry bulk delays due to port congestion. According to Danish Ship Finance, congestions in Brazilian ports during 1Q 2021 is one of the main reasons drove up the number of vessels caught up in port congestion to 5% of the dry bulk fleet, increased from 4% in 4Q 2020 </w:t>
      </w:r>
      <w:sdt>
        <w:sdtPr>
          <w:rPr>
            <w:rFonts w:cstheme="minorHAnsi"/>
            <w:sz w:val="24"/>
            <w:szCs w:val="24"/>
          </w:rPr>
          <w:id w:val="644393523"/>
          <w:citation/>
        </w:sdtPr>
        <w:sdtEndPr/>
        <w:sdtContent>
          <w:r w:rsidR="00380E5A" w:rsidRPr="002E7EBD">
            <w:rPr>
              <w:rFonts w:cstheme="minorHAnsi"/>
              <w:sz w:val="24"/>
              <w:szCs w:val="24"/>
              <w:rPrChange w:id="636" w:author="Chloe Mao" w:date="2022-03-15T23:40:00Z">
                <w:rPr>
                  <w:rFonts w:cstheme="minorHAnsi"/>
                </w:rPr>
              </w:rPrChange>
            </w:rPr>
            <w:fldChar w:fldCharType="begin"/>
          </w:r>
          <w:r w:rsidR="00380E5A" w:rsidRPr="002E7EBD">
            <w:rPr>
              <w:rFonts w:cstheme="minorHAnsi"/>
              <w:sz w:val="24"/>
              <w:szCs w:val="24"/>
              <w:rPrChange w:id="637" w:author="Chloe Mao" w:date="2022-03-15T23:40:00Z">
                <w:rPr>
                  <w:rFonts w:cstheme="minorHAnsi"/>
                </w:rPr>
              </w:rPrChange>
            </w:rPr>
            <w:instrText xml:space="preserve">CITATION Dan21 \l 18441 </w:instrText>
          </w:r>
          <w:r w:rsidR="00380E5A" w:rsidRPr="002E7EBD">
            <w:rPr>
              <w:rFonts w:cstheme="minorHAnsi"/>
              <w:sz w:val="24"/>
              <w:szCs w:val="24"/>
              <w:rPrChange w:id="638" w:author="Chloe Mao" w:date="2022-03-15T23:40:00Z">
                <w:rPr>
                  <w:rFonts w:cstheme="minorHAnsi"/>
                </w:rPr>
              </w:rPrChange>
            </w:rPr>
            <w:fldChar w:fldCharType="separate"/>
          </w:r>
          <w:r w:rsidR="00BB393D" w:rsidRPr="00635D8B">
            <w:rPr>
              <w:rFonts w:cstheme="minorHAnsi"/>
              <w:sz w:val="24"/>
              <w:szCs w:val="24"/>
            </w:rPr>
            <w:t>(Danish Ship Finance, 2021)</w:t>
          </w:r>
          <w:r w:rsidR="00380E5A" w:rsidRPr="002E7EBD">
            <w:rPr>
              <w:rFonts w:cstheme="minorHAnsi"/>
              <w:sz w:val="24"/>
              <w:szCs w:val="24"/>
              <w:rPrChange w:id="639" w:author="Chloe Mao" w:date="2022-03-15T23:40:00Z">
                <w:rPr>
                  <w:rFonts w:cstheme="minorHAnsi"/>
                </w:rPr>
              </w:rPrChange>
            </w:rPr>
            <w:fldChar w:fldCharType="end"/>
          </w:r>
        </w:sdtContent>
      </w:sdt>
      <w:r w:rsidR="00380E5A" w:rsidRPr="002E7EBD">
        <w:rPr>
          <w:rFonts w:cstheme="minorHAnsi"/>
          <w:sz w:val="24"/>
          <w:szCs w:val="24"/>
          <w:rPrChange w:id="640" w:author="Chloe Mao" w:date="2022-03-15T23:40:00Z">
            <w:rPr>
              <w:rFonts w:cstheme="minorHAnsi"/>
            </w:rPr>
          </w:rPrChange>
        </w:rPr>
        <w:t xml:space="preserve">. </w:t>
      </w:r>
    </w:p>
    <w:p w14:paraId="3EF989CE" w14:textId="77777777" w:rsidR="005F0DBD" w:rsidRPr="002E7EBD" w:rsidRDefault="005F0DBD" w:rsidP="005F0DBD">
      <w:pPr>
        <w:spacing w:after="0" w:line="240" w:lineRule="auto"/>
        <w:jc w:val="both"/>
        <w:rPr>
          <w:rFonts w:cstheme="minorHAnsi"/>
          <w:sz w:val="24"/>
          <w:szCs w:val="24"/>
          <w:rPrChange w:id="641" w:author="Chloe Mao" w:date="2022-03-15T23:40:00Z">
            <w:rPr>
              <w:rFonts w:cstheme="minorHAnsi"/>
            </w:rPr>
          </w:rPrChange>
        </w:rPr>
      </w:pPr>
    </w:p>
    <w:p w14:paraId="1FD8862D" w14:textId="726D7ADF" w:rsidR="000A3132" w:rsidRPr="002E7EBD" w:rsidRDefault="00321100" w:rsidP="005F0DBD">
      <w:pPr>
        <w:spacing w:after="0" w:line="240" w:lineRule="auto"/>
        <w:jc w:val="both"/>
        <w:rPr>
          <w:rFonts w:cstheme="minorHAnsi"/>
          <w:sz w:val="24"/>
          <w:szCs w:val="24"/>
          <w:rPrChange w:id="642" w:author="Chloe Mao" w:date="2022-03-15T23:40:00Z">
            <w:rPr>
              <w:rFonts w:cstheme="minorHAnsi"/>
            </w:rPr>
          </w:rPrChange>
        </w:rPr>
      </w:pPr>
      <w:r w:rsidRPr="002E7EBD">
        <w:rPr>
          <w:rFonts w:cstheme="minorHAnsi"/>
          <w:sz w:val="24"/>
          <w:szCs w:val="24"/>
          <w:rPrChange w:id="643" w:author="Chloe Mao" w:date="2022-03-15T23:40:00Z">
            <w:rPr>
              <w:rFonts w:cstheme="minorHAnsi"/>
            </w:rPr>
          </w:rPrChange>
        </w:rPr>
        <w:lastRenderedPageBreak/>
        <w:t>The data from Refinitiv shows that</w:t>
      </w:r>
      <w:r w:rsidR="00465E73" w:rsidRPr="002E7EBD">
        <w:rPr>
          <w:rFonts w:cstheme="minorHAnsi"/>
          <w:sz w:val="24"/>
          <w:szCs w:val="24"/>
          <w:rPrChange w:id="644" w:author="Chloe Mao" w:date="2022-03-15T23:40:00Z">
            <w:rPr>
              <w:rFonts w:cstheme="minorHAnsi"/>
            </w:rPr>
          </w:rPrChange>
        </w:rPr>
        <w:t xml:space="preserve"> </w:t>
      </w:r>
      <w:r w:rsidR="00532EB7" w:rsidRPr="002E7EBD">
        <w:rPr>
          <w:rFonts w:cstheme="minorHAnsi"/>
          <w:sz w:val="24"/>
          <w:szCs w:val="24"/>
          <w:rPrChange w:id="645" w:author="Chloe Mao" w:date="2022-03-15T23:40:00Z">
            <w:rPr>
              <w:rFonts w:cstheme="minorHAnsi"/>
            </w:rPr>
          </w:rPrChange>
        </w:rPr>
        <w:t>in 2021</w:t>
      </w:r>
      <w:r w:rsidR="001B02AF" w:rsidRPr="002E7EBD">
        <w:rPr>
          <w:rFonts w:cstheme="minorHAnsi"/>
          <w:sz w:val="24"/>
          <w:szCs w:val="24"/>
          <w:rPrChange w:id="646" w:author="Chloe Mao" w:date="2022-03-15T23:40:00Z">
            <w:rPr>
              <w:rFonts w:cstheme="minorHAnsi"/>
            </w:rPr>
          </w:rPrChange>
        </w:rPr>
        <w:t xml:space="preserve">, </w:t>
      </w:r>
      <w:r w:rsidR="00B40FF4" w:rsidRPr="002E7EBD">
        <w:rPr>
          <w:rFonts w:cstheme="minorHAnsi"/>
          <w:sz w:val="24"/>
          <w:szCs w:val="24"/>
          <w:rPrChange w:id="647" w:author="Chloe Mao" w:date="2022-03-15T23:40:00Z">
            <w:rPr>
              <w:rFonts w:cstheme="minorHAnsi"/>
            </w:rPr>
          </w:rPrChange>
        </w:rPr>
        <w:t>dry bulk carriers ha</w:t>
      </w:r>
      <w:r w:rsidR="001B02AF" w:rsidRPr="002E7EBD">
        <w:rPr>
          <w:rFonts w:cstheme="minorHAnsi"/>
          <w:sz w:val="24"/>
          <w:szCs w:val="24"/>
          <w:rPrChange w:id="648" w:author="Chloe Mao" w:date="2022-03-15T23:40:00Z">
            <w:rPr>
              <w:rFonts w:cstheme="minorHAnsi"/>
            </w:rPr>
          </w:rPrChange>
        </w:rPr>
        <w:t>d</w:t>
      </w:r>
      <w:r w:rsidR="00B40FF4" w:rsidRPr="002E7EBD">
        <w:rPr>
          <w:rFonts w:cstheme="minorHAnsi"/>
          <w:sz w:val="24"/>
          <w:szCs w:val="24"/>
          <w:rPrChange w:id="649" w:author="Chloe Mao" w:date="2022-03-15T23:40:00Z">
            <w:rPr>
              <w:rFonts w:cstheme="minorHAnsi"/>
            </w:rPr>
          </w:rPrChange>
        </w:rPr>
        <w:t xml:space="preserve"> to wait </w:t>
      </w:r>
      <w:r w:rsidR="006B0419" w:rsidRPr="002E7EBD">
        <w:rPr>
          <w:rFonts w:cstheme="minorHAnsi"/>
          <w:sz w:val="24"/>
          <w:szCs w:val="24"/>
          <w:rPrChange w:id="650" w:author="Chloe Mao" w:date="2022-03-15T23:40:00Z">
            <w:rPr>
              <w:rFonts w:cstheme="minorHAnsi"/>
            </w:rPr>
          </w:rPrChange>
        </w:rPr>
        <w:t xml:space="preserve">at the </w:t>
      </w:r>
      <w:r w:rsidR="00BE08CC" w:rsidRPr="002E7EBD">
        <w:rPr>
          <w:rFonts w:cstheme="minorHAnsi"/>
          <w:sz w:val="24"/>
          <w:szCs w:val="24"/>
          <w:rPrChange w:id="651" w:author="Chloe Mao" w:date="2022-03-15T23:40:00Z">
            <w:rPr>
              <w:rFonts w:cstheme="minorHAnsi"/>
            </w:rPr>
          </w:rPrChange>
        </w:rPr>
        <w:t xml:space="preserve">Santos anchorage </w:t>
      </w:r>
      <w:r w:rsidR="00B40FF4" w:rsidRPr="002E7EBD">
        <w:rPr>
          <w:rFonts w:cstheme="minorHAnsi"/>
          <w:sz w:val="24"/>
          <w:szCs w:val="24"/>
          <w:rPrChange w:id="652" w:author="Chloe Mao" w:date="2022-03-15T23:40:00Z">
            <w:rPr>
              <w:rFonts w:cstheme="minorHAnsi"/>
            </w:rPr>
          </w:rPrChange>
        </w:rPr>
        <w:t xml:space="preserve">for </w:t>
      </w:r>
      <w:r w:rsidR="00474D27" w:rsidRPr="002E7EBD">
        <w:rPr>
          <w:rFonts w:cstheme="minorHAnsi"/>
          <w:sz w:val="24"/>
          <w:szCs w:val="24"/>
          <w:rPrChange w:id="653" w:author="Chloe Mao" w:date="2022-03-15T23:40:00Z">
            <w:rPr>
              <w:rFonts w:cstheme="minorHAnsi"/>
            </w:rPr>
          </w:rPrChange>
        </w:rPr>
        <w:t xml:space="preserve">around one month </w:t>
      </w:r>
      <w:r w:rsidR="00625837" w:rsidRPr="002E7EBD">
        <w:rPr>
          <w:rFonts w:cstheme="minorHAnsi"/>
          <w:sz w:val="24"/>
          <w:szCs w:val="24"/>
          <w:rPrChange w:id="654" w:author="Chloe Mao" w:date="2022-03-15T23:40:00Z">
            <w:rPr>
              <w:rFonts w:cstheme="minorHAnsi"/>
            </w:rPr>
          </w:rPrChange>
        </w:rPr>
        <w:t xml:space="preserve">to enter </w:t>
      </w:r>
      <w:r w:rsidR="00425F5B" w:rsidRPr="002E7EBD">
        <w:rPr>
          <w:rFonts w:cstheme="minorHAnsi"/>
          <w:sz w:val="24"/>
          <w:szCs w:val="24"/>
          <w:rPrChange w:id="655" w:author="Chloe Mao" w:date="2022-03-15T23:40:00Z">
            <w:rPr>
              <w:rFonts w:cstheme="minorHAnsi"/>
            </w:rPr>
          </w:rPrChange>
        </w:rPr>
        <w:t xml:space="preserve">the Port of Santos </w:t>
      </w:r>
      <w:r w:rsidR="0085043A" w:rsidRPr="002E7EBD">
        <w:rPr>
          <w:rFonts w:cstheme="minorHAnsi"/>
          <w:sz w:val="24"/>
          <w:szCs w:val="24"/>
          <w:rPrChange w:id="656" w:author="Chloe Mao" w:date="2022-03-15T23:40:00Z">
            <w:rPr>
              <w:rFonts w:cstheme="minorHAnsi"/>
            </w:rPr>
          </w:rPrChange>
        </w:rPr>
        <w:t>to perform loading or unloading work</w:t>
      </w:r>
      <w:r w:rsidR="002D239B" w:rsidRPr="002E7EBD">
        <w:rPr>
          <w:rFonts w:cstheme="minorHAnsi"/>
          <w:sz w:val="24"/>
          <w:szCs w:val="24"/>
          <w:rPrChange w:id="657" w:author="Chloe Mao" w:date="2022-03-15T23:40:00Z">
            <w:rPr>
              <w:rFonts w:cstheme="minorHAnsi"/>
            </w:rPr>
          </w:rPrChange>
        </w:rPr>
        <w:t xml:space="preserve"> on average</w:t>
      </w:r>
      <w:r w:rsidR="003A19D8" w:rsidRPr="002E7EBD">
        <w:rPr>
          <w:rFonts w:cstheme="minorHAnsi"/>
          <w:sz w:val="24"/>
          <w:szCs w:val="24"/>
          <w:rPrChange w:id="658" w:author="Chloe Mao" w:date="2022-03-15T23:40:00Z">
            <w:rPr>
              <w:rFonts w:cstheme="minorHAnsi"/>
            </w:rPr>
          </w:rPrChange>
        </w:rPr>
        <w:t xml:space="preserve">. </w:t>
      </w:r>
    </w:p>
    <w:p w14:paraId="7F19BC5D" w14:textId="77777777" w:rsidR="005F0DBD" w:rsidRPr="002E7EBD" w:rsidRDefault="005F0DBD" w:rsidP="005F0DBD">
      <w:pPr>
        <w:spacing w:after="0" w:line="240" w:lineRule="auto"/>
        <w:jc w:val="both"/>
        <w:rPr>
          <w:rFonts w:cstheme="minorHAnsi"/>
          <w:sz w:val="24"/>
          <w:szCs w:val="24"/>
          <w:rPrChange w:id="659" w:author="Chloe Mao" w:date="2022-03-15T23:40:00Z">
            <w:rPr>
              <w:rFonts w:cstheme="minorHAnsi"/>
            </w:rPr>
          </w:rPrChange>
        </w:rPr>
      </w:pPr>
    </w:p>
    <w:tbl>
      <w:tblPr>
        <w:tblW w:w="5000" w:type="pct"/>
        <w:tblLook w:val="04A0" w:firstRow="1" w:lastRow="0" w:firstColumn="1" w:lastColumn="0" w:noHBand="0" w:noVBand="1"/>
      </w:tblPr>
      <w:tblGrid>
        <w:gridCol w:w="5558"/>
        <w:gridCol w:w="3468"/>
      </w:tblGrid>
      <w:tr w:rsidR="00AE1C98" w:rsidRPr="00AE1C98" w14:paraId="26723E82" w14:textId="77777777" w:rsidTr="00AE1C98">
        <w:trPr>
          <w:trHeight w:val="300"/>
        </w:trPr>
        <w:tc>
          <w:tcPr>
            <w:tcW w:w="3079" w:type="pct"/>
            <w:tcBorders>
              <w:top w:val="nil"/>
              <w:left w:val="nil"/>
              <w:bottom w:val="single" w:sz="12" w:space="0" w:color="FFFFFF"/>
              <w:right w:val="single" w:sz="4" w:space="0" w:color="FFFFFF"/>
            </w:tcBorders>
            <w:shd w:val="clear" w:color="A5A5A5" w:fill="A5A5A5"/>
            <w:noWrap/>
            <w:vAlign w:val="center"/>
            <w:hideMark/>
          </w:tcPr>
          <w:p w14:paraId="4BE9D0F0" w14:textId="77777777" w:rsidR="00AE1C98" w:rsidRPr="002E7EBD" w:rsidRDefault="00AE1C98" w:rsidP="005F0DBD">
            <w:pPr>
              <w:spacing w:after="0" w:line="240" w:lineRule="auto"/>
              <w:jc w:val="center"/>
              <w:rPr>
                <w:rFonts w:eastAsia="Times New Roman" w:cstheme="minorHAnsi"/>
                <w:b/>
                <w:color w:val="FFFFFF"/>
                <w:sz w:val="24"/>
                <w:szCs w:val="24"/>
                <w:lang w:eastAsia="zh-CN"/>
                <w:rPrChange w:id="660" w:author="Chloe Mao" w:date="2022-03-15T23:40:00Z">
                  <w:rPr>
                    <w:rFonts w:ascii="Calibri" w:eastAsia="Times New Roman" w:hAnsi="Calibri" w:cs="Calibri"/>
                    <w:b/>
                    <w:bCs/>
                    <w:color w:val="FFFFFF"/>
                    <w:lang w:eastAsia="zh-CN"/>
                  </w:rPr>
                </w:rPrChange>
              </w:rPr>
            </w:pPr>
            <w:r w:rsidRPr="002E7EBD">
              <w:rPr>
                <w:rFonts w:eastAsia="Times New Roman" w:cstheme="minorHAnsi"/>
                <w:b/>
                <w:color w:val="FFFFFF"/>
                <w:sz w:val="24"/>
                <w:szCs w:val="24"/>
                <w:lang w:eastAsia="zh-CN"/>
                <w:rPrChange w:id="661" w:author="Chloe Mao" w:date="2022-03-15T23:40:00Z">
                  <w:rPr>
                    <w:rFonts w:ascii="Calibri" w:eastAsia="Times New Roman" w:hAnsi="Calibri" w:cs="Calibri"/>
                    <w:b/>
                    <w:bCs/>
                    <w:color w:val="FFFFFF"/>
                    <w:lang w:eastAsia="zh-CN"/>
                  </w:rPr>
                </w:rPrChange>
              </w:rPr>
              <w:t>Anchorage</w:t>
            </w:r>
          </w:p>
        </w:tc>
        <w:tc>
          <w:tcPr>
            <w:tcW w:w="1921" w:type="pct"/>
            <w:tcBorders>
              <w:top w:val="nil"/>
              <w:left w:val="single" w:sz="4" w:space="0" w:color="FFFFFF"/>
              <w:bottom w:val="single" w:sz="12" w:space="0" w:color="FFFFFF"/>
              <w:right w:val="nil"/>
            </w:tcBorders>
            <w:shd w:val="clear" w:color="A5A5A5" w:fill="A5A5A5"/>
            <w:noWrap/>
            <w:vAlign w:val="center"/>
            <w:hideMark/>
          </w:tcPr>
          <w:p w14:paraId="640171A9" w14:textId="65153A18" w:rsidR="00AE1C98" w:rsidRPr="002E7EBD" w:rsidRDefault="00AE1C98" w:rsidP="005F0DBD">
            <w:pPr>
              <w:spacing w:after="0" w:line="240" w:lineRule="auto"/>
              <w:jc w:val="center"/>
              <w:rPr>
                <w:rFonts w:eastAsia="Times New Roman" w:cstheme="minorHAnsi"/>
                <w:b/>
                <w:color w:val="FFFFFF"/>
                <w:sz w:val="24"/>
                <w:szCs w:val="24"/>
                <w:lang w:eastAsia="zh-CN"/>
                <w:rPrChange w:id="662" w:author="Chloe Mao" w:date="2022-03-15T23:40:00Z">
                  <w:rPr>
                    <w:rFonts w:ascii="Calibri" w:eastAsia="Times New Roman" w:hAnsi="Calibri" w:cs="Calibri"/>
                    <w:b/>
                    <w:bCs/>
                    <w:color w:val="FFFFFF"/>
                    <w:lang w:eastAsia="zh-CN"/>
                  </w:rPr>
                </w:rPrChange>
              </w:rPr>
            </w:pPr>
            <w:commentRangeStart w:id="663"/>
            <w:r w:rsidRPr="002E7EBD">
              <w:rPr>
                <w:rFonts w:eastAsia="Times New Roman" w:cstheme="minorHAnsi"/>
                <w:b/>
                <w:color w:val="FFFFFF"/>
                <w:sz w:val="24"/>
                <w:szCs w:val="24"/>
                <w:lang w:eastAsia="zh-CN"/>
                <w:rPrChange w:id="664" w:author="Chloe Mao" w:date="2022-03-15T23:40:00Z">
                  <w:rPr>
                    <w:rFonts w:ascii="Calibri" w:eastAsia="Times New Roman" w:hAnsi="Calibri" w:cs="Calibri"/>
                    <w:b/>
                    <w:bCs/>
                    <w:color w:val="FFFFFF"/>
                    <w:lang w:eastAsia="zh-CN"/>
                  </w:rPr>
                </w:rPrChange>
              </w:rPr>
              <w:t>Average waiting time (days)</w:t>
            </w:r>
            <w:commentRangeEnd w:id="663"/>
            <w:r w:rsidR="00AB1643">
              <w:rPr>
                <w:rStyle w:val="CommentReference"/>
              </w:rPr>
              <w:commentReference w:id="663"/>
            </w:r>
          </w:p>
        </w:tc>
      </w:tr>
      <w:tr w:rsidR="00AE1C98" w:rsidRPr="00AE1C98" w14:paraId="5F591A54" w14:textId="77777777" w:rsidTr="00AE1C98">
        <w:trPr>
          <w:trHeight w:val="300"/>
        </w:trPr>
        <w:tc>
          <w:tcPr>
            <w:tcW w:w="3079" w:type="pct"/>
            <w:tcBorders>
              <w:top w:val="single" w:sz="4" w:space="0" w:color="FFFFFF"/>
              <w:left w:val="nil"/>
              <w:bottom w:val="single" w:sz="4" w:space="0" w:color="FFFFFF"/>
              <w:right w:val="single" w:sz="4" w:space="0" w:color="FFFFFF"/>
            </w:tcBorders>
            <w:shd w:val="clear" w:color="DBDBDB" w:fill="DBDBDB"/>
            <w:noWrap/>
            <w:vAlign w:val="center"/>
            <w:hideMark/>
          </w:tcPr>
          <w:p w14:paraId="07D4BA1A" w14:textId="77777777" w:rsidR="00AE1C98" w:rsidRPr="002E7EBD" w:rsidRDefault="00AE1C98" w:rsidP="005F0DBD">
            <w:pPr>
              <w:spacing w:after="0" w:line="240" w:lineRule="auto"/>
              <w:rPr>
                <w:rFonts w:eastAsia="Times New Roman" w:cstheme="minorHAnsi"/>
                <w:color w:val="000000"/>
                <w:sz w:val="24"/>
                <w:szCs w:val="24"/>
                <w:lang w:eastAsia="zh-CN"/>
                <w:rPrChange w:id="665" w:author="Chloe Mao" w:date="2022-03-15T23:40:00Z">
                  <w:rPr>
                    <w:rFonts w:ascii="Calibri" w:eastAsia="Times New Roman" w:hAnsi="Calibri" w:cs="Calibri"/>
                    <w:color w:val="000000"/>
                    <w:lang w:eastAsia="zh-CN"/>
                  </w:rPr>
                </w:rPrChange>
              </w:rPr>
            </w:pPr>
            <w:r w:rsidRPr="002E7EBD">
              <w:rPr>
                <w:rFonts w:eastAsia="Times New Roman" w:cstheme="minorHAnsi"/>
                <w:color w:val="000000"/>
                <w:sz w:val="24"/>
                <w:szCs w:val="24"/>
                <w:lang w:eastAsia="zh-CN"/>
                <w:rPrChange w:id="666" w:author="Chloe Mao" w:date="2022-03-15T23:40:00Z">
                  <w:rPr>
                    <w:rFonts w:ascii="Calibri" w:eastAsia="Times New Roman" w:hAnsi="Calibri" w:cs="Calibri"/>
                    <w:color w:val="000000"/>
                    <w:lang w:eastAsia="zh-CN"/>
                  </w:rPr>
                </w:rPrChange>
              </w:rPr>
              <w:t>Outer Yangtze Estuary Anchorage North</w:t>
            </w:r>
          </w:p>
        </w:tc>
        <w:tc>
          <w:tcPr>
            <w:tcW w:w="1921" w:type="pct"/>
            <w:tcBorders>
              <w:top w:val="single" w:sz="4" w:space="0" w:color="FFFFFF"/>
              <w:left w:val="single" w:sz="4" w:space="0" w:color="FFFFFF"/>
              <w:bottom w:val="single" w:sz="4" w:space="0" w:color="FFFFFF"/>
              <w:right w:val="nil"/>
            </w:tcBorders>
            <w:shd w:val="clear" w:color="DBDBDB" w:fill="DBDBDB"/>
            <w:noWrap/>
            <w:vAlign w:val="center"/>
            <w:hideMark/>
          </w:tcPr>
          <w:p w14:paraId="06F425C1" w14:textId="77777777" w:rsidR="00AE1C98" w:rsidRPr="002E7EBD" w:rsidRDefault="00AE1C98" w:rsidP="005F0DBD">
            <w:pPr>
              <w:spacing w:after="0" w:line="240" w:lineRule="auto"/>
              <w:jc w:val="center"/>
              <w:rPr>
                <w:rFonts w:eastAsia="Times New Roman" w:cstheme="minorHAnsi"/>
                <w:color w:val="000000"/>
                <w:sz w:val="24"/>
                <w:szCs w:val="24"/>
                <w:lang w:eastAsia="zh-CN"/>
                <w:rPrChange w:id="667" w:author="Chloe Mao" w:date="2022-03-15T23:40:00Z">
                  <w:rPr>
                    <w:rFonts w:ascii="Calibri" w:eastAsia="Times New Roman" w:hAnsi="Calibri" w:cs="Calibri"/>
                    <w:color w:val="000000"/>
                    <w:lang w:eastAsia="zh-CN"/>
                  </w:rPr>
                </w:rPrChange>
              </w:rPr>
            </w:pPr>
            <w:r w:rsidRPr="002E7EBD">
              <w:rPr>
                <w:rFonts w:eastAsia="Times New Roman" w:cstheme="minorHAnsi"/>
                <w:color w:val="000000"/>
                <w:sz w:val="24"/>
                <w:szCs w:val="24"/>
                <w:lang w:eastAsia="zh-CN"/>
                <w:rPrChange w:id="668" w:author="Chloe Mao" w:date="2022-03-15T23:40:00Z">
                  <w:rPr>
                    <w:rFonts w:ascii="Calibri" w:eastAsia="Times New Roman" w:hAnsi="Calibri" w:cs="Calibri"/>
                    <w:color w:val="000000"/>
                    <w:lang w:eastAsia="zh-CN"/>
                  </w:rPr>
                </w:rPrChange>
              </w:rPr>
              <w:t>51</w:t>
            </w:r>
          </w:p>
        </w:tc>
      </w:tr>
      <w:tr w:rsidR="00AE1C98" w:rsidRPr="00AE1C98" w14:paraId="351640FC" w14:textId="77777777" w:rsidTr="00AE1C98">
        <w:trPr>
          <w:trHeight w:val="300"/>
        </w:trPr>
        <w:tc>
          <w:tcPr>
            <w:tcW w:w="3079" w:type="pct"/>
            <w:tcBorders>
              <w:top w:val="single" w:sz="4" w:space="0" w:color="FFFFFF"/>
              <w:left w:val="nil"/>
              <w:bottom w:val="single" w:sz="4" w:space="0" w:color="FFFFFF"/>
              <w:right w:val="single" w:sz="4" w:space="0" w:color="FFFFFF"/>
            </w:tcBorders>
            <w:shd w:val="clear" w:color="EDEDED" w:fill="EDEDED"/>
            <w:noWrap/>
            <w:vAlign w:val="center"/>
            <w:hideMark/>
          </w:tcPr>
          <w:p w14:paraId="7853F1B6" w14:textId="77777777" w:rsidR="00AE1C98" w:rsidRPr="002E7EBD" w:rsidRDefault="00AE1C98" w:rsidP="005F0DBD">
            <w:pPr>
              <w:spacing w:after="0" w:line="240" w:lineRule="auto"/>
              <w:rPr>
                <w:rFonts w:eastAsia="Times New Roman" w:cstheme="minorHAnsi"/>
                <w:b/>
                <w:color w:val="000000"/>
                <w:sz w:val="24"/>
                <w:szCs w:val="24"/>
                <w:lang w:eastAsia="zh-CN"/>
                <w:rPrChange w:id="669" w:author="Chloe Mao" w:date="2022-03-15T23:40:00Z">
                  <w:rPr>
                    <w:rFonts w:ascii="Calibri" w:eastAsia="Times New Roman" w:hAnsi="Calibri" w:cs="Calibri"/>
                    <w:b/>
                    <w:bCs/>
                    <w:color w:val="000000"/>
                    <w:lang w:eastAsia="zh-CN"/>
                  </w:rPr>
                </w:rPrChange>
              </w:rPr>
            </w:pPr>
            <w:r w:rsidRPr="002E7EBD">
              <w:rPr>
                <w:rFonts w:eastAsia="Times New Roman" w:cstheme="minorHAnsi"/>
                <w:b/>
                <w:color w:val="000000"/>
                <w:sz w:val="24"/>
                <w:szCs w:val="24"/>
                <w:lang w:eastAsia="zh-CN"/>
                <w:rPrChange w:id="670" w:author="Chloe Mao" w:date="2022-03-15T23:40:00Z">
                  <w:rPr>
                    <w:rFonts w:ascii="Calibri" w:eastAsia="Times New Roman" w:hAnsi="Calibri" w:cs="Calibri"/>
                    <w:b/>
                    <w:bCs/>
                    <w:color w:val="000000"/>
                    <w:lang w:eastAsia="zh-CN"/>
                  </w:rPr>
                </w:rPrChange>
              </w:rPr>
              <w:t>Santos Anchorage</w:t>
            </w:r>
          </w:p>
        </w:tc>
        <w:tc>
          <w:tcPr>
            <w:tcW w:w="1921" w:type="pct"/>
            <w:tcBorders>
              <w:top w:val="single" w:sz="4" w:space="0" w:color="FFFFFF"/>
              <w:left w:val="single" w:sz="4" w:space="0" w:color="FFFFFF"/>
              <w:bottom w:val="single" w:sz="4" w:space="0" w:color="FFFFFF"/>
              <w:right w:val="nil"/>
            </w:tcBorders>
            <w:shd w:val="clear" w:color="EDEDED" w:fill="EDEDED"/>
            <w:noWrap/>
            <w:vAlign w:val="center"/>
            <w:hideMark/>
          </w:tcPr>
          <w:p w14:paraId="476CD438" w14:textId="77777777" w:rsidR="00AE1C98" w:rsidRPr="002E7EBD" w:rsidRDefault="00AE1C98" w:rsidP="005F0DBD">
            <w:pPr>
              <w:spacing w:after="0" w:line="240" w:lineRule="auto"/>
              <w:jc w:val="center"/>
              <w:rPr>
                <w:rFonts w:eastAsia="Times New Roman" w:cstheme="minorHAnsi"/>
                <w:b/>
                <w:color w:val="000000"/>
                <w:sz w:val="24"/>
                <w:szCs w:val="24"/>
                <w:lang w:eastAsia="zh-CN"/>
                <w:rPrChange w:id="671" w:author="Chloe Mao" w:date="2022-03-15T23:40:00Z">
                  <w:rPr>
                    <w:rFonts w:ascii="Calibri" w:eastAsia="Times New Roman" w:hAnsi="Calibri" w:cs="Calibri"/>
                    <w:b/>
                    <w:bCs/>
                    <w:color w:val="000000"/>
                    <w:lang w:eastAsia="zh-CN"/>
                  </w:rPr>
                </w:rPrChange>
              </w:rPr>
            </w:pPr>
            <w:r w:rsidRPr="002E7EBD">
              <w:rPr>
                <w:rFonts w:eastAsia="Times New Roman" w:cstheme="minorHAnsi"/>
                <w:b/>
                <w:color w:val="000000"/>
                <w:sz w:val="24"/>
                <w:szCs w:val="24"/>
                <w:lang w:eastAsia="zh-CN"/>
                <w:rPrChange w:id="672" w:author="Chloe Mao" w:date="2022-03-15T23:40:00Z">
                  <w:rPr>
                    <w:rFonts w:ascii="Calibri" w:eastAsia="Times New Roman" w:hAnsi="Calibri" w:cs="Calibri"/>
                    <w:b/>
                    <w:bCs/>
                    <w:color w:val="000000"/>
                    <w:lang w:eastAsia="zh-CN"/>
                  </w:rPr>
                </w:rPrChange>
              </w:rPr>
              <w:t>35</w:t>
            </w:r>
          </w:p>
        </w:tc>
      </w:tr>
      <w:tr w:rsidR="00AE1C98" w:rsidRPr="00AE1C98" w14:paraId="4F493B46" w14:textId="77777777" w:rsidTr="00AE1C98">
        <w:trPr>
          <w:trHeight w:val="300"/>
        </w:trPr>
        <w:tc>
          <w:tcPr>
            <w:tcW w:w="3079" w:type="pct"/>
            <w:tcBorders>
              <w:top w:val="single" w:sz="4" w:space="0" w:color="FFFFFF"/>
              <w:left w:val="nil"/>
              <w:bottom w:val="single" w:sz="4" w:space="0" w:color="FFFFFF"/>
              <w:right w:val="single" w:sz="4" w:space="0" w:color="FFFFFF"/>
            </w:tcBorders>
            <w:shd w:val="clear" w:color="DBDBDB" w:fill="DBDBDB"/>
            <w:noWrap/>
            <w:vAlign w:val="center"/>
            <w:hideMark/>
          </w:tcPr>
          <w:p w14:paraId="31C7D8D1" w14:textId="77777777" w:rsidR="00AE1C98" w:rsidRPr="002E7EBD" w:rsidRDefault="00AE1C98" w:rsidP="005F0DBD">
            <w:pPr>
              <w:spacing w:after="0" w:line="240" w:lineRule="auto"/>
              <w:rPr>
                <w:rFonts w:eastAsia="Times New Roman" w:cstheme="minorHAnsi"/>
                <w:color w:val="000000"/>
                <w:sz w:val="24"/>
                <w:szCs w:val="24"/>
                <w:lang w:eastAsia="zh-CN"/>
                <w:rPrChange w:id="673" w:author="Chloe Mao" w:date="2022-03-15T23:40:00Z">
                  <w:rPr>
                    <w:rFonts w:ascii="Calibri" w:eastAsia="Times New Roman" w:hAnsi="Calibri" w:cs="Calibri"/>
                    <w:color w:val="000000"/>
                    <w:lang w:eastAsia="zh-CN"/>
                  </w:rPr>
                </w:rPrChange>
              </w:rPr>
            </w:pPr>
            <w:proofErr w:type="spellStart"/>
            <w:r w:rsidRPr="002E7EBD">
              <w:rPr>
                <w:rFonts w:eastAsia="Times New Roman" w:cstheme="minorHAnsi"/>
                <w:color w:val="000000"/>
                <w:sz w:val="24"/>
                <w:szCs w:val="24"/>
                <w:lang w:eastAsia="zh-CN"/>
                <w:rPrChange w:id="674" w:author="Chloe Mao" w:date="2022-03-15T23:40:00Z">
                  <w:rPr>
                    <w:rFonts w:ascii="Calibri" w:eastAsia="Times New Roman" w:hAnsi="Calibri" w:cs="Calibri"/>
                    <w:color w:val="000000"/>
                    <w:lang w:eastAsia="zh-CN"/>
                  </w:rPr>
                </w:rPrChange>
              </w:rPr>
              <w:t>Paranagua</w:t>
            </w:r>
            <w:proofErr w:type="spellEnd"/>
            <w:r w:rsidRPr="002E7EBD">
              <w:rPr>
                <w:rFonts w:eastAsia="Times New Roman" w:cstheme="minorHAnsi"/>
                <w:color w:val="000000"/>
                <w:sz w:val="24"/>
                <w:szCs w:val="24"/>
                <w:lang w:eastAsia="zh-CN"/>
                <w:rPrChange w:id="675" w:author="Chloe Mao" w:date="2022-03-15T23:40:00Z">
                  <w:rPr>
                    <w:rFonts w:ascii="Calibri" w:eastAsia="Times New Roman" w:hAnsi="Calibri" w:cs="Calibri"/>
                    <w:color w:val="000000"/>
                    <w:lang w:eastAsia="zh-CN"/>
                  </w:rPr>
                </w:rPrChange>
              </w:rPr>
              <w:t xml:space="preserve"> Outer Anchorage</w:t>
            </w:r>
          </w:p>
        </w:tc>
        <w:tc>
          <w:tcPr>
            <w:tcW w:w="1921" w:type="pct"/>
            <w:tcBorders>
              <w:top w:val="single" w:sz="4" w:space="0" w:color="FFFFFF"/>
              <w:left w:val="single" w:sz="4" w:space="0" w:color="FFFFFF"/>
              <w:bottom w:val="single" w:sz="4" w:space="0" w:color="FFFFFF"/>
              <w:right w:val="nil"/>
            </w:tcBorders>
            <w:shd w:val="clear" w:color="DBDBDB" w:fill="DBDBDB"/>
            <w:noWrap/>
            <w:vAlign w:val="center"/>
            <w:hideMark/>
          </w:tcPr>
          <w:p w14:paraId="5AD59886" w14:textId="77777777" w:rsidR="00AE1C98" w:rsidRPr="002E7EBD" w:rsidRDefault="00AE1C98" w:rsidP="005F0DBD">
            <w:pPr>
              <w:spacing w:after="0" w:line="240" w:lineRule="auto"/>
              <w:jc w:val="center"/>
              <w:rPr>
                <w:rFonts w:eastAsia="Times New Roman" w:cstheme="minorHAnsi"/>
                <w:color w:val="000000"/>
                <w:sz w:val="24"/>
                <w:szCs w:val="24"/>
                <w:lang w:eastAsia="zh-CN"/>
                <w:rPrChange w:id="676" w:author="Chloe Mao" w:date="2022-03-15T23:40:00Z">
                  <w:rPr>
                    <w:rFonts w:ascii="Calibri" w:eastAsia="Times New Roman" w:hAnsi="Calibri" w:cs="Calibri"/>
                    <w:color w:val="000000"/>
                    <w:lang w:eastAsia="zh-CN"/>
                  </w:rPr>
                </w:rPrChange>
              </w:rPr>
            </w:pPr>
            <w:r w:rsidRPr="002E7EBD">
              <w:rPr>
                <w:rFonts w:eastAsia="Times New Roman" w:cstheme="minorHAnsi"/>
                <w:color w:val="000000"/>
                <w:sz w:val="24"/>
                <w:szCs w:val="24"/>
                <w:lang w:eastAsia="zh-CN"/>
                <w:rPrChange w:id="677" w:author="Chloe Mao" w:date="2022-03-15T23:40:00Z">
                  <w:rPr>
                    <w:rFonts w:ascii="Calibri" w:eastAsia="Times New Roman" w:hAnsi="Calibri" w:cs="Calibri"/>
                    <w:color w:val="000000"/>
                    <w:lang w:eastAsia="zh-CN"/>
                  </w:rPr>
                </w:rPrChange>
              </w:rPr>
              <w:t>28</w:t>
            </w:r>
          </w:p>
        </w:tc>
      </w:tr>
      <w:tr w:rsidR="00AE1C98" w:rsidRPr="00AE1C98" w14:paraId="15E4AC5E" w14:textId="77777777" w:rsidTr="00AE1C98">
        <w:trPr>
          <w:trHeight w:val="300"/>
        </w:trPr>
        <w:tc>
          <w:tcPr>
            <w:tcW w:w="3079" w:type="pct"/>
            <w:tcBorders>
              <w:top w:val="single" w:sz="4" w:space="0" w:color="FFFFFF"/>
              <w:left w:val="nil"/>
              <w:bottom w:val="single" w:sz="4" w:space="0" w:color="FFFFFF"/>
              <w:right w:val="single" w:sz="4" w:space="0" w:color="FFFFFF"/>
            </w:tcBorders>
            <w:shd w:val="clear" w:color="EDEDED" w:fill="EDEDED"/>
            <w:noWrap/>
            <w:vAlign w:val="center"/>
            <w:hideMark/>
          </w:tcPr>
          <w:p w14:paraId="4773CA2A" w14:textId="77777777" w:rsidR="00AE1C98" w:rsidRPr="002E7EBD" w:rsidRDefault="00AE1C98" w:rsidP="005F0DBD">
            <w:pPr>
              <w:spacing w:after="0" w:line="240" w:lineRule="auto"/>
              <w:rPr>
                <w:rFonts w:eastAsia="Times New Roman" w:cstheme="minorHAnsi"/>
                <w:color w:val="000000"/>
                <w:sz w:val="24"/>
                <w:szCs w:val="24"/>
                <w:lang w:eastAsia="zh-CN"/>
                <w:rPrChange w:id="678" w:author="Chloe Mao" w:date="2022-03-15T23:40:00Z">
                  <w:rPr>
                    <w:rFonts w:ascii="Calibri" w:eastAsia="Times New Roman" w:hAnsi="Calibri" w:cs="Calibri"/>
                    <w:color w:val="000000"/>
                    <w:lang w:eastAsia="zh-CN"/>
                  </w:rPr>
                </w:rPrChange>
              </w:rPr>
            </w:pPr>
            <w:proofErr w:type="spellStart"/>
            <w:r w:rsidRPr="002E7EBD">
              <w:rPr>
                <w:rFonts w:eastAsia="Times New Roman" w:cstheme="minorHAnsi"/>
                <w:color w:val="000000"/>
                <w:sz w:val="24"/>
                <w:szCs w:val="24"/>
                <w:lang w:eastAsia="zh-CN"/>
                <w:rPrChange w:id="679" w:author="Chloe Mao" w:date="2022-03-15T23:40:00Z">
                  <w:rPr>
                    <w:rFonts w:ascii="Calibri" w:eastAsia="Times New Roman" w:hAnsi="Calibri" w:cs="Calibri"/>
                    <w:color w:val="000000"/>
                    <w:lang w:eastAsia="zh-CN"/>
                  </w:rPr>
                </w:rPrChange>
              </w:rPr>
              <w:t>Tubarao</w:t>
            </w:r>
            <w:proofErr w:type="spellEnd"/>
            <w:r w:rsidRPr="002E7EBD">
              <w:rPr>
                <w:rFonts w:eastAsia="Times New Roman" w:cstheme="minorHAnsi"/>
                <w:color w:val="000000"/>
                <w:sz w:val="24"/>
                <w:szCs w:val="24"/>
                <w:lang w:eastAsia="zh-CN"/>
                <w:rPrChange w:id="680" w:author="Chloe Mao" w:date="2022-03-15T23:40:00Z">
                  <w:rPr>
                    <w:rFonts w:ascii="Calibri" w:eastAsia="Times New Roman" w:hAnsi="Calibri" w:cs="Calibri"/>
                    <w:color w:val="000000"/>
                    <w:lang w:eastAsia="zh-CN"/>
                  </w:rPr>
                </w:rPrChange>
              </w:rPr>
              <w:t xml:space="preserve"> (and Vitoria) Anchorage</w:t>
            </w:r>
          </w:p>
        </w:tc>
        <w:tc>
          <w:tcPr>
            <w:tcW w:w="1921" w:type="pct"/>
            <w:tcBorders>
              <w:top w:val="single" w:sz="4" w:space="0" w:color="FFFFFF"/>
              <w:left w:val="single" w:sz="4" w:space="0" w:color="FFFFFF"/>
              <w:bottom w:val="single" w:sz="4" w:space="0" w:color="FFFFFF"/>
              <w:right w:val="nil"/>
            </w:tcBorders>
            <w:shd w:val="clear" w:color="EDEDED" w:fill="EDEDED"/>
            <w:noWrap/>
            <w:vAlign w:val="center"/>
            <w:hideMark/>
          </w:tcPr>
          <w:p w14:paraId="401F9003" w14:textId="77777777" w:rsidR="00AE1C98" w:rsidRPr="002E7EBD" w:rsidRDefault="00AE1C98" w:rsidP="005F0DBD">
            <w:pPr>
              <w:spacing w:after="0" w:line="240" w:lineRule="auto"/>
              <w:jc w:val="center"/>
              <w:rPr>
                <w:rFonts w:eastAsia="Times New Roman" w:cstheme="minorHAnsi"/>
                <w:color w:val="000000"/>
                <w:sz w:val="24"/>
                <w:szCs w:val="24"/>
                <w:lang w:eastAsia="zh-CN"/>
                <w:rPrChange w:id="681" w:author="Chloe Mao" w:date="2022-03-15T23:40:00Z">
                  <w:rPr>
                    <w:rFonts w:ascii="Calibri" w:eastAsia="Times New Roman" w:hAnsi="Calibri" w:cs="Calibri"/>
                    <w:color w:val="000000"/>
                    <w:lang w:eastAsia="zh-CN"/>
                  </w:rPr>
                </w:rPrChange>
              </w:rPr>
            </w:pPr>
            <w:r w:rsidRPr="002E7EBD">
              <w:rPr>
                <w:rFonts w:eastAsia="Times New Roman" w:cstheme="minorHAnsi"/>
                <w:color w:val="000000"/>
                <w:sz w:val="24"/>
                <w:szCs w:val="24"/>
                <w:lang w:eastAsia="zh-CN"/>
                <w:rPrChange w:id="682" w:author="Chloe Mao" w:date="2022-03-15T23:40:00Z">
                  <w:rPr>
                    <w:rFonts w:ascii="Calibri" w:eastAsia="Times New Roman" w:hAnsi="Calibri" w:cs="Calibri"/>
                    <w:color w:val="000000"/>
                    <w:lang w:eastAsia="zh-CN"/>
                  </w:rPr>
                </w:rPrChange>
              </w:rPr>
              <w:t>25</w:t>
            </w:r>
          </w:p>
        </w:tc>
      </w:tr>
      <w:tr w:rsidR="00AE1C98" w:rsidRPr="00AE1C98" w14:paraId="05D0C606" w14:textId="77777777" w:rsidTr="00AE1C98">
        <w:trPr>
          <w:trHeight w:val="300"/>
        </w:trPr>
        <w:tc>
          <w:tcPr>
            <w:tcW w:w="3079" w:type="pct"/>
            <w:tcBorders>
              <w:top w:val="single" w:sz="4" w:space="0" w:color="FFFFFF"/>
              <w:left w:val="nil"/>
              <w:bottom w:val="single" w:sz="4" w:space="0" w:color="FFFFFF"/>
              <w:right w:val="single" w:sz="4" w:space="0" w:color="FFFFFF"/>
            </w:tcBorders>
            <w:shd w:val="clear" w:color="DBDBDB" w:fill="DBDBDB"/>
            <w:noWrap/>
            <w:vAlign w:val="center"/>
            <w:hideMark/>
          </w:tcPr>
          <w:p w14:paraId="00B54D7F" w14:textId="77777777" w:rsidR="00AE1C98" w:rsidRPr="002E7EBD" w:rsidRDefault="00AE1C98" w:rsidP="005F0DBD">
            <w:pPr>
              <w:spacing w:after="0" w:line="240" w:lineRule="auto"/>
              <w:rPr>
                <w:rFonts w:eastAsia="Times New Roman" w:cstheme="minorHAnsi"/>
                <w:color w:val="000000"/>
                <w:sz w:val="24"/>
                <w:szCs w:val="24"/>
                <w:lang w:eastAsia="zh-CN"/>
                <w:rPrChange w:id="683" w:author="Chloe Mao" w:date="2022-03-15T23:40:00Z">
                  <w:rPr>
                    <w:rFonts w:ascii="Calibri" w:eastAsia="Times New Roman" w:hAnsi="Calibri" w:cs="Calibri"/>
                    <w:color w:val="000000"/>
                    <w:lang w:eastAsia="zh-CN"/>
                  </w:rPr>
                </w:rPrChange>
              </w:rPr>
            </w:pPr>
            <w:r w:rsidRPr="002E7EBD">
              <w:rPr>
                <w:rFonts w:eastAsia="Times New Roman" w:cstheme="minorHAnsi"/>
                <w:color w:val="000000"/>
                <w:sz w:val="24"/>
                <w:szCs w:val="24"/>
                <w:lang w:eastAsia="zh-CN"/>
                <w:rPrChange w:id="684" w:author="Chloe Mao" w:date="2022-03-15T23:40:00Z">
                  <w:rPr>
                    <w:rFonts w:ascii="Calibri" w:eastAsia="Times New Roman" w:hAnsi="Calibri" w:cs="Calibri"/>
                    <w:color w:val="000000"/>
                    <w:lang w:eastAsia="zh-CN"/>
                  </w:rPr>
                </w:rPrChange>
              </w:rPr>
              <w:t>Tianjin Northern Anchorage</w:t>
            </w:r>
          </w:p>
        </w:tc>
        <w:tc>
          <w:tcPr>
            <w:tcW w:w="1921" w:type="pct"/>
            <w:tcBorders>
              <w:top w:val="single" w:sz="4" w:space="0" w:color="FFFFFF"/>
              <w:left w:val="single" w:sz="4" w:space="0" w:color="FFFFFF"/>
              <w:bottom w:val="single" w:sz="4" w:space="0" w:color="FFFFFF"/>
              <w:right w:val="nil"/>
            </w:tcBorders>
            <w:shd w:val="clear" w:color="DBDBDB" w:fill="DBDBDB"/>
            <w:noWrap/>
            <w:vAlign w:val="center"/>
            <w:hideMark/>
          </w:tcPr>
          <w:p w14:paraId="466AAF38" w14:textId="77777777" w:rsidR="00AE1C98" w:rsidRPr="002E7EBD" w:rsidRDefault="00AE1C98" w:rsidP="005F0DBD">
            <w:pPr>
              <w:spacing w:after="0" w:line="240" w:lineRule="auto"/>
              <w:jc w:val="center"/>
              <w:rPr>
                <w:rFonts w:eastAsia="Times New Roman" w:cstheme="minorHAnsi"/>
                <w:color w:val="000000"/>
                <w:sz w:val="24"/>
                <w:szCs w:val="24"/>
                <w:lang w:eastAsia="zh-CN"/>
                <w:rPrChange w:id="685" w:author="Chloe Mao" w:date="2022-03-15T23:40:00Z">
                  <w:rPr>
                    <w:rFonts w:ascii="Calibri" w:eastAsia="Times New Roman" w:hAnsi="Calibri" w:cs="Calibri"/>
                    <w:color w:val="000000"/>
                    <w:lang w:eastAsia="zh-CN"/>
                  </w:rPr>
                </w:rPrChange>
              </w:rPr>
            </w:pPr>
            <w:r w:rsidRPr="002E7EBD">
              <w:rPr>
                <w:rFonts w:eastAsia="Times New Roman" w:cstheme="minorHAnsi"/>
                <w:color w:val="000000"/>
                <w:sz w:val="24"/>
                <w:szCs w:val="24"/>
                <w:lang w:eastAsia="zh-CN"/>
                <w:rPrChange w:id="686" w:author="Chloe Mao" w:date="2022-03-15T23:40:00Z">
                  <w:rPr>
                    <w:rFonts w:ascii="Calibri" w:eastAsia="Times New Roman" w:hAnsi="Calibri" w:cs="Calibri"/>
                    <w:color w:val="000000"/>
                    <w:lang w:eastAsia="zh-CN"/>
                  </w:rPr>
                </w:rPrChange>
              </w:rPr>
              <w:t>24</w:t>
            </w:r>
          </w:p>
        </w:tc>
      </w:tr>
      <w:tr w:rsidR="00AE1C98" w:rsidRPr="00AE1C98" w14:paraId="3115A494" w14:textId="77777777" w:rsidTr="00AE1C98">
        <w:trPr>
          <w:trHeight w:val="300"/>
        </w:trPr>
        <w:tc>
          <w:tcPr>
            <w:tcW w:w="3079" w:type="pct"/>
            <w:tcBorders>
              <w:top w:val="single" w:sz="4" w:space="0" w:color="FFFFFF"/>
              <w:left w:val="nil"/>
              <w:bottom w:val="single" w:sz="4" w:space="0" w:color="FFFFFF"/>
              <w:right w:val="single" w:sz="4" w:space="0" w:color="FFFFFF"/>
            </w:tcBorders>
            <w:shd w:val="clear" w:color="EDEDED" w:fill="EDEDED"/>
            <w:noWrap/>
            <w:vAlign w:val="center"/>
            <w:hideMark/>
          </w:tcPr>
          <w:p w14:paraId="3549887B" w14:textId="77777777" w:rsidR="00AE1C98" w:rsidRPr="002E7EBD" w:rsidRDefault="00AE1C98" w:rsidP="005F0DBD">
            <w:pPr>
              <w:spacing w:after="0" w:line="240" w:lineRule="auto"/>
              <w:rPr>
                <w:rFonts w:eastAsia="Times New Roman" w:cstheme="minorHAnsi"/>
                <w:color w:val="000000"/>
                <w:sz w:val="24"/>
                <w:szCs w:val="24"/>
                <w:lang w:eastAsia="zh-CN"/>
                <w:rPrChange w:id="687" w:author="Chloe Mao" w:date="2022-03-15T23:40:00Z">
                  <w:rPr>
                    <w:rFonts w:ascii="Calibri" w:eastAsia="Times New Roman" w:hAnsi="Calibri" w:cs="Calibri"/>
                    <w:color w:val="000000"/>
                    <w:lang w:eastAsia="zh-CN"/>
                  </w:rPr>
                </w:rPrChange>
              </w:rPr>
            </w:pPr>
            <w:r w:rsidRPr="002E7EBD">
              <w:rPr>
                <w:rFonts w:eastAsia="Times New Roman" w:cstheme="minorHAnsi"/>
                <w:color w:val="000000"/>
                <w:sz w:val="24"/>
                <w:szCs w:val="24"/>
                <w:lang w:eastAsia="zh-CN"/>
                <w:rPrChange w:id="688" w:author="Chloe Mao" w:date="2022-03-15T23:40:00Z">
                  <w:rPr>
                    <w:rFonts w:ascii="Calibri" w:eastAsia="Times New Roman" w:hAnsi="Calibri" w:cs="Calibri"/>
                    <w:color w:val="000000"/>
                    <w:lang w:eastAsia="zh-CN"/>
                  </w:rPr>
                </w:rPrChange>
              </w:rPr>
              <w:t>Rizhao Anchorage</w:t>
            </w:r>
          </w:p>
        </w:tc>
        <w:tc>
          <w:tcPr>
            <w:tcW w:w="1921" w:type="pct"/>
            <w:tcBorders>
              <w:top w:val="single" w:sz="4" w:space="0" w:color="FFFFFF"/>
              <w:left w:val="single" w:sz="4" w:space="0" w:color="FFFFFF"/>
              <w:bottom w:val="single" w:sz="4" w:space="0" w:color="FFFFFF"/>
              <w:right w:val="nil"/>
            </w:tcBorders>
            <w:shd w:val="clear" w:color="EDEDED" w:fill="EDEDED"/>
            <w:noWrap/>
            <w:vAlign w:val="center"/>
            <w:hideMark/>
          </w:tcPr>
          <w:p w14:paraId="6105A847" w14:textId="77777777" w:rsidR="00AE1C98" w:rsidRPr="002E7EBD" w:rsidRDefault="00AE1C98" w:rsidP="005F0DBD">
            <w:pPr>
              <w:spacing w:after="0" w:line="240" w:lineRule="auto"/>
              <w:jc w:val="center"/>
              <w:rPr>
                <w:rFonts w:eastAsia="Times New Roman" w:cstheme="minorHAnsi"/>
                <w:color w:val="000000"/>
                <w:sz w:val="24"/>
                <w:szCs w:val="24"/>
                <w:lang w:eastAsia="zh-CN"/>
                <w:rPrChange w:id="689" w:author="Chloe Mao" w:date="2022-03-15T23:40:00Z">
                  <w:rPr>
                    <w:rFonts w:ascii="Calibri" w:eastAsia="Times New Roman" w:hAnsi="Calibri" w:cs="Calibri"/>
                    <w:color w:val="000000"/>
                    <w:lang w:eastAsia="zh-CN"/>
                  </w:rPr>
                </w:rPrChange>
              </w:rPr>
            </w:pPr>
            <w:r w:rsidRPr="002E7EBD">
              <w:rPr>
                <w:rFonts w:eastAsia="Times New Roman" w:cstheme="minorHAnsi"/>
                <w:color w:val="000000"/>
                <w:sz w:val="24"/>
                <w:szCs w:val="24"/>
                <w:lang w:eastAsia="zh-CN"/>
                <w:rPrChange w:id="690" w:author="Chloe Mao" w:date="2022-03-15T23:40:00Z">
                  <w:rPr>
                    <w:rFonts w:ascii="Calibri" w:eastAsia="Times New Roman" w:hAnsi="Calibri" w:cs="Calibri"/>
                    <w:color w:val="000000"/>
                    <w:lang w:eastAsia="zh-CN"/>
                  </w:rPr>
                </w:rPrChange>
              </w:rPr>
              <w:t>23</w:t>
            </w:r>
          </w:p>
        </w:tc>
      </w:tr>
      <w:tr w:rsidR="00AE1C98" w:rsidRPr="00AE1C98" w14:paraId="2AA2CB82" w14:textId="77777777" w:rsidTr="00AE1C98">
        <w:trPr>
          <w:trHeight w:val="300"/>
        </w:trPr>
        <w:tc>
          <w:tcPr>
            <w:tcW w:w="3079" w:type="pct"/>
            <w:tcBorders>
              <w:top w:val="single" w:sz="4" w:space="0" w:color="FFFFFF"/>
              <w:left w:val="nil"/>
              <w:bottom w:val="single" w:sz="4" w:space="0" w:color="FFFFFF"/>
              <w:right w:val="single" w:sz="4" w:space="0" w:color="FFFFFF"/>
            </w:tcBorders>
            <w:shd w:val="clear" w:color="DBDBDB" w:fill="DBDBDB"/>
            <w:noWrap/>
            <w:vAlign w:val="center"/>
            <w:hideMark/>
          </w:tcPr>
          <w:p w14:paraId="2657941D" w14:textId="77777777" w:rsidR="00AE1C98" w:rsidRPr="002E7EBD" w:rsidRDefault="00AE1C98" w:rsidP="005F0DBD">
            <w:pPr>
              <w:spacing w:after="0" w:line="240" w:lineRule="auto"/>
              <w:rPr>
                <w:rFonts w:eastAsia="Times New Roman" w:cstheme="minorHAnsi"/>
                <w:color w:val="000000"/>
                <w:sz w:val="24"/>
                <w:szCs w:val="24"/>
                <w:lang w:eastAsia="zh-CN"/>
                <w:rPrChange w:id="691" w:author="Chloe Mao" w:date="2022-03-15T23:40:00Z">
                  <w:rPr>
                    <w:rFonts w:ascii="Calibri" w:eastAsia="Times New Roman" w:hAnsi="Calibri" w:cs="Calibri"/>
                    <w:color w:val="000000"/>
                    <w:lang w:eastAsia="zh-CN"/>
                  </w:rPr>
                </w:rPrChange>
              </w:rPr>
            </w:pPr>
            <w:r w:rsidRPr="002E7EBD">
              <w:rPr>
                <w:rFonts w:eastAsia="Times New Roman" w:cstheme="minorHAnsi"/>
                <w:color w:val="000000"/>
                <w:sz w:val="24"/>
                <w:szCs w:val="24"/>
                <w:lang w:eastAsia="zh-CN"/>
                <w:rPrChange w:id="692" w:author="Chloe Mao" w:date="2022-03-15T23:40:00Z">
                  <w:rPr>
                    <w:rFonts w:ascii="Calibri" w:eastAsia="Times New Roman" w:hAnsi="Calibri" w:cs="Calibri"/>
                    <w:color w:val="000000"/>
                    <w:lang w:eastAsia="zh-CN"/>
                  </w:rPr>
                </w:rPrChange>
              </w:rPr>
              <w:t>Ponta da Madeira (</w:t>
            </w:r>
            <w:proofErr w:type="spellStart"/>
            <w:r w:rsidRPr="002E7EBD">
              <w:rPr>
                <w:rFonts w:eastAsia="Times New Roman" w:cstheme="minorHAnsi"/>
                <w:color w:val="000000"/>
                <w:sz w:val="24"/>
                <w:szCs w:val="24"/>
                <w:lang w:eastAsia="zh-CN"/>
                <w:rPrChange w:id="693" w:author="Chloe Mao" w:date="2022-03-15T23:40:00Z">
                  <w:rPr>
                    <w:rFonts w:ascii="Calibri" w:eastAsia="Times New Roman" w:hAnsi="Calibri" w:cs="Calibri"/>
                    <w:color w:val="000000"/>
                    <w:lang w:eastAsia="zh-CN"/>
                  </w:rPr>
                </w:rPrChange>
              </w:rPr>
              <w:t>Itaqui</w:t>
            </w:r>
            <w:proofErr w:type="spellEnd"/>
            <w:r w:rsidRPr="002E7EBD">
              <w:rPr>
                <w:rFonts w:eastAsia="Times New Roman" w:cstheme="minorHAnsi"/>
                <w:color w:val="000000"/>
                <w:sz w:val="24"/>
                <w:szCs w:val="24"/>
                <w:lang w:eastAsia="zh-CN"/>
                <w:rPrChange w:id="694" w:author="Chloe Mao" w:date="2022-03-15T23:40:00Z">
                  <w:rPr>
                    <w:rFonts w:ascii="Calibri" w:eastAsia="Times New Roman" w:hAnsi="Calibri" w:cs="Calibri"/>
                    <w:color w:val="000000"/>
                    <w:lang w:eastAsia="zh-CN"/>
                  </w:rPr>
                </w:rPrChange>
              </w:rPr>
              <w:t>) inner Anchorage</w:t>
            </w:r>
          </w:p>
        </w:tc>
        <w:tc>
          <w:tcPr>
            <w:tcW w:w="1921" w:type="pct"/>
            <w:tcBorders>
              <w:top w:val="single" w:sz="4" w:space="0" w:color="FFFFFF"/>
              <w:left w:val="single" w:sz="4" w:space="0" w:color="FFFFFF"/>
              <w:bottom w:val="single" w:sz="4" w:space="0" w:color="FFFFFF"/>
              <w:right w:val="nil"/>
            </w:tcBorders>
            <w:shd w:val="clear" w:color="DBDBDB" w:fill="DBDBDB"/>
            <w:noWrap/>
            <w:vAlign w:val="center"/>
            <w:hideMark/>
          </w:tcPr>
          <w:p w14:paraId="08D9E7EB" w14:textId="77777777" w:rsidR="00AE1C98" w:rsidRPr="002E7EBD" w:rsidRDefault="00AE1C98" w:rsidP="005F0DBD">
            <w:pPr>
              <w:spacing w:after="0" w:line="240" w:lineRule="auto"/>
              <w:jc w:val="center"/>
              <w:rPr>
                <w:rFonts w:eastAsia="Times New Roman" w:cstheme="minorHAnsi"/>
                <w:color w:val="000000"/>
                <w:sz w:val="24"/>
                <w:szCs w:val="24"/>
                <w:lang w:eastAsia="zh-CN"/>
                <w:rPrChange w:id="695" w:author="Chloe Mao" w:date="2022-03-15T23:40:00Z">
                  <w:rPr>
                    <w:rFonts w:ascii="Calibri" w:eastAsia="Times New Roman" w:hAnsi="Calibri" w:cs="Calibri"/>
                    <w:color w:val="000000"/>
                    <w:lang w:eastAsia="zh-CN"/>
                  </w:rPr>
                </w:rPrChange>
              </w:rPr>
            </w:pPr>
            <w:r w:rsidRPr="002E7EBD">
              <w:rPr>
                <w:rFonts w:eastAsia="Times New Roman" w:cstheme="minorHAnsi"/>
                <w:color w:val="000000"/>
                <w:sz w:val="24"/>
                <w:szCs w:val="24"/>
                <w:lang w:eastAsia="zh-CN"/>
                <w:rPrChange w:id="696" w:author="Chloe Mao" w:date="2022-03-15T23:40:00Z">
                  <w:rPr>
                    <w:rFonts w:ascii="Calibri" w:eastAsia="Times New Roman" w:hAnsi="Calibri" w:cs="Calibri"/>
                    <w:color w:val="000000"/>
                    <w:lang w:eastAsia="zh-CN"/>
                  </w:rPr>
                </w:rPrChange>
              </w:rPr>
              <w:t>23</w:t>
            </w:r>
          </w:p>
        </w:tc>
      </w:tr>
      <w:tr w:rsidR="00AE1C98" w:rsidRPr="00AE1C98" w14:paraId="0924B4DC" w14:textId="77777777" w:rsidTr="00AE1C98">
        <w:trPr>
          <w:trHeight w:val="300"/>
        </w:trPr>
        <w:tc>
          <w:tcPr>
            <w:tcW w:w="3079" w:type="pct"/>
            <w:tcBorders>
              <w:top w:val="single" w:sz="4" w:space="0" w:color="FFFFFF"/>
              <w:left w:val="nil"/>
              <w:bottom w:val="single" w:sz="4" w:space="0" w:color="FFFFFF"/>
              <w:right w:val="single" w:sz="4" w:space="0" w:color="FFFFFF"/>
            </w:tcBorders>
            <w:shd w:val="clear" w:color="EDEDED" w:fill="EDEDED"/>
            <w:noWrap/>
            <w:vAlign w:val="center"/>
            <w:hideMark/>
          </w:tcPr>
          <w:p w14:paraId="4266095A" w14:textId="77777777" w:rsidR="00AE1C98" w:rsidRPr="002E7EBD" w:rsidRDefault="00AE1C98" w:rsidP="005F0DBD">
            <w:pPr>
              <w:spacing w:after="0" w:line="240" w:lineRule="auto"/>
              <w:rPr>
                <w:rFonts w:eastAsia="Times New Roman" w:cstheme="minorHAnsi"/>
                <w:color w:val="000000"/>
                <w:sz w:val="24"/>
                <w:szCs w:val="24"/>
                <w:lang w:eastAsia="zh-CN"/>
                <w:rPrChange w:id="697" w:author="Chloe Mao" w:date="2022-03-15T23:40:00Z">
                  <w:rPr>
                    <w:rFonts w:ascii="Calibri" w:eastAsia="Times New Roman" w:hAnsi="Calibri" w:cs="Calibri"/>
                    <w:color w:val="000000"/>
                    <w:lang w:eastAsia="zh-CN"/>
                  </w:rPr>
                </w:rPrChange>
              </w:rPr>
            </w:pPr>
            <w:r w:rsidRPr="002E7EBD">
              <w:rPr>
                <w:rFonts w:eastAsia="Times New Roman" w:cstheme="minorHAnsi"/>
                <w:color w:val="000000"/>
                <w:sz w:val="24"/>
                <w:szCs w:val="24"/>
                <w:lang w:eastAsia="zh-CN"/>
                <w:rPrChange w:id="698" w:author="Chloe Mao" w:date="2022-03-15T23:40:00Z">
                  <w:rPr>
                    <w:rFonts w:ascii="Calibri" w:eastAsia="Times New Roman" w:hAnsi="Calibri" w:cs="Calibri"/>
                    <w:color w:val="000000"/>
                    <w:lang w:eastAsia="zh-CN"/>
                  </w:rPr>
                </w:rPrChange>
              </w:rPr>
              <w:t>Port Hedland Anchorage</w:t>
            </w:r>
          </w:p>
        </w:tc>
        <w:tc>
          <w:tcPr>
            <w:tcW w:w="1921" w:type="pct"/>
            <w:tcBorders>
              <w:top w:val="single" w:sz="4" w:space="0" w:color="FFFFFF"/>
              <w:left w:val="single" w:sz="4" w:space="0" w:color="FFFFFF"/>
              <w:bottom w:val="single" w:sz="4" w:space="0" w:color="FFFFFF"/>
              <w:right w:val="nil"/>
            </w:tcBorders>
            <w:shd w:val="clear" w:color="EDEDED" w:fill="EDEDED"/>
            <w:noWrap/>
            <w:vAlign w:val="center"/>
            <w:hideMark/>
          </w:tcPr>
          <w:p w14:paraId="5F819457" w14:textId="77777777" w:rsidR="00AE1C98" w:rsidRPr="002E7EBD" w:rsidRDefault="00AE1C98" w:rsidP="005F0DBD">
            <w:pPr>
              <w:spacing w:after="0" w:line="240" w:lineRule="auto"/>
              <w:jc w:val="center"/>
              <w:rPr>
                <w:rFonts w:eastAsia="Times New Roman" w:cstheme="minorHAnsi"/>
                <w:color w:val="000000"/>
                <w:sz w:val="24"/>
                <w:szCs w:val="24"/>
                <w:lang w:eastAsia="zh-CN"/>
                <w:rPrChange w:id="699" w:author="Chloe Mao" w:date="2022-03-15T23:40:00Z">
                  <w:rPr>
                    <w:rFonts w:ascii="Calibri" w:eastAsia="Times New Roman" w:hAnsi="Calibri" w:cs="Calibri"/>
                    <w:color w:val="000000"/>
                    <w:lang w:eastAsia="zh-CN"/>
                  </w:rPr>
                </w:rPrChange>
              </w:rPr>
            </w:pPr>
            <w:r w:rsidRPr="002E7EBD">
              <w:rPr>
                <w:rFonts w:eastAsia="Times New Roman" w:cstheme="minorHAnsi"/>
                <w:color w:val="000000"/>
                <w:sz w:val="24"/>
                <w:szCs w:val="24"/>
                <w:lang w:eastAsia="zh-CN"/>
                <w:rPrChange w:id="700" w:author="Chloe Mao" w:date="2022-03-15T23:40:00Z">
                  <w:rPr>
                    <w:rFonts w:ascii="Calibri" w:eastAsia="Times New Roman" w:hAnsi="Calibri" w:cs="Calibri"/>
                    <w:color w:val="000000"/>
                    <w:lang w:eastAsia="zh-CN"/>
                  </w:rPr>
                </w:rPrChange>
              </w:rPr>
              <w:t>23</w:t>
            </w:r>
          </w:p>
        </w:tc>
      </w:tr>
      <w:tr w:rsidR="00AE1C98" w:rsidRPr="00AE1C98" w14:paraId="5007A51F" w14:textId="77777777" w:rsidTr="00AE1C98">
        <w:trPr>
          <w:trHeight w:val="300"/>
        </w:trPr>
        <w:tc>
          <w:tcPr>
            <w:tcW w:w="3079" w:type="pct"/>
            <w:tcBorders>
              <w:top w:val="single" w:sz="4" w:space="0" w:color="FFFFFF"/>
              <w:left w:val="nil"/>
              <w:bottom w:val="single" w:sz="4" w:space="0" w:color="FFFFFF"/>
              <w:right w:val="single" w:sz="4" w:space="0" w:color="FFFFFF"/>
            </w:tcBorders>
            <w:shd w:val="clear" w:color="DBDBDB" w:fill="DBDBDB"/>
            <w:noWrap/>
            <w:vAlign w:val="center"/>
            <w:hideMark/>
          </w:tcPr>
          <w:p w14:paraId="603B1AEF" w14:textId="77777777" w:rsidR="00AE1C98" w:rsidRPr="002E7EBD" w:rsidRDefault="00AE1C98" w:rsidP="005F0DBD">
            <w:pPr>
              <w:spacing w:after="0" w:line="240" w:lineRule="auto"/>
              <w:rPr>
                <w:rFonts w:eastAsia="Times New Roman" w:cstheme="minorHAnsi"/>
                <w:color w:val="000000"/>
                <w:sz w:val="24"/>
                <w:szCs w:val="24"/>
                <w:lang w:eastAsia="zh-CN"/>
                <w:rPrChange w:id="701" w:author="Chloe Mao" w:date="2022-03-15T23:40:00Z">
                  <w:rPr>
                    <w:rFonts w:ascii="Calibri" w:eastAsia="Times New Roman" w:hAnsi="Calibri" w:cs="Calibri"/>
                    <w:color w:val="000000"/>
                    <w:lang w:eastAsia="zh-CN"/>
                  </w:rPr>
                </w:rPrChange>
              </w:rPr>
            </w:pPr>
            <w:r w:rsidRPr="002E7EBD">
              <w:rPr>
                <w:rFonts w:eastAsia="Times New Roman" w:cstheme="minorHAnsi"/>
                <w:color w:val="000000"/>
                <w:sz w:val="24"/>
                <w:szCs w:val="24"/>
                <w:lang w:eastAsia="zh-CN"/>
                <w:rPrChange w:id="702" w:author="Chloe Mao" w:date="2022-03-15T23:40:00Z">
                  <w:rPr>
                    <w:rFonts w:ascii="Calibri" w:eastAsia="Times New Roman" w:hAnsi="Calibri" w:cs="Calibri"/>
                    <w:color w:val="000000"/>
                    <w:lang w:eastAsia="zh-CN"/>
                  </w:rPr>
                </w:rPrChange>
              </w:rPr>
              <w:t>Outer Zhoushan Anchorages</w:t>
            </w:r>
          </w:p>
        </w:tc>
        <w:tc>
          <w:tcPr>
            <w:tcW w:w="1921" w:type="pct"/>
            <w:tcBorders>
              <w:top w:val="single" w:sz="4" w:space="0" w:color="FFFFFF"/>
              <w:left w:val="single" w:sz="4" w:space="0" w:color="FFFFFF"/>
              <w:bottom w:val="single" w:sz="4" w:space="0" w:color="FFFFFF"/>
              <w:right w:val="nil"/>
            </w:tcBorders>
            <w:shd w:val="clear" w:color="DBDBDB" w:fill="DBDBDB"/>
            <w:noWrap/>
            <w:vAlign w:val="center"/>
            <w:hideMark/>
          </w:tcPr>
          <w:p w14:paraId="568539CF" w14:textId="77777777" w:rsidR="00AE1C98" w:rsidRPr="002E7EBD" w:rsidRDefault="00AE1C98" w:rsidP="005F0DBD">
            <w:pPr>
              <w:spacing w:after="0" w:line="240" w:lineRule="auto"/>
              <w:jc w:val="center"/>
              <w:rPr>
                <w:rFonts w:eastAsia="Times New Roman" w:cstheme="minorHAnsi"/>
                <w:color w:val="000000"/>
                <w:sz w:val="24"/>
                <w:szCs w:val="24"/>
                <w:lang w:eastAsia="zh-CN"/>
                <w:rPrChange w:id="703" w:author="Chloe Mao" w:date="2022-03-15T23:40:00Z">
                  <w:rPr>
                    <w:rFonts w:ascii="Calibri" w:eastAsia="Times New Roman" w:hAnsi="Calibri" w:cs="Calibri"/>
                    <w:color w:val="000000"/>
                    <w:lang w:eastAsia="zh-CN"/>
                  </w:rPr>
                </w:rPrChange>
              </w:rPr>
            </w:pPr>
            <w:r w:rsidRPr="002E7EBD">
              <w:rPr>
                <w:rFonts w:eastAsia="Times New Roman" w:cstheme="minorHAnsi"/>
                <w:color w:val="000000"/>
                <w:sz w:val="24"/>
                <w:szCs w:val="24"/>
                <w:lang w:eastAsia="zh-CN"/>
                <w:rPrChange w:id="704" w:author="Chloe Mao" w:date="2022-03-15T23:40:00Z">
                  <w:rPr>
                    <w:rFonts w:ascii="Calibri" w:eastAsia="Times New Roman" w:hAnsi="Calibri" w:cs="Calibri"/>
                    <w:color w:val="000000"/>
                    <w:lang w:eastAsia="zh-CN"/>
                  </w:rPr>
                </w:rPrChange>
              </w:rPr>
              <w:t>23</w:t>
            </w:r>
          </w:p>
        </w:tc>
      </w:tr>
      <w:tr w:rsidR="00AE1C98" w:rsidRPr="00AE1C98" w14:paraId="3E305E07" w14:textId="77777777" w:rsidTr="00AE1C98">
        <w:trPr>
          <w:trHeight w:val="300"/>
        </w:trPr>
        <w:tc>
          <w:tcPr>
            <w:tcW w:w="3079" w:type="pct"/>
            <w:tcBorders>
              <w:top w:val="single" w:sz="4" w:space="0" w:color="FFFFFF"/>
              <w:left w:val="nil"/>
              <w:bottom w:val="nil"/>
              <w:right w:val="single" w:sz="4" w:space="0" w:color="FFFFFF"/>
            </w:tcBorders>
            <w:shd w:val="clear" w:color="EDEDED" w:fill="EDEDED"/>
            <w:noWrap/>
            <w:vAlign w:val="center"/>
            <w:hideMark/>
          </w:tcPr>
          <w:p w14:paraId="505677D1" w14:textId="77777777" w:rsidR="00AE1C98" w:rsidRPr="002E7EBD" w:rsidRDefault="00AE1C98" w:rsidP="005F0DBD">
            <w:pPr>
              <w:spacing w:after="0" w:line="240" w:lineRule="auto"/>
              <w:rPr>
                <w:rFonts w:eastAsia="Times New Roman" w:cstheme="minorHAnsi"/>
                <w:color w:val="000000"/>
                <w:sz w:val="24"/>
                <w:szCs w:val="24"/>
                <w:lang w:eastAsia="zh-CN"/>
                <w:rPrChange w:id="705" w:author="Chloe Mao" w:date="2022-03-15T23:40:00Z">
                  <w:rPr>
                    <w:rFonts w:ascii="Calibri" w:eastAsia="Times New Roman" w:hAnsi="Calibri" w:cs="Calibri"/>
                    <w:color w:val="000000"/>
                    <w:lang w:eastAsia="zh-CN"/>
                  </w:rPr>
                </w:rPrChange>
              </w:rPr>
            </w:pPr>
            <w:r w:rsidRPr="002E7EBD">
              <w:rPr>
                <w:rFonts w:eastAsia="Times New Roman" w:cstheme="minorHAnsi"/>
                <w:color w:val="000000"/>
                <w:sz w:val="24"/>
                <w:szCs w:val="24"/>
                <w:lang w:eastAsia="zh-CN"/>
                <w:rPrChange w:id="706" w:author="Chloe Mao" w:date="2022-03-15T23:40:00Z">
                  <w:rPr>
                    <w:rFonts w:ascii="Calibri" w:eastAsia="Times New Roman" w:hAnsi="Calibri" w:cs="Calibri"/>
                    <w:color w:val="000000"/>
                    <w:lang w:eastAsia="zh-CN"/>
                  </w:rPr>
                </w:rPrChange>
              </w:rPr>
              <w:t>Huanghua Anchorage</w:t>
            </w:r>
          </w:p>
        </w:tc>
        <w:tc>
          <w:tcPr>
            <w:tcW w:w="1921" w:type="pct"/>
            <w:tcBorders>
              <w:top w:val="single" w:sz="4" w:space="0" w:color="FFFFFF"/>
              <w:left w:val="single" w:sz="4" w:space="0" w:color="FFFFFF"/>
              <w:bottom w:val="nil"/>
              <w:right w:val="nil"/>
            </w:tcBorders>
            <w:shd w:val="clear" w:color="EDEDED" w:fill="EDEDED"/>
            <w:noWrap/>
            <w:vAlign w:val="center"/>
            <w:hideMark/>
          </w:tcPr>
          <w:p w14:paraId="203F79CD" w14:textId="77777777" w:rsidR="00AE1C98" w:rsidRPr="002E7EBD" w:rsidRDefault="00AE1C98" w:rsidP="005F0DBD">
            <w:pPr>
              <w:spacing w:after="0" w:line="240" w:lineRule="auto"/>
              <w:jc w:val="center"/>
              <w:rPr>
                <w:rFonts w:eastAsia="Times New Roman" w:cstheme="minorHAnsi"/>
                <w:color w:val="000000"/>
                <w:sz w:val="24"/>
                <w:szCs w:val="24"/>
                <w:lang w:eastAsia="zh-CN"/>
                <w:rPrChange w:id="707" w:author="Chloe Mao" w:date="2022-03-15T23:40:00Z">
                  <w:rPr>
                    <w:rFonts w:ascii="Calibri" w:eastAsia="Times New Roman" w:hAnsi="Calibri" w:cs="Calibri"/>
                    <w:color w:val="000000"/>
                    <w:lang w:eastAsia="zh-CN"/>
                  </w:rPr>
                </w:rPrChange>
              </w:rPr>
            </w:pPr>
            <w:r w:rsidRPr="002E7EBD">
              <w:rPr>
                <w:rFonts w:eastAsia="Times New Roman" w:cstheme="minorHAnsi"/>
                <w:color w:val="000000"/>
                <w:sz w:val="24"/>
                <w:szCs w:val="24"/>
                <w:lang w:eastAsia="zh-CN"/>
                <w:rPrChange w:id="708" w:author="Chloe Mao" w:date="2022-03-15T23:40:00Z">
                  <w:rPr>
                    <w:rFonts w:ascii="Calibri" w:eastAsia="Times New Roman" w:hAnsi="Calibri" w:cs="Calibri"/>
                    <w:color w:val="000000"/>
                    <w:lang w:eastAsia="zh-CN"/>
                  </w:rPr>
                </w:rPrChange>
              </w:rPr>
              <w:t>22</w:t>
            </w:r>
          </w:p>
        </w:tc>
      </w:tr>
    </w:tbl>
    <w:p w14:paraId="7BCB3171" w14:textId="7CC9A7BF" w:rsidR="007D4180" w:rsidRPr="00844A21" w:rsidRDefault="000A3132" w:rsidP="005F0DBD">
      <w:pPr>
        <w:pStyle w:val="Caption"/>
        <w:spacing w:after="0"/>
        <w:rPr>
          <w:rFonts w:cstheme="minorHAnsi"/>
        </w:rPr>
      </w:pPr>
      <w:bookmarkStart w:id="709" w:name="Table1"/>
      <w:r w:rsidRPr="00844A21">
        <w:rPr>
          <w:rFonts w:cstheme="minorHAnsi"/>
        </w:rPr>
        <w:t xml:space="preserve">Table </w:t>
      </w:r>
      <w:ins w:id="710" w:author="Chloe Mao" w:date="2022-03-15T21:57:00Z">
        <w:r>
          <w:rPr>
            <w:rFonts w:cstheme="minorHAnsi"/>
          </w:rPr>
          <w:fldChar w:fldCharType="begin"/>
        </w:r>
      </w:ins>
      <w:r>
        <w:instrText>SEQ Table \* ARABIC</w:instrText>
      </w:r>
      <w:r>
        <w:rPr>
          <w:rFonts w:cstheme="minorHAnsi"/>
        </w:rPr>
        <w:fldChar w:fldCharType="separate"/>
      </w:r>
      <w:ins w:id="711" w:author="Chloe Mao" w:date="2022-03-15T21:57:00Z">
        <w:r w:rsidR="00623140">
          <w:rPr>
            <w:rFonts w:cstheme="minorHAnsi"/>
          </w:rPr>
          <w:t>2</w:t>
        </w:r>
        <w:r>
          <w:rPr>
            <w:rFonts w:cstheme="minorHAnsi"/>
          </w:rPr>
          <w:fldChar w:fldCharType="end"/>
        </w:r>
      </w:ins>
      <w:del w:id="712" w:author="Chloe Mao" w:date="2022-03-15T21:57:00Z">
        <w:r w:rsidR="00635D8B" w:rsidRPr="00844A21" w:rsidDel="005D6A7C">
          <w:rPr>
            <w:rFonts w:cstheme="minorHAnsi"/>
          </w:rPr>
          <w:fldChar w:fldCharType="begin"/>
        </w:r>
        <w:r w:rsidR="00635D8B" w:rsidRPr="00844A21" w:rsidDel="005D6A7C">
          <w:rPr>
            <w:rFonts w:cstheme="minorHAnsi"/>
          </w:rPr>
          <w:delInstrText xml:space="preserve"> SEQ Table \* ARABIC </w:delInstrText>
        </w:r>
        <w:r w:rsidR="00635D8B" w:rsidRPr="00844A21" w:rsidDel="005D6A7C">
          <w:rPr>
            <w:rFonts w:cstheme="minorHAnsi"/>
          </w:rPr>
          <w:fldChar w:fldCharType="separate"/>
        </w:r>
        <w:r w:rsidR="00623140" w:rsidRPr="00844A21" w:rsidDel="005D6A7C">
          <w:rPr>
            <w:rFonts w:cstheme="minorHAnsi"/>
            <w:noProof/>
          </w:rPr>
          <w:delText>2</w:delText>
        </w:r>
        <w:r w:rsidR="00635D8B" w:rsidRPr="00844A21" w:rsidDel="005D6A7C">
          <w:rPr>
            <w:rFonts w:cstheme="minorHAnsi"/>
            <w:noProof/>
          </w:rPr>
          <w:fldChar w:fldCharType="end"/>
        </w:r>
      </w:del>
      <w:r w:rsidRPr="00844A21">
        <w:rPr>
          <w:rFonts w:cstheme="minorHAnsi"/>
        </w:rPr>
        <w:t>: Top 10 average waiting days of dry bulk carriers in 2021</w:t>
      </w:r>
      <w:r w:rsidR="007D4180" w:rsidRPr="00844A21">
        <w:rPr>
          <w:rFonts w:cstheme="minorHAnsi"/>
        </w:rPr>
        <w:t xml:space="preserve"> </w:t>
      </w:r>
    </w:p>
    <w:p w14:paraId="051717F0" w14:textId="216A12D5" w:rsidR="007D4180" w:rsidRDefault="007D4180" w:rsidP="005F0DBD">
      <w:pPr>
        <w:pStyle w:val="Caption"/>
        <w:spacing w:after="0"/>
        <w:rPr>
          <w:del w:id="713" w:author="Chloe Mao" w:date="2022-03-15T22:00:00Z"/>
          <w:rFonts w:cstheme="minorHAnsi"/>
        </w:rPr>
      </w:pPr>
      <w:r w:rsidRPr="00844A21">
        <w:rPr>
          <w:rFonts w:cstheme="minorHAnsi"/>
        </w:rPr>
        <w:t>Source: Refinitiv</w:t>
      </w:r>
    </w:p>
    <w:p w14:paraId="4F191C36" w14:textId="77777777" w:rsidR="00EA2A41" w:rsidRPr="00EA2A41" w:rsidRDefault="00EA2A41">
      <w:pPr>
        <w:rPr>
          <w:ins w:id="714" w:author="Chloe Mao" w:date="2022-03-15T22:00:00Z"/>
        </w:rPr>
        <w:pPrChange w:id="715" w:author="Chloe Mao" w:date="2022-03-15T22:00:00Z">
          <w:pPr>
            <w:pStyle w:val="Caption"/>
            <w:spacing w:after="0"/>
          </w:pPr>
        </w:pPrChange>
      </w:pPr>
    </w:p>
    <w:p w14:paraId="1010A560" w14:textId="77777777" w:rsidR="007D4180" w:rsidRDefault="007D4180" w:rsidP="00EA2A41">
      <w:pPr>
        <w:pStyle w:val="Caption"/>
        <w:spacing w:after="0"/>
        <w:rPr>
          <w:del w:id="716" w:author="Chloe Mao" w:date="2022-03-15T22:00:00Z"/>
          <w:rFonts w:cstheme="minorHAnsi"/>
          <w:sz w:val="24"/>
          <w:szCs w:val="24"/>
        </w:rPr>
      </w:pPr>
    </w:p>
    <w:p w14:paraId="1D5D4511" w14:textId="77777777" w:rsidR="00EA2A41" w:rsidRPr="00EA2A41" w:rsidRDefault="00EA2A41">
      <w:pPr>
        <w:rPr>
          <w:ins w:id="717" w:author="Chloe Mao" w:date="2022-03-15T22:00:00Z"/>
        </w:rPr>
        <w:pPrChange w:id="718" w:author="Chloe Mao" w:date="2022-03-15T22:00:00Z">
          <w:pPr>
            <w:spacing w:after="0" w:line="240" w:lineRule="auto"/>
          </w:pPr>
        </w:pPrChange>
      </w:pPr>
    </w:p>
    <w:p w14:paraId="3367334C" w14:textId="77777777" w:rsidR="00844A21" w:rsidRDefault="00844A21">
      <w:pPr>
        <w:pStyle w:val="Caption"/>
        <w:spacing w:after="0"/>
        <w:rPr>
          <w:ins w:id="719" w:author="Chloe Mao" w:date="2022-03-15T21:54:00Z"/>
        </w:rPr>
        <w:pPrChange w:id="720" w:author="Chloe Mao" w:date="2022-03-15T22:00:00Z">
          <w:pPr>
            <w:pStyle w:val="Heading1"/>
            <w:spacing w:before="0" w:line="240" w:lineRule="auto"/>
            <w:jc w:val="both"/>
          </w:pPr>
        </w:pPrChange>
      </w:pPr>
    </w:p>
    <w:p w14:paraId="7AD36036" w14:textId="5B94D33E" w:rsidR="004303FC" w:rsidRPr="00EA2A41" w:rsidRDefault="00144AF0" w:rsidP="00687AC9">
      <w:pPr>
        <w:pStyle w:val="Heading1"/>
        <w:spacing w:before="0" w:line="240" w:lineRule="auto"/>
        <w:jc w:val="both"/>
        <w:rPr>
          <w:rFonts w:asciiTheme="minorHAnsi" w:hAnsiTheme="minorHAnsi" w:cstheme="minorHAnsi"/>
          <w:sz w:val="28"/>
          <w:szCs w:val="28"/>
          <w:rPrChange w:id="721" w:author="Chloe Mao" w:date="2022-03-15T23:40:00Z">
            <w:rPr/>
          </w:rPrChange>
        </w:rPr>
      </w:pPr>
      <w:bookmarkStart w:id="722" w:name="_Toc98273965"/>
      <w:bookmarkEnd w:id="709"/>
      <w:r w:rsidRPr="00844A21">
        <w:rPr>
          <w:rFonts w:asciiTheme="minorHAnsi" w:hAnsiTheme="minorHAnsi" w:cstheme="minorHAnsi"/>
          <w:sz w:val="28"/>
          <w:szCs w:val="28"/>
          <w:rPrChange w:id="723" w:author="Chloe Mao" w:date="2022-03-15T23:40:00Z">
            <w:rPr/>
          </w:rPrChange>
        </w:rPr>
        <w:t>Literature Review</w:t>
      </w:r>
      <w:bookmarkEnd w:id="722"/>
    </w:p>
    <w:p w14:paraId="520D0049" w14:textId="77777777" w:rsidR="00BA211F" w:rsidRPr="002E7EBD" w:rsidRDefault="00CF2588" w:rsidP="00EC0AE5">
      <w:pPr>
        <w:spacing w:after="0" w:line="240" w:lineRule="auto"/>
        <w:jc w:val="both"/>
        <w:rPr>
          <w:ins w:id="724" w:author="Chloe Mao" w:date="2022-03-14T23:03:00Z"/>
          <w:rFonts w:eastAsia="Times New Roman" w:cstheme="minorHAnsi"/>
          <w:color w:val="000000" w:themeColor="text1"/>
          <w:sz w:val="24"/>
          <w:szCs w:val="24"/>
          <w:lang w:eastAsia="zh-CN"/>
          <w:rPrChange w:id="725" w:author="Chloe Mao" w:date="2022-03-15T23:40:00Z">
            <w:rPr>
              <w:ins w:id="726" w:author="Chloe Mao" w:date="2022-03-14T23:03:00Z"/>
              <w:rFonts w:eastAsia="Times New Roman" w:cstheme="minorHAnsi"/>
              <w:color w:val="000000" w:themeColor="text1"/>
              <w:lang w:eastAsia="zh-CN"/>
            </w:rPr>
          </w:rPrChange>
        </w:rPr>
      </w:pPr>
      <w:ins w:id="727" w:author="Chloe Mao" w:date="2022-03-14T22:36:00Z">
        <w:r w:rsidRPr="002E7EBD">
          <w:rPr>
            <w:rFonts w:eastAsia="Times New Roman" w:cstheme="minorHAnsi"/>
            <w:color w:val="000000" w:themeColor="text1"/>
            <w:sz w:val="24"/>
            <w:szCs w:val="24"/>
            <w:lang w:eastAsia="zh-CN"/>
            <w:rPrChange w:id="728" w:author="Chloe Mao" w:date="2022-03-15T23:40:00Z">
              <w:rPr>
                <w:rFonts w:eastAsia="Times New Roman" w:cstheme="minorHAnsi"/>
                <w:color w:val="000000" w:themeColor="text1"/>
                <w:lang w:eastAsia="zh-CN"/>
              </w:rPr>
            </w:rPrChange>
          </w:rPr>
          <w:t>Port congestion is a key problem that impacts the performance, productivity, and efficiency of seaports, and is one of the most essential</w:t>
        </w:r>
      </w:ins>
      <w:ins w:id="729" w:author="Chloe Mao" w:date="2022-03-14T22:37:00Z">
        <w:r w:rsidRPr="002E7EBD">
          <w:rPr>
            <w:rFonts w:eastAsia="Times New Roman" w:cstheme="minorHAnsi"/>
            <w:color w:val="000000" w:themeColor="text1"/>
            <w:sz w:val="24"/>
            <w:szCs w:val="24"/>
            <w:lang w:eastAsia="zh-CN"/>
            <w:rPrChange w:id="730" w:author="Chloe Mao" w:date="2022-03-15T23:40:00Z">
              <w:rPr>
                <w:rFonts w:eastAsia="Times New Roman" w:cstheme="minorHAnsi"/>
                <w:color w:val="000000" w:themeColor="text1"/>
                <w:lang w:eastAsia="zh-CN"/>
              </w:rPr>
            </w:rPrChange>
          </w:rPr>
          <w:t xml:space="preserve"> elements for gauging the port performance. </w:t>
        </w:r>
        <w:r w:rsidR="004A002F" w:rsidRPr="002E7EBD">
          <w:rPr>
            <w:rFonts w:eastAsia="Times New Roman" w:cstheme="minorHAnsi"/>
            <w:color w:val="000000" w:themeColor="text1"/>
            <w:sz w:val="24"/>
            <w:szCs w:val="24"/>
            <w:lang w:eastAsia="zh-CN"/>
            <w:rPrChange w:id="731" w:author="Chloe Mao" w:date="2022-03-15T23:40:00Z">
              <w:rPr>
                <w:rFonts w:eastAsia="Times New Roman" w:cstheme="minorHAnsi"/>
                <w:color w:val="000000" w:themeColor="text1"/>
                <w:lang w:eastAsia="zh-CN"/>
              </w:rPr>
            </w:rPrChange>
          </w:rPr>
          <w:t xml:space="preserve">Port congestion is caused by a </w:t>
        </w:r>
      </w:ins>
      <w:ins w:id="732" w:author="Chloe Mao" w:date="2022-03-14T22:48:00Z">
        <w:r w:rsidR="00B41A4D" w:rsidRPr="002E7EBD">
          <w:rPr>
            <w:rFonts w:eastAsia="Times New Roman" w:cstheme="minorHAnsi"/>
            <w:color w:val="000000" w:themeColor="text1"/>
            <w:sz w:val="24"/>
            <w:szCs w:val="24"/>
            <w:lang w:eastAsia="zh-CN"/>
            <w:rPrChange w:id="733" w:author="Chloe Mao" w:date="2022-03-15T23:40:00Z">
              <w:rPr>
                <w:rFonts w:eastAsia="Times New Roman" w:cstheme="minorHAnsi"/>
                <w:color w:val="000000" w:themeColor="text1"/>
                <w:lang w:eastAsia="zh-CN"/>
              </w:rPr>
            </w:rPrChange>
          </w:rPr>
          <w:t>wide range of fac</w:t>
        </w:r>
      </w:ins>
      <w:ins w:id="734" w:author="Chloe Mao" w:date="2022-03-14T22:49:00Z">
        <w:r w:rsidR="00B41A4D" w:rsidRPr="002E7EBD">
          <w:rPr>
            <w:rFonts w:eastAsia="Times New Roman" w:cstheme="minorHAnsi"/>
            <w:color w:val="000000" w:themeColor="text1"/>
            <w:sz w:val="24"/>
            <w:szCs w:val="24"/>
            <w:lang w:eastAsia="zh-CN"/>
            <w:rPrChange w:id="735" w:author="Chloe Mao" w:date="2022-03-15T23:40:00Z">
              <w:rPr>
                <w:rFonts w:eastAsia="Times New Roman" w:cstheme="minorHAnsi"/>
                <w:color w:val="000000" w:themeColor="text1"/>
                <w:lang w:eastAsia="zh-CN"/>
              </w:rPr>
            </w:rPrChange>
          </w:rPr>
          <w:t>tors</w:t>
        </w:r>
      </w:ins>
      <w:ins w:id="736" w:author="Chloe Mao" w:date="2022-03-14T22:37:00Z">
        <w:r w:rsidR="004A002F" w:rsidRPr="002E7EBD">
          <w:rPr>
            <w:rFonts w:eastAsia="Times New Roman" w:cstheme="minorHAnsi"/>
            <w:color w:val="000000" w:themeColor="text1"/>
            <w:sz w:val="24"/>
            <w:szCs w:val="24"/>
            <w:lang w:eastAsia="zh-CN"/>
            <w:rPrChange w:id="737" w:author="Chloe Mao" w:date="2022-03-15T23:40:00Z">
              <w:rPr>
                <w:rFonts w:eastAsia="Times New Roman" w:cstheme="minorHAnsi"/>
                <w:color w:val="000000" w:themeColor="text1"/>
                <w:lang w:eastAsia="zh-CN"/>
              </w:rPr>
            </w:rPrChange>
          </w:rPr>
          <w:t>, many of which are complex. Several studies on port congestion have been conducted, both for the purpose of optimising port efficiency and for the examination of policies relating to the expansion of psychical</w:t>
        </w:r>
      </w:ins>
      <w:ins w:id="738" w:author="Chloe Mao" w:date="2022-03-14T22:38:00Z">
        <w:r w:rsidR="004A002F" w:rsidRPr="002E7EBD">
          <w:rPr>
            <w:rFonts w:eastAsia="Times New Roman" w:cstheme="minorHAnsi"/>
            <w:color w:val="000000" w:themeColor="text1"/>
            <w:sz w:val="24"/>
            <w:szCs w:val="24"/>
            <w:lang w:eastAsia="zh-CN"/>
            <w:rPrChange w:id="739" w:author="Chloe Mao" w:date="2022-03-15T23:40:00Z">
              <w:rPr>
                <w:rFonts w:eastAsia="Times New Roman" w:cstheme="minorHAnsi"/>
                <w:color w:val="000000" w:themeColor="text1"/>
                <w:lang w:eastAsia="zh-CN"/>
              </w:rPr>
            </w:rPrChange>
          </w:rPr>
          <w:t xml:space="preserve"> infrastructure, capacity, and </w:t>
        </w:r>
      </w:ins>
      <w:ins w:id="740" w:author="Chloe Mao" w:date="2022-03-14T22:45:00Z">
        <w:r w:rsidR="00972A2E" w:rsidRPr="002E7EBD">
          <w:rPr>
            <w:rFonts w:eastAsia="Times New Roman" w:cstheme="minorHAnsi"/>
            <w:color w:val="000000" w:themeColor="text1"/>
            <w:sz w:val="24"/>
            <w:szCs w:val="24"/>
            <w:lang w:eastAsia="zh-CN"/>
            <w:rPrChange w:id="741" w:author="Chloe Mao" w:date="2022-03-15T23:40:00Z">
              <w:rPr>
                <w:rFonts w:eastAsia="Times New Roman" w:cstheme="minorHAnsi"/>
                <w:color w:val="000000" w:themeColor="text1"/>
                <w:lang w:eastAsia="zh-CN"/>
              </w:rPr>
            </w:rPrChange>
          </w:rPr>
          <w:t>modernisation</w:t>
        </w:r>
      </w:ins>
      <w:ins w:id="742" w:author="Chloe Mao" w:date="2022-03-14T22:38:00Z">
        <w:r w:rsidR="004A002F" w:rsidRPr="002E7EBD">
          <w:rPr>
            <w:rFonts w:eastAsia="Times New Roman" w:cstheme="minorHAnsi"/>
            <w:color w:val="000000" w:themeColor="text1"/>
            <w:sz w:val="24"/>
            <w:szCs w:val="24"/>
            <w:lang w:eastAsia="zh-CN"/>
            <w:rPrChange w:id="743" w:author="Chloe Mao" w:date="2022-03-15T23:40:00Z">
              <w:rPr>
                <w:rFonts w:eastAsia="Times New Roman" w:cstheme="minorHAnsi"/>
                <w:color w:val="000000" w:themeColor="text1"/>
                <w:lang w:eastAsia="zh-CN"/>
              </w:rPr>
            </w:rPrChange>
          </w:rPr>
          <w:t xml:space="preserve">. </w:t>
        </w:r>
      </w:ins>
    </w:p>
    <w:p w14:paraId="562B9FA7" w14:textId="77777777" w:rsidR="00BA211F" w:rsidRPr="002E7EBD" w:rsidRDefault="00BA211F" w:rsidP="00EC0AE5">
      <w:pPr>
        <w:spacing w:after="0" w:line="240" w:lineRule="auto"/>
        <w:jc w:val="both"/>
        <w:rPr>
          <w:ins w:id="744" w:author="Chloe Mao" w:date="2022-03-14T23:03:00Z"/>
          <w:rFonts w:eastAsia="Times New Roman" w:cstheme="minorHAnsi"/>
          <w:color w:val="000000" w:themeColor="text1"/>
          <w:sz w:val="24"/>
          <w:szCs w:val="24"/>
          <w:lang w:eastAsia="zh-CN"/>
          <w:rPrChange w:id="745" w:author="Chloe Mao" w:date="2022-03-15T23:40:00Z">
            <w:rPr>
              <w:ins w:id="746" w:author="Chloe Mao" w:date="2022-03-14T23:03:00Z"/>
              <w:rFonts w:eastAsia="Times New Roman" w:cstheme="minorHAnsi"/>
              <w:color w:val="000000" w:themeColor="text1"/>
              <w:lang w:eastAsia="zh-CN"/>
            </w:rPr>
          </w:rPrChange>
        </w:rPr>
      </w:pPr>
    </w:p>
    <w:p w14:paraId="5D9ABDBA" w14:textId="19D3FCCD" w:rsidR="00A15711" w:rsidRPr="002E7EBD" w:rsidRDefault="00F84C51" w:rsidP="00EC0AE5">
      <w:pPr>
        <w:spacing w:after="0" w:line="240" w:lineRule="auto"/>
        <w:jc w:val="both"/>
        <w:rPr>
          <w:ins w:id="747" w:author="Chloe Mao" w:date="2022-03-14T23:03:00Z"/>
          <w:rFonts w:eastAsia="Times New Roman" w:cstheme="minorHAnsi"/>
          <w:color w:val="000000" w:themeColor="text1"/>
          <w:sz w:val="24"/>
          <w:szCs w:val="24"/>
          <w:lang w:eastAsia="zh-CN"/>
          <w:rPrChange w:id="748" w:author="Chloe Mao" w:date="2022-03-15T23:40:00Z">
            <w:rPr>
              <w:ins w:id="749" w:author="Chloe Mao" w:date="2022-03-14T23:03:00Z"/>
              <w:rFonts w:eastAsia="Times New Roman" w:cstheme="minorHAnsi"/>
              <w:color w:val="000000" w:themeColor="text1"/>
              <w:lang w:eastAsia="zh-CN"/>
            </w:rPr>
          </w:rPrChange>
        </w:rPr>
      </w:pPr>
      <w:proofErr w:type="spellStart"/>
      <w:ins w:id="750" w:author="Chloe Mao" w:date="2022-03-14T22:39:00Z">
        <w:r w:rsidRPr="002E7EBD">
          <w:rPr>
            <w:rFonts w:eastAsia="Times New Roman" w:cstheme="minorHAnsi"/>
            <w:color w:val="000000" w:themeColor="text1"/>
            <w:sz w:val="24"/>
            <w:szCs w:val="24"/>
            <w:lang w:eastAsia="zh-CN"/>
            <w:rPrChange w:id="751" w:author="Chloe Mao" w:date="2022-03-15T23:40:00Z">
              <w:rPr>
                <w:rFonts w:eastAsia="Times New Roman" w:cstheme="minorHAnsi"/>
                <w:color w:val="000000" w:themeColor="text1"/>
                <w:lang w:eastAsia="zh-CN"/>
              </w:rPr>
            </w:rPrChange>
          </w:rPr>
          <w:t>Bolat</w:t>
        </w:r>
        <w:proofErr w:type="spellEnd"/>
        <w:r w:rsidRPr="002E7EBD">
          <w:rPr>
            <w:rFonts w:eastAsia="Times New Roman" w:cstheme="minorHAnsi"/>
            <w:color w:val="000000" w:themeColor="text1"/>
            <w:sz w:val="24"/>
            <w:szCs w:val="24"/>
            <w:lang w:eastAsia="zh-CN"/>
            <w:rPrChange w:id="752" w:author="Chloe Mao" w:date="2022-03-15T23:40:00Z">
              <w:rPr>
                <w:rFonts w:eastAsia="Times New Roman" w:cstheme="minorHAnsi"/>
                <w:color w:val="000000" w:themeColor="text1"/>
                <w:lang w:eastAsia="zh-CN"/>
              </w:rPr>
            </w:rPrChange>
          </w:rPr>
          <w:t xml:space="preserve"> et</w:t>
        </w:r>
      </w:ins>
      <w:ins w:id="753" w:author="Chloe Mao" w:date="2022-03-14T22:40:00Z">
        <w:r w:rsidR="00E703B5" w:rsidRPr="002E7EBD">
          <w:rPr>
            <w:rFonts w:eastAsia="Times New Roman" w:cstheme="minorHAnsi"/>
            <w:color w:val="000000" w:themeColor="text1"/>
            <w:sz w:val="24"/>
            <w:szCs w:val="24"/>
            <w:lang w:eastAsia="zh-CN"/>
            <w:rPrChange w:id="754" w:author="Chloe Mao" w:date="2022-03-15T23:40:00Z">
              <w:rPr>
                <w:rFonts w:eastAsia="Times New Roman" w:cstheme="minorHAnsi"/>
                <w:color w:val="000000" w:themeColor="text1"/>
                <w:lang w:eastAsia="zh-CN"/>
              </w:rPr>
            </w:rPrChange>
          </w:rPr>
          <w:t xml:space="preserve"> </w:t>
        </w:r>
      </w:ins>
      <w:ins w:id="755" w:author="Chloe Mao" w:date="2022-03-14T22:39:00Z">
        <w:r w:rsidR="008116E9" w:rsidRPr="002E7EBD">
          <w:rPr>
            <w:rFonts w:eastAsia="Times New Roman" w:cstheme="minorHAnsi"/>
            <w:color w:val="000000" w:themeColor="text1"/>
            <w:sz w:val="24"/>
            <w:szCs w:val="24"/>
            <w:lang w:eastAsia="zh-CN"/>
            <w:rPrChange w:id="756" w:author="Chloe Mao" w:date="2022-03-15T23:40:00Z">
              <w:rPr>
                <w:rFonts w:eastAsia="Times New Roman" w:cstheme="minorHAnsi"/>
                <w:color w:val="000000" w:themeColor="text1"/>
                <w:lang w:eastAsia="zh-CN"/>
              </w:rPr>
            </w:rPrChange>
          </w:rPr>
          <w:t>al</w:t>
        </w:r>
      </w:ins>
      <w:ins w:id="757" w:author="Chloe Mao" w:date="2022-03-14T22:43:00Z">
        <w:r w:rsidR="002257AC" w:rsidRPr="002E7EBD">
          <w:rPr>
            <w:rFonts w:eastAsia="Times New Roman" w:cstheme="minorHAnsi"/>
            <w:color w:val="000000" w:themeColor="text1"/>
            <w:sz w:val="24"/>
            <w:szCs w:val="24"/>
            <w:lang w:eastAsia="zh-CN"/>
            <w:rPrChange w:id="758" w:author="Chloe Mao" w:date="2022-03-15T23:40:00Z">
              <w:rPr>
                <w:rFonts w:eastAsia="Times New Roman" w:cstheme="minorHAnsi"/>
                <w:color w:val="000000" w:themeColor="text1"/>
                <w:lang w:eastAsia="zh-CN"/>
              </w:rPr>
            </w:rPrChange>
          </w:rPr>
          <w:t xml:space="preserve">., for example, </w:t>
        </w:r>
      </w:ins>
      <w:ins w:id="759" w:author="Chloe Mao" w:date="2022-03-14T22:40:00Z">
        <w:r w:rsidR="0059679C" w:rsidRPr="002E7EBD">
          <w:rPr>
            <w:rFonts w:eastAsia="Times New Roman" w:cstheme="minorHAnsi"/>
            <w:color w:val="000000" w:themeColor="text1"/>
            <w:sz w:val="24"/>
            <w:szCs w:val="24"/>
            <w:lang w:eastAsia="zh-CN"/>
            <w:rPrChange w:id="760" w:author="Chloe Mao" w:date="2022-03-15T23:40:00Z">
              <w:rPr>
                <w:rFonts w:eastAsia="Times New Roman" w:cstheme="minorHAnsi"/>
                <w:color w:val="000000" w:themeColor="text1"/>
                <w:lang w:eastAsia="zh-CN"/>
              </w:rPr>
            </w:rPrChange>
          </w:rPr>
          <w:t xml:space="preserve">attempted to </w:t>
        </w:r>
      </w:ins>
      <w:ins w:id="761" w:author="Chloe Mao" w:date="2022-03-14T22:43:00Z">
        <w:r w:rsidR="0013466B" w:rsidRPr="002E7EBD">
          <w:rPr>
            <w:rFonts w:eastAsia="Times New Roman" w:cstheme="minorHAnsi"/>
            <w:color w:val="000000" w:themeColor="text1"/>
            <w:sz w:val="24"/>
            <w:szCs w:val="24"/>
            <w:lang w:eastAsia="zh-CN"/>
            <w:rPrChange w:id="762" w:author="Chloe Mao" w:date="2022-03-15T23:40:00Z">
              <w:rPr>
                <w:rFonts w:eastAsia="Times New Roman" w:cstheme="minorHAnsi"/>
                <w:color w:val="000000" w:themeColor="text1"/>
                <w:lang w:eastAsia="zh-CN"/>
              </w:rPr>
            </w:rPrChange>
          </w:rPr>
          <w:t>apply</w:t>
        </w:r>
      </w:ins>
      <w:ins w:id="763" w:author="Chloe Mao" w:date="2022-03-14T22:40:00Z">
        <w:r w:rsidR="0059679C" w:rsidRPr="002E7EBD">
          <w:rPr>
            <w:rFonts w:eastAsia="Times New Roman" w:cstheme="minorHAnsi"/>
            <w:color w:val="000000" w:themeColor="text1"/>
            <w:sz w:val="24"/>
            <w:szCs w:val="24"/>
            <w:lang w:eastAsia="zh-CN"/>
            <w:rPrChange w:id="764" w:author="Chloe Mao" w:date="2022-03-15T23:40:00Z">
              <w:rPr>
                <w:rFonts w:eastAsia="Times New Roman" w:cstheme="minorHAnsi"/>
                <w:color w:val="000000" w:themeColor="text1"/>
                <w:lang w:eastAsia="zh-CN"/>
              </w:rPr>
            </w:rPrChange>
          </w:rPr>
          <w:t xml:space="preserve"> </w:t>
        </w:r>
        <w:r w:rsidR="00910300" w:rsidRPr="002E7EBD">
          <w:rPr>
            <w:rFonts w:eastAsia="Times New Roman" w:cstheme="minorHAnsi"/>
            <w:color w:val="000000" w:themeColor="text1"/>
            <w:sz w:val="24"/>
            <w:szCs w:val="24"/>
            <w:lang w:eastAsia="zh-CN"/>
            <w:rPrChange w:id="765" w:author="Chloe Mao" w:date="2022-03-15T23:40:00Z">
              <w:rPr>
                <w:rFonts w:eastAsia="Times New Roman" w:cstheme="minorHAnsi"/>
                <w:color w:val="000000" w:themeColor="text1"/>
                <w:lang w:eastAsia="zh-CN"/>
              </w:rPr>
            </w:rPrChange>
          </w:rPr>
          <w:t xml:space="preserve">Analytic Hierarchy Process (AHP) method to </w:t>
        </w:r>
      </w:ins>
      <w:ins w:id="766" w:author="Chloe Mao" w:date="2022-03-14T22:43:00Z">
        <w:r w:rsidR="0013466B" w:rsidRPr="002E7EBD">
          <w:rPr>
            <w:rFonts w:eastAsia="Times New Roman" w:cstheme="minorHAnsi"/>
            <w:color w:val="000000" w:themeColor="text1"/>
            <w:sz w:val="24"/>
            <w:szCs w:val="24"/>
            <w:lang w:eastAsia="zh-CN"/>
            <w:rPrChange w:id="767" w:author="Chloe Mao" w:date="2022-03-15T23:40:00Z">
              <w:rPr>
                <w:rFonts w:eastAsia="Times New Roman" w:cstheme="minorHAnsi"/>
                <w:color w:val="000000" w:themeColor="text1"/>
                <w:lang w:eastAsia="zh-CN"/>
              </w:rPr>
            </w:rPrChange>
          </w:rPr>
          <w:t>determine</w:t>
        </w:r>
      </w:ins>
      <w:ins w:id="768" w:author="Chloe Mao" w:date="2022-03-14T22:40:00Z">
        <w:r w:rsidR="00910300" w:rsidRPr="002E7EBD">
          <w:rPr>
            <w:rFonts w:eastAsia="Times New Roman" w:cstheme="minorHAnsi"/>
            <w:color w:val="000000" w:themeColor="text1"/>
            <w:sz w:val="24"/>
            <w:szCs w:val="24"/>
            <w:lang w:eastAsia="zh-CN"/>
            <w:rPrChange w:id="769" w:author="Chloe Mao" w:date="2022-03-15T23:40:00Z">
              <w:rPr>
                <w:rFonts w:eastAsia="Times New Roman" w:cstheme="minorHAnsi"/>
                <w:color w:val="000000" w:themeColor="text1"/>
                <w:lang w:eastAsia="zh-CN"/>
              </w:rPr>
            </w:rPrChange>
          </w:rPr>
          <w:t xml:space="preserve"> </w:t>
        </w:r>
        <w:r w:rsidR="0051081E" w:rsidRPr="002E7EBD">
          <w:rPr>
            <w:rFonts w:eastAsia="Times New Roman" w:cstheme="minorHAnsi"/>
            <w:color w:val="000000" w:themeColor="text1"/>
            <w:sz w:val="24"/>
            <w:szCs w:val="24"/>
            <w:lang w:eastAsia="zh-CN"/>
            <w:rPrChange w:id="770" w:author="Chloe Mao" w:date="2022-03-15T23:40:00Z">
              <w:rPr>
                <w:rFonts w:eastAsia="Times New Roman" w:cstheme="minorHAnsi"/>
                <w:color w:val="000000" w:themeColor="text1"/>
                <w:lang w:eastAsia="zh-CN"/>
              </w:rPr>
            </w:rPrChange>
          </w:rPr>
          <w:t xml:space="preserve">the most </w:t>
        </w:r>
      </w:ins>
      <w:ins w:id="771" w:author="Chloe Mao" w:date="2022-03-14T22:43:00Z">
        <w:r w:rsidR="00EB0A64" w:rsidRPr="002E7EBD">
          <w:rPr>
            <w:rFonts w:eastAsia="Times New Roman" w:cstheme="minorHAnsi"/>
            <w:color w:val="000000" w:themeColor="text1"/>
            <w:sz w:val="24"/>
            <w:szCs w:val="24"/>
            <w:lang w:eastAsia="zh-CN"/>
            <w:rPrChange w:id="772" w:author="Chloe Mao" w:date="2022-03-15T23:40:00Z">
              <w:rPr>
                <w:rFonts w:eastAsia="Times New Roman" w:cstheme="minorHAnsi"/>
                <w:color w:val="000000" w:themeColor="text1"/>
                <w:lang w:eastAsia="zh-CN"/>
              </w:rPr>
            </w:rPrChange>
          </w:rPr>
          <w:t>crucial elements affecting</w:t>
        </w:r>
      </w:ins>
      <w:ins w:id="773" w:author="Chloe Mao" w:date="2022-03-14T22:40:00Z">
        <w:r w:rsidR="0051081E" w:rsidRPr="002E7EBD">
          <w:rPr>
            <w:rFonts w:eastAsia="Times New Roman" w:cstheme="minorHAnsi"/>
            <w:color w:val="000000" w:themeColor="text1"/>
            <w:sz w:val="24"/>
            <w:szCs w:val="24"/>
            <w:lang w:eastAsia="zh-CN"/>
            <w:rPrChange w:id="774" w:author="Chloe Mao" w:date="2022-03-15T23:40:00Z">
              <w:rPr>
                <w:rFonts w:eastAsia="Times New Roman" w:cstheme="minorHAnsi"/>
                <w:color w:val="000000" w:themeColor="text1"/>
                <w:lang w:eastAsia="zh-CN"/>
              </w:rPr>
            </w:rPrChange>
          </w:rPr>
          <w:t xml:space="preserve"> </w:t>
        </w:r>
      </w:ins>
      <w:ins w:id="775" w:author="Chloe Mao" w:date="2022-03-14T22:43:00Z">
        <w:r w:rsidR="00EB0A64" w:rsidRPr="002E7EBD">
          <w:rPr>
            <w:rFonts w:eastAsia="Times New Roman" w:cstheme="minorHAnsi"/>
            <w:color w:val="000000" w:themeColor="text1"/>
            <w:sz w:val="24"/>
            <w:szCs w:val="24"/>
            <w:lang w:eastAsia="zh-CN"/>
            <w:rPrChange w:id="776" w:author="Chloe Mao" w:date="2022-03-15T23:40:00Z">
              <w:rPr>
                <w:rFonts w:eastAsia="Times New Roman" w:cstheme="minorHAnsi"/>
                <w:color w:val="000000" w:themeColor="text1"/>
                <w:lang w:eastAsia="zh-CN"/>
              </w:rPr>
            </w:rPrChange>
          </w:rPr>
          <w:t>port congestio</w:t>
        </w:r>
        <w:r w:rsidR="0019184B" w:rsidRPr="002E7EBD">
          <w:rPr>
            <w:rFonts w:eastAsia="Times New Roman" w:cstheme="minorHAnsi"/>
            <w:color w:val="000000" w:themeColor="text1"/>
            <w:sz w:val="24"/>
            <w:szCs w:val="24"/>
            <w:lang w:eastAsia="zh-CN"/>
            <w:rPrChange w:id="777" w:author="Chloe Mao" w:date="2022-03-15T23:40:00Z">
              <w:rPr>
                <w:rFonts w:eastAsia="Times New Roman" w:cstheme="minorHAnsi"/>
                <w:color w:val="000000" w:themeColor="text1"/>
                <w:lang w:eastAsia="zh-CN"/>
              </w:rPr>
            </w:rPrChange>
          </w:rPr>
          <w:t>n</w:t>
        </w:r>
      </w:ins>
      <w:ins w:id="778" w:author="Chloe Mao" w:date="2022-03-14T22:40:00Z">
        <w:r w:rsidR="0051081E" w:rsidRPr="002E7EBD">
          <w:rPr>
            <w:rFonts w:eastAsia="Times New Roman" w:cstheme="minorHAnsi"/>
            <w:color w:val="000000" w:themeColor="text1"/>
            <w:sz w:val="24"/>
            <w:szCs w:val="24"/>
            <w:lang w:eastAsia="zh-CN"/>
            <w:rPrChange w:id="779" w:author="Chloe Mao" w:date="2022-03-15T23:40:00Z">
              <w:rPr>
                <w:rFonts w:eastAsia="Times New Roman" w:cstheme="minorHAnsi"/>
                <w:color w:val="000000" w:themeColor="text1"/>
                <w:lang w:eastAsia="zh-CN"/>
              </w:rPr>
            </w:rPrChange>
          </w:rPr>
          <w:t xml:space="preserve"> based on the information </w:t>
        </w:r>
      </w:ins>
      <w:ins w:id="780" w:author="Chloe Mao" w:date="2022-03-14T22:44:00Z">
        <w:r w:rsidR="000F48ED" w:rsidRPr="002E7EBD">
          <w:rPr>
            <w:rFonts w:eastAsia="Times New Roman" w:cstheme="minorHAnsi"/>
            <w:color w:val="000000" w:themeColor="text1"/>
            <w:sz w:val="24"/>
            <w:szCs w:val="24"/>
            <w:lang w:eastAsia="zh-CN"/>
            <w:rPrChange w:id="781" w:author="Chloe Mao" w:date="2022-03-15T23:40:00Z">
              <w:rPr>
                <w:rFonts w:eastAsia="Times New Roman" w:cstheme="minorHAnsi"/>
                <w:color w:val="000000" w:themeColor="text1"/>
                <w:lang w:eastAsia="zh-CN"/>
              </w:rPr>
            </w:rPrChange>
          </w:rPr>
          <w:t>provided</w:t>
        </w:r>
      </w:ins>
      <w:ins w:id="782" w:author="Chloe Mao" w:date="2022-03-14T22:40:00Z">
        <w:r w:rsidR="0051081E" w:rsidRPr="002E7EBD">
          <w:rPr>
            <w:rFonts w:eastAsia="Times New Roman" w:cstheme="minorHAnsi"/>
            <w:color w:val="000000" w:themeColor="text1"/>
            <w:sz w:val="24"/>
            <w:szCs w:val="24"/>
            <w:lang w:eastAsia="zh-CN"/>
            <w:rPrChange w:id="783" w:author="Chloe Mao" w:date="2022-03-15T23:40:00Z">
              <w:rPr>
                <w:rFonts w:eastAsia="Times New Roman" w:cstheme="minorHAnsi"/>
                <w:color w:val="000000" w:themeColor="text1"/>
                <w:lang w:eastAsia="zh-CN"/>
              </w:rPr>
            </w:rPrChange>
          </w:rPr>
          <w:t xml:space="preserve"> by </w:t>
        </w:r>
      </w:ins>
      <w:ins w:id="784" w:author="Chloe Mao" w:date="2022-03-14T22:44:00Z">
        <w:r w:rsidR="000F48ED" w:rsidRPr="002E7EBD">
          <w:rPr>
            <w:rFonts w:eastAsia="Times New Roman" w:cstheme="minorHAnsi"/>
            <w:color w:val="000000" w:themeColor="text1"/>
            <w:sz w:val="24"/>
            <w:szCs w:val="24"/>
            <w:lang w:eastAsia="zh-CN"/>
            <w:rPrChange w:id="785" w:author="Chloe Mao" w:date="2022-03-15T23:40:00Z">
              <w:rPr>
                <w:rFonts w:eastAsia="Times New Roman" w:cstheme="minorHAnsi"/>
                <w:color w:val="000000" w:themeColor="text1"/>
                <w:lang w:eastAsia="zh-CN"/>
              </w:rPr>
            </w:rPrChange>
          </w:rPr>
          <w:t xml:space="preserve">numerous key </w:t>
        </w:r>
        <w:r w:rsidR="00465368" w:rsidRPr="002E7EBD">
          <w:rPr>
            <w:rFonts w:eastAsia="Times New Roman" w:cstheme="minorHAnsi"/>
            <w:color w:val="000000" w:themeColor="text1"/>
            <w:sz w:val="24"/>
            <w:szCs w:val="24"/>
            <w:lang w:eastAsia="zh-CN"/>
            <w:rPrChange w:id="786" w:author="Chloe Mao" w:date="2022-03-15T23:40:00Z">
              <w:rPr>
                <w:rFonts w:eastAsia="Times New Roman" w:cstheme="minorHAnsi"/>
                <w:color w:val="000000" w:themeColor="text1"/>
                <w:lang w:eastAsia="zh-CN"/>
              </w:rPr>
            </w:rPrChange>
          </w:rPr>
          <w:t>industry stakeholders</w:t>
        </w:r>
      </w:ins>
      <w:ins w:id="787" w:author="Chloe Mao" w:date="2022-03-14T22:42:00Z">
        <w:r w:rsidR="00C2110C" w:rsidRPr="002E7EBD">
          <w:rPr>
            <w:rFonts w:eastAsia="Times New Roman" w:cstheme="minorHAnsi"/>
            <w:color w:val="000000" w:themeColor="text1"/>
            <w:sz w:val="24"/>
            <w:szCs w:val="24"/>
            <w:lang w:eastAsia="zh-CN"/>
            <w:rPrChange w:id="788" w:author="Chloe Mao" w:date="2022-03-15T23:40:00Z">
              <w:rPr>
                <w:rFonts w:eastAsia="Times New Roman" w:cstheme="minorHAnsi"/>
                <w:color w:val="000000" w:themeColor="text1"/>
                <w:lang w:eastAsia="zh-CN"/>
              </w:rPr>
            </w:rPrChange>
          </w:rPr>
          <w:t xml:space="preserve">, </w:t>
        </w:r>
      </w:ins>
      <w:ins w:id="789" w:author="Chloe Mao" w:date="2022-03-14T22:44:00Z">
        <w:r w:rsidR="004B3C44" w:rsidRPr="002E7EBD">
          <w:rPr>
            <w:rFonts w:eastAsia="Times New Roman" w:cstheme="minorHAnsi"/>
            <w:color w:val="000000" w:themeColor="text1"/>
            <w:sz w:val="24"/>
            <w:szCs w:val="24"/>
            <w:lang w:eastAsia="zh-CN"/>
            <w:rPrChange w:id="790" w:author="Chloe Mao" w:date="2022-03-15T23:40:00Z">
              <w:rPr>
                <w:rFonts w:eastAsia="Times New Roman" w:cstheme="minorHAnsi"/>
                <w:color w:val="000000" w:themeColor="text1"/>
                <w:lang w:eastAsia="zh-CN"/>
              </w:rPr>
            </w:rPrChange>
          </w:rPr>
          <w:t>primarily</w:t>
        </w:r>
      </w:ins>
      <w:ins w:id="791" w:author="Chloe Mao" w:date="2022-03-14T22:42:00Z">
        <w:r w:rsidR="00C2110C" w:rsidRPr="002E7EBD">
          <w:rPr>
            <w:rFonts w:eastAsia="Times New Roman" w:cstheme="minorHAnsi"/>
            <w:color w:val="000000" w:themeColor="text1"/>
            <w:sz w:val="24"/>
            <w:szCs w:val="24"/>
            <w:lang w:eastAsia="zh-CN"/>
            <w:rPrChange w:id="792" w:author="Chloe Mao" w:date="2022-03-15T23:40:00Z">
              <w:rPr>
                <w:rFonts w:eastAsia="Times New Roman" w:cstheme="minorHAnsi"/>
                <w:color w:val="000000" w:themeColor="text1"/>
                <w:lang w:eastAsia="zh-CN"/>
              </w:rPr>
            </w:rPrChange>
          </w:rPr>
          <w:t xml:space="preserve"> from </w:t>
        </w:r>
      </w:ins>
      <w:ins w:id="793" w:author="Chloe Mao" w:date="2022-03-14T22:41:00Z">
        <w:r w:rsidR="006F0E2C" w:rsidRPr="002E7EBD">
          <w:rPr>
            <w:rFonts w:eastAsia="Times New Roman" w:cstheme="minorHAnsi"/>
            <w:color w:val="000000" w:themeColor="text1"/>
            <w:sz w:val="24"/>
            <w:szCs w:val="24"/>
            <w:lang w:eastAsia="zh-CN"/>
            <w:rPrChange w:id="794" w:author="Chloe Mao" w:date="2022-03-15T23:40:00Z">
              <w:rPr>
                <w:rFonts w:eastAsia="Times New Roman" w:cstheme="minorHAnsi"/>
                <w:color w:val="000000" w:themeColor="text1"/>
                <w:lang w:eastAsia="zh-CN"/>
              </w:rPr>
            </w:rPrChange>
          </w:rPr>
          <w:t xml:space="preserve">surveyors’ </w:t>
        </w:r>
      </w:ins>
      <w:ins w:id="795" w:author="Chloe Mao" w:date="2022-03-14T22:44:00Z">
        <w:r w:rsidR="006733CD" w:rsidRPr="002E7EBD">
          <w:rPr>
            <w:rFonts w:eastAsia="Times New Roman" w:cstheme="minorHAnsi"/>
            <w:color w:val="000000" w:themeColor="text1"/>
            <w:sz w:val="24"/>
            <w:szCs w:val="24"/>
            <w:lang w:eastAsia="zh-CN"/>
            <w:rPrChange w:id="796" w:author="Chloe Mao" w:date="2022-03-15T23:40:00Z">
              <w:rPr>
                <w:rFonts w:eastAsia="Times New Roman" w:cstheme="minorHAnsi"/>
                <w:color w:val="000000" w:themeColor="text1"/>
                <w:lang w:eastAsia="zh-CN"/>
              </w:rPr>
            </w:rPrChange>
          </w:rPr>
          <w:t>perspectives</w:t>
        </w:r>
      </w:ins>
      <w:customXmlInsRangeStart w:id="797" w:author="Chloe Mao" w:date="2022-03-14T22:47:00Z"/>
      <w:sdt>
        <w:sdtPr>
          <w:rPr>
            <w:rFonts w:eastAsia="Times New Roman" w:cstheme="minorHAnsi"/>
            <w:color w:val="000000" w:themeColor="text1"/>
            <w:sz w:val="24"/>
            <w:szCs w:val="24"/>
            <w:lang w:eastAsia="zh-CN"/>
          </w:rPr>
          <w:id w:val="1884287470"/>
          <w:citation/>
        </w:sdtPr>
        <w:sdtEndPr/>
        <w:sdtContent>
          <w:customXmlInsRangeEnd w:id="797"/>
          <w:ins w:id="798" w:author="Chloe Mao" w:date="2022-03-14T22:47:00Z">
            <w:r w:rsidR="00B204DB" w:rsidRPr="002E7EBD">
              <w:rPr>
                <w:rFonts w:eastAsia="Times New Roman" w:cstheme="minorHAnsi"/>
                <w:color w:val="000000" w:themeColor="text1"/>
                <w:sz w:val="24"/>
                <w:szCs w:val="24"/>
                <w:lang w:eastAsia="zh-CN"/>
                <w:rPrChange w:id="799" w:author="Chloe Mao" w:date="2022-03-15T23:40:00Z">
                  <w:rPr>
                    <w:rFonts w:eastAsia="Times New Roman" w:cstheme="minorHAnsi"/>
                    <w:color w:val="000000" w:themeColor="text1"/>
                    <w:lang w:eastAsia="zh-CN"/>
                  </w:rPr>
                </w:rPrChange>
              </w:rPr>
              <w:fldChar w:fldCharType="begin"/>
            </w:r>
            <w:r w:rsidR="00B204DB" w:rsidRPr="002E7EBD">
              <w:rPr>
                <w:rFonts w:eastAsia="Times New Roman" w:cstheme="minorHAnsi"/>
                <w:color w:val="000000" w:themeColor="text1"/>
                <w:sz w:val="24"/>
                <w:szCs w:val="24"/>
                <w:lang w:eastAsia="zh-CN"/>
                <w:rPrChange w:id="800" w:author="Chloe Mao" w:date="2022-03-15T23:40:00Z">
                  <w:rPr>
                    <w:rFonts w:eastAsia="Times New Roman" w:cstheme="minorHAnsi"/>
                    <w:color w:val="000000" w:themeColor="text1"/>
                    <w:lang w:eastAsia="zh-CN"/>
                  </w:rPr>
                </w:rPrChange>
              </w:rPr>
              <w:instrText xml:space="preserve"> CITATION Bol20 \l 18441 </w:instrText>
            </w:r>
          </w:ins>
          <w:r w:rsidR="00B204DB" w:rsidRPr="002E7EBD">
            <w:rPr>
              <w:rFonts w:eastAsia="Times New Roman" w:cstheme="minorHAnsi"/>
              <w:color w:val="000000" w:themeColor="text1"/>
              <w:sz w:val="24"/>
              <w:szCs w:val="24"/>
              <w:lang w:eastAsia="zh-CN"/>
              <w:rPrChange w:id="801" w:author="Chloe Mao" w:date="2022-03-15T23:40:00Z">
                <w:rPr>
                  <w:rFonts w:eastAsia="Times New Roman" w:cstheme="minorHAnsi"/>
                  <w:color w:val="000000" w:themeColor="text1"/>
                  <w:lang w:eastAsia="zh-CN"/>
                </w:rPr>
              </w:rPrChange>
            </w:rPr>
            <w:fldChar w:fldCharType="separate"/>
          </w:r>
          <w:r w:rsidR="00BB393D">
            <w:rPr>
              <w:rFonts w:eastAsia="Times New Roman" w:cstheme="minorHAnsi"/>
              <w:color w:val="000000" w:themeColor="text1"/>
              <w:sz w:val="24"/>
              <w:szCs w:val="24"/>
              <w:lang w:eastAsia="zh-CN"/>
            </w:rPr>
            <w:t xml:space="preserve"> </w:t>
          </w:r>
          <w:r w:rsidR="00BB393D" w:rsidRPr="00635D8B">
            <w:rPr>
              <w:rFonts w:eastAsia="Times New Roman" w:cstheme="minorHAnsi"/>
              <w:color w:val="000000" w:themeColor="text1"/>
              <w:sz w:val="24"/>
              <w:szCs w:val="24"/>
              <w:lang w:eastAsia="zh-CN"/>
            </w:rPr>
            <w:t>(Bolat, Gizem, Emine, Furkan, &amp; Soysal, 2020)</w:t>
          </w:r>
          <w:ins w:id="802" w:author="Chloe Mao" w:date="2022-03-14T22:47:00Z">
            <w:r w:rsidR="00B204DB" w:rsidRPr="002E7EBD">
              <w:rPr>
                <w:rFonts w:eastAsia="Times New Roman" w:cstheme="minorHAnsi"/>
                <w:color w:val="000000" w:themeColor="text1"/>
                <w:sz w:val="24"/>
                <w:szCs w:val="24"/>
                <w:lang w:eastAsia="zh-CN"/>
                <w:rPrChange w:id="803" w:author="Chloe Mao" w:date="2022-03-15T23:40:00Z">
                  <w:rPr>
                    <w:rFonts w:eastAsia="Times New Roman" w:cstheme="minorHAnsi"/>
                    <w:color w:val="000000" w:themeColor="text1"/>
                    <w:lang w:eastAsia="zh-CN"/>
                  </w:rPr>
                </w:rPrChange>
              </w:rPr>
              <w:fldChar w:fldCharType="end"/>
            </w:r>
          </w:ins>
          <w:customXmlInsRangeStart w:id="804" w:author="Chloe Mao" w:date="2022-03-14T22:47:00Z"/>
        </w:sdtContent>
      </w:sdt>
      <w:customXmlInsRangeEnd w:id="804"/>
      <w:ins w:id="805" w:author="Chloe Mao" w:date="2022-03-14T22:41:00Z">
        <w:r w:rsidR="006F0E2C" w:rsidRPr="002E7EBD">
          <w:rPr>
            <w:rFonts w:eastAsia="Times New Roman" w:cstheme="minorHAnsi"/>
            <w:color w:val="000000" w:themeColor="text1"/>
            <w:sz w:val="24"/>
            <w:szCs w:val="24"/>
            <w:lang w:eastAsia="zh-CN"/>
            <w:rPrChange w:id="806" w:author="Chloe Mao" w:date="2022-03-15T23:40:00Z">
              <w:rPr>
                <w:rFonts w:eastAsia="Times New Roman" w:cstheme="minorHAnsi"/>
                <w:color w:val="000000" w:themeColor="text1"/>
                <w:lang w:eastAsia="zh-CN"/>
              </w:rPr>
            </w:rPrChange>
          </w:rPr>
          <w:t xml:space="preserve">. </w:t>
        </w:r>
      </w:ins>
      <w:ins w:id="807" w:author="Chloe Mao" w:date="2022-03-14T22:56:00Z">
        <w:r w:rsidR="00DC4FF0" w:rsidRPr="002E7EBD">
          <w:rPr>
            <w:rFonts w:eastAsia="Times New Roman" w:cstheme="minorHAnsi"/>
            <w:color w:val="000000" w:themeColor="text1"/>
            <w:sz w:val="24"/>
            <w:szCs w:val="24"/>
            <w:lang w:eastAsia="zh-CN"/>
            <w:rPrChange w:id="808" w:author="Chloe Mao" w:date="2022-03-15T23:40:00Z">
              <w:rPr>
                <w:rFonts w:eastAsia="Times New Roman" w:cstheme="minorHAnsi"/>
                <w:color w:val="000000" w:themeColor="text1"/>
                <w:lang w:eastAsia="zh-CN"/>
              </w:rPr>
            </w:rPrChange>
          </w:rPr>
          <w:t>According to their research,</w:t>
        </w:r>
        <w:r w:rsidR="00B819A5" w:rsidRPr="002E7EBD">
          <w:rPr>
            <w:rFonts w:eastAsia="Times New Roman" w:cstheme="minorHAnsi"/>
            <w:color w:val="000000" w:themeColor="text1"/>
            <w:sz w:val="24"/>
            <w:szCs w:val="24"/>
            <w:lang w:eastAsia="zh-CN"/>
            <w:rPrChange w:id="809" w:author="Chloe Mao" w:date="2022-03-15T23:40:00Z">
              <w:rPr>
                <w:rFonts w:eastAsia="Times New Roman" w:cstheme="minorHAnsi"/>
                <w:color w:val="000000" w:themeColor="text1"/>
                <w:lang w:eastAsia="zh-CN"/>
              </w:rPr>
            </w:rPrChange>
          </w:rPr>
          <w:t xml:space="preserve"> the most important factors contributing to port congestion are documentation procedures, port operation and administration, ship traffic inputs, port l</w:t>
        </w:r>
      </w:ins>
      <w:ins w:id="810" w:author="Chloe Mao" w:date="2022-03-14T22:57:00Z">
        <w:r w:rsidR="00B819A5" w:rsidRPr="002E7EBD">
          <w:rPr>
            <w:rFonts w:eastAsia="Times New Roman" w:cstheme="minorHAnsi"/>
            <w:color w:val="000000" w:themeColor="text1"/>
            <w:sz w:val="24"/>
            <w:szCs w:val="24"/>
            <w:lang w:eastAsia="zh-CN"/>
            <w:rPrChange w:id="811" w:author="Chloe Mao" w:date="2022-03-15T23:40:00Z">
              <w:rPr>
                <w:rFonts w:eastAsia="Times New Roman" w:cstheme="minorHAnsi"/>
                <w:color w:val="000000" w:themeColor="text1"/>
                <w:lang w:eastAsia="zh-CN"/>
              </w:rPr>
            </w:rPrChange>
          </w:rPr>
          <w:t>ayout and strategy</w:t>
        </w:r>
        <w:r w:rsidR="00B415A0" w:rsidRPr="002E7EBD">
          <w:rPr>
            <w:rFonts w:eastAsia="Times New Roman" w:cstheme="minorHAnsi"/>
            <w:color w:val="000000" w:themeColor="text1"/>
            <w:sz w:val="24"/>
            <w:szCs w:val="24"/>
            <w:lang w:eastAsia="zh-CN"/>
            <w:rPrChange w:id="812" w:author="Chloe Mao" w:date="2022-03-15T23:40:00Z">
              <w:rPr>
                <w:rFonts w:eastAsia="Times New Roman" w:cstheme="minorHAnsi"/>
                <w:color w:val="000000" w:themeColor="text1"/>
                <w:lang w:eastAsia="zh-CN"/>
              </w:rPr>
            </w:rPrChange>
          </w:rPr>
          <w:t>, and government interactions</w:t>
        </w:r>
        <w:r w:rsidR="00611DC4" w:rsidRPr="002E7EBD">
          <w:rPr>
            <w:rFonts w:eastAsia="Times New Roman" w:cstheme="minorHAnsi"/>
            <w:color w:val="000000" w:themeColor="text1"/>
            <w:sz w:val="24"/>
            <w:szCs w:val="24"/>
            <w:lang w:eastAsia="zh-CN"/>
            <w:rPrChange w:id="813" w:author="Chloe Mao" w:date="2022-03-15T23:40:00Z">
              <w:rPr>
                <w:rFonts w:eastAsia="Times New Roman" w:cstheme="minorHAnsi"/>
                <w:color w:val="000000" w:themeColor="text1"/>
                <w:lang w:eastAsia="zh-CN"/>
              </w:rPr>
            </w:rPrChange>
          </w:rPr>
          <w:t xml:space="preserve">. </w:t>
        </w:r>
      </w:ins>
    </w:p>
    <w:p w14:paraId="79A169F1" w14:textId="77777777" w:rsidR="00BA211F" w:rsidRPr="002E7EBD" w:rsidRDefault="00BA211F" w:rsidP="00EC0AE5">
      <w:pPr>
        <w:spacing w:after="0" w:line="240" w:lineRule="auto"/>
        <w:jc w:val="both"/>
        <w:rPr>
          <w:ins w:id="814" w:author="Chloe Mao" w:date="2022-03-14T23:03:00Z"/>
          <w:rFonts w:eastAsia="Times New Roman" w:cstheme="minorHAnsi"/>
          <w:color w:val="000000" w:themeColor="text1"/>
          <w:sz w:val="24"/>
          <w:szCs w:val="24"/>
          <w:lang w:eastAsia="zh-CN"/>
          <w:rPrChange w:id="815" w:author="Chloe Mao" w:date="2022-03-15T23:40:00Z">
            <w:rPr>
              <w:ins w:id="816" w:author="Chloe Mao" w:date="2022-03-14T23:03:00Z"/>
              <w:rFonts w:eastAsia="Times New Roman" w:cstheme="minorHAnsi"/>
              <w:color w:val="000000" w:themeColor="text1"/>
              <w:lang w:eastAsia="zh-CN"/>
            </w:rPr>
          </w:rPrChange>
        </w:rPr>
      </w:pPr>
    </w:p>
    <w:p w14:paraId="1B4169C7" w14:textId="5A216067" w:rsidR="00FE6B19" w:rsidRPr="002E7EBD" w:rsidDel="00FE6B19" w:rsidRDefault="000E5B2B" w:rsidP="00FE6B19">
      <w:pPr>
        <w:pStyle w:val="NormalWeb"/>
        <w:spacing w:before="0" w:beforeAutospacing="0" w:after="0" w:afterAutospacing="0"/>
        <w:jc w:val="both"/>
        <w:rPr>
          <w:ins w:id="817" w:author="Chloe Mao" w:date="2022-03-15T02:19:00Z"/>
          <w:del w:id="818" w:author="Chloe Mao" w:date="2022-03-15T02:20:00Z"/>
          <w:rFonts w:asciiTheme="minorHAnsi" w:eastAsiaTheme="minorEastAsia" w:hAnsiTheme="minorHAnsi" w:cstheme="minorHAnsi"/>
          <w:rPrChange w:id="819" w:author="Chloe Mao" w:date="2022-03-15T23:40:00Z">
            <w:rPr>
              <w:ins w:id="820" w:author="Chloe Mao" w:date="2022-03-15T02:19:00Z"/>
              <w:del w:id="821" w:author="Chloe Mao" w:date="2022-03-15T02:20:00Z"/>
              <w:rFonts w:asciiTheme="minorHAnsi" w:eastAsiaTheme="minorEastAsia" w:hAnsiTheme="minorHAnsi" w:cstheme="minorHAnsi"/>
              <w:sz w:val="22"/>
              <w:szCs w:val="22"/>
            </w:rPr>
          </w:rPrChange>
        </w:rPr>
      </w:pPr>
      <w:proofErr w:type="spellStart"/>
      <w:ins w:id="822" w:author="Chloe Mao" w:date="2022-03-15T09:05:00Z">
        <w:r w:rsidRPr="0076593D">
          <w:rPr>
            <w:rFonts w:cstheme="minorHAnsi"/>
            <w:color w:val="000000" w:themeColor="text1"/>
            <w:lang w:eastAsia="zh-CN"/>
          </w:rPr>
          <w:t>Jonquais</w:t>
        </w:r>
      </w:ins>
      <w:proofErr w:type="spellEnd"/>
      <w:ins w:id="823" w:author="Chloe Mao" w:date="2022-03-14T23:05:00Z">
        <w:r w:rsidR="0063407E" w:rsidRPr="002E7EBD">
          <w:rPr>
            <w:rFonts w:asciiTheme="minorHAnsi" w:hAnsiTheme="minorHAnsi" w:cstheme="minorHAnsi"/>
            <w:color w:val="000000" w:themeColor="text1"/>
            <w:lang w:eastAsia="zh-CN"/>
            <w:rPrChange w:id="824" w:author="Chloe Mao" w:date="2022-03-15T02:22:00Z">
              <w:rPr>
                <w:rFonts w:cstheme="minorHAnsi"/>
                <w:color w:val="000000" w:themeColor="text1"/>
                <w:lang w:eastAsia="zh-CN"/>
              </w:rPr>
            </w:rPrChange>
          </w:rPr>
          <w:t xml:space="preserve"> et al., on the other hand, </w:t>
        </w:r>
      </w:ins>
      <w:ins w:id="825" w:author="Chloe Mao" w:date="2022-03-15T02:05:00Z">
        <w:r w:rsidR="0035379A" w:rsidRPr="002E7EBD">
          <w:rPr>
            <w:rFonts w:asciiTheme="minorHAnsi" w:hAnsiTheme="minorHAnsi" w:cstheme="minorHAnsi"/>
            <w:color w:val="000000" w:themeColor="text1"/>
            <w:lang w:eastAsia="zh-CN"/>
            <w:rPrChange w:id="826" w:author="Chloe Mao" w:date="2022-03-15T02:22:00Z">
              <w:rPr>
                <w:rFonts w:cstheme="minorHAnsi"/>
                <w:color w:val="000000" w:themeColor="text1"/>
                <w:lang w:eastAsia="zh-CN"/>
              </w:rPr>
            </w:rPrChange>
          </w:rPr>
          <w:t>used supervised Machine Learning and predictive analysis to improve the estimated time of arrival (ETA) for a shipment.</w:t>
        </w:r>
      </w:ins>
      <w:ins w:id="827" w:author="Chloe Mao" w:date="2022-03-15T02:19:00Z">
        <w:r w:rsidR="00FE6B19" w:rsidRPr="002E7EBD">
          <w:rPr>
            <w:rFonts w:asciiTheme="minorHAnsi" w:hAnsiTheme="minorHAnsi" w:cstheme="minorHAnsi"/>
            <w:color w:val="000000" w:themeColor="text1"/>
            <w:lang w:eastAsia="zh-CN"/>
            <w:rPrChange w:id="828" w:author="Chloe Mao" w:date="2022-03-15T02:22:00Z">
              <w:rPr>
                <w:rFonts w:cstheme="minorHAnsi"/>
                <w:color w:val="000000" w:themeColor="text1"/>
                <w:lang w:eastAsia="zh-CN"/>
              </w:rPr>
            </w:rPrChange>
          </w:rPr>
          <w:t xml:space="preserve"> </w:t>
        </w:r>
        <w:r w:rsidR="00FE6B19" w:rsidRPr="0076593D">
          <w:rPr>
            <w:rFonts w:cstheme="minorHAnsi"/>
            <w:color w:val="000000" w:themeColor="text1"/>
          </w:rPr>
          <w:t>Linear Regression, Random Forest</w:t>
        </w:r>
        <w:r w:rsidR="00FE6B19" w:rsidRPr="0076593D">
          <w:rPr>
            <w:rFonts w:eastAsiaTheme="minorEastAsia" w:cstheme="minorHAnsi"/>
          </w:rPr>
          <w:t xml:space="preserve"> and Fuzzy Rule-Based Bayesian Network techniques were deployed to address the fuzzy and incomplete data, as a result of disruptions and congestions at the port. </w:t>
        </w:r>
      </w:ins>
    </w:p>
    <w:p w14:paraId="1C06E3BB" w14:textId="319B5318" w:rsidR="0035379A" w:rsidRPr="0076593D" w:rsidRDefault="00577645">
      <w:pPr>
        <w:pStyle w:val="NormalWeb"/>
        <w:spacing w:before="0" w:beforeAutospacing="0" w:after="0" w:afterAutospacing="0"/>
        <w:jc w:val="both"/>
        <w:rPr>
          <w:ins w:id="829" w:author="Chloe Mao" w:date="2022-03-15T02:16:00Z"/>
          <w:rFonts w:cstheme="minorHAnsi"/>
        </w:rPr>
        <w:pPrChange w:id="830" w:author="Chloe Mao" w:date="2022-03-15T02:20:00Z">
          <w:pPr>
            <w:spacing w:after="0" w:line="240" w:lineRule="auto"/>
            <w:jc w:val="both"/>
          </w:pPr>
        </w:pPrChange>
      </w:pPr>
      <w:ins w:id="831" w:author="Chloe Mao" w:date="2022-03-15T02:05:00Z">
        <w:r w:rsidRPr="002E7EBD">
          <w:rPr>
            <w:rFonts w:asciiTheme="minorHAnsi" w:hAnsiTheme="minorHAnsi" w:cstheme="minorHAnsi"/>
            <w:rPrChange w:id="832" w:author="Chloe Mao" w:date="2022-03-15T02:22:00Z">
              <w:rPr/>
            </w:rPrChange>
          </w:rPr>
          <w:t xml:space="preserve">The models aim to reduce delays farther down </w:t>
        </w:r>
      </w:ins>
      <w:ins w:id="833" w:author="Chloe Mao" w:date="2022-03-15T02:06:00Z">
        <w:r w:rsidRPr="002E7EBD">
          <w:rPr>
            <w:rFonts w:asciiTheme="minorHAnsi" w:hAnsiTheme="minorHAnsi" w:cstheme="minorHAnsi"/>
            <w:rPrChange w:id="834" w:author="Chloe Mao" w:date="2022-03-15T02:22:00Z">
              <w:rPr/>
            </w:rPrChange>
          </w:rPr>
          <w:t xml:space="preserve">the supply chain by estimating the transit time and </w:t>
        </w:r>
        <w:r w:rsidR="00FD3F53" w:rsidRPr="002E7EBD">
          <w:rPr>
            <w:rFonts w:asciiTheme="minorHAnsi" w:hAnsiTheme="minorHAnsi" w:cstheme="minorHAnsi"/>
            <w:rPrChange w:id="835" w:author="Chloe Mao" w:date="2022-03-15T02:22:00Z">
              <w:rPr/>
            </w:rPrChange>
          </w:rPr>
          <w:t>ETA of vessels</w:t>
        </w:r>
      </w:ins>
      <w:customXmlInsRangeStart w:id="836" w:author="Chloe Mao" w:date="2022-03-15T02:07:00Z"/>
      <w:sdt>
        <w:sdtPr>
          <w:rPr>
            <w:rFonts w:asciiTheme="minorHAnsi" w:hAnsiTheme="minorHAnsi" w:cstheme="minorHAnsi"/>
          </w:rPr>
          <w:id w:val="-1669850986"/>
          <w:citation/>
        </w:sdtPr>
        <w:sdtEndPr/>
        <w:sdtContent>
          <w:customXmlInsRangeEnd w:id="836"/>
          <w:ins w:id="837" w:author="Chloe Mao" w:date="2022-03-15T02:07:00Z">
            <w:r w:rsidR="00FD3F53" w:rsidRPr="002E7EBD">
              <w:rPr>
                <w:rFonts w:asciiTheme="minorHAnsi" w:hAnsiTheme="minorHAnsi" w:cstheme="minorHAnsi"/>
                <w:rPrChange w:id="838" w:author="Chloe Mao" w:date="2022-03-15T02:22:00Z">
                  <w:rPr/>
                </w:rPrChange>
              </w:rPr>
              <w:fldChar w:fldCharType="begin"/>
            </w:r>
            <w:r w:rsidR="00FD3F53" w:rsidRPr="002E7EBD">
              <w:rPr>
                <w:rFonts w:asciiTheme="minorHAnsi" w:hAnsiTheme="minorHAnsi" w:cstheme="minorHAnsi"/>
                <w:rPrChange w:id="839" w:author="Chloe Mao" w:date="2022-03-15T02:22:00Z">
                  <w:rPr/>
                </w:rPrChange>
              </w:rPr>
              <w:instrText xml:space="preserve">CITATION Jon \l 18441 </w:instrText>
            </w:r>
          </w:ins>
          <w:r w:rsidR="00FD3F53" w:rsidRPr="002E7EBD">
            <w:rPr>
              <w:rFonts w:asciiTheme="minorHAnsi" w:hAnsiTheme="minorHAnsi" w:cstheme="minorHAnsi"/>
              <w:rPrChange w:id="840" w:author="Chloe Mao" w:date="2022-03-15T02:22:00Z">
                <w:rPr/>
              </w:rPrChange>
            </w:rPr>
            <w:fldChar w:fldCharType="separate"/>
          </w:r>
          <w:r w:rsidR="00BB393D">
            <w:rPr>
              <w:rFonts w:asciiTheme="minorHAnsi" w:hAnsiTheme="minorHAnsi" w:cstheme="minorHAnsi"/>
            </w:rPr>
            <w:t xml:space="preserve"> </w:t>
          </w:r>
          <w:r w:rsidR="00BB393D" w:rsidRPr="00635D8B">
            <w:rPr>
              <w:rFonts w:asciiTheme="minorHAnsi" w:hAnsiTheme="minorHAnsi" w:cstheme="minorHAnsi"/>
            </w:rPr>
            <w:t>(Jonquais &amp; Krempel, 2019)</w:t>
          </w:r>
          <w:ins w:id="841" w:author="Chloe Mao" w:date="2022-03-15T02:07:00Z">
            <w:r w:rsidR="00FD3F53" w:rsidRPr="002E7EBD">
              <w:rPr>
                <w:rFonts w:asciiTheme="minorHAnsi" w:hAnsiTheme="minorHAnsi" w:cstheme="minorHAnsi"/>
                <w:rPrChange w:id="842" w:author="Chloe Mao" w:date="2022-03-15T02:22:00Z">
                  <w:rPr/>
                </w:rPrChange>
              </w:rPr>
              <w:fldChar w:fldCharType="end"/>
            </w:r>
          </w:ins>
          <w:customXmlInsRangeStart w:id="843" w:author="Chloe Mao" w:date="2022-03-15T02:07:00Z"/>
        </w:sdtContent>
      </w:sdt>
      <w:customXmlInsRangeEnd w:id="843"/>
      <w:ins w:id="844" w:author="Chloe Mao" w:date="2022-03-15T02:06:00Z">
        <w:r w:rsidR="00FD3F53" w:rsidRPr="002E7EBD">
          <w:rPr>
            <w:rFonts w:asciiTheme="minorHAnsi" w:hAnsiTheme="minorHAnsi" w:cstheme="minorHAnsi"/>
            <w:rPrChange w:id="845" w:author="Chloe Mao" w:date="2022-03-15T02:22:00Z">
              <w:rPr/>
            </w:rPrChange>
          </w:rPr>
          <w:t xml:space="preserve">. </w:t>
        </w:r>
      </w:ins>
      <w:ins w:id="846" w:author="Chloe Mao" w:date="2022-03-15T02:09:00Z">
        <w:r w:rsidR="00C65F2F" w:rsidRPr="002E7EBD">
          <w:rPr>
            <w:rFonts w:asciiTheme="minorHAnsi" w:hAnsiTheme="minorHAnsi" w:cstheme="minorHAnsi"/>
            <w:rPrChange w:id="847" w:author="Chloe Mao" w:date="2022-03-15T02:22:00Z">
              <w:rPr/>
            </w:rPrChange>
          </w:rPr>
          <w:t xml:space="preserve">The selected features are </w:t>
        </w:r>
      </w:ins>
      <w:ins w:id="848" w:author="Chloe Mao" w:date="2022-03-15T02:16:00Z">
        <w:r w:rsidR="00C04681" w:rsidRPr="002E7EBD">
          <w:rPr>
            <w:rFonts w:asciiTheme="minorHAnsi" w:hAnsiTheme="minorHAnsi" w:cstheme="minorHAnsi"/>
            <w:rPrChange w:id="849" w:author="Chloe Mao" w:date="2022-03-15T02:22:00Z">
              <w:rPr/>
            </w:rPrChange>
          </w:rPr>
          <w:t>shown in the table below:</w:t>
        </w:r>
      </w:ins>
    </w:p>
    <w:p w14:paraId="39792AAB" w14:textId="77777777" w:rsidR="00C04681" w:rsidRPr="002E7EBD" w:rsidRDefault="00C04681" w:rsidP="00EC0AE5">
      <w:pPr>
        <w:spacing w:after="0" w:line="240" w:lineRule="auto"/>
        <w:jc w:val="both"/>
        <w:rPr>
          <w:ins w:id="850" w:author="Chloe Mao" w:date="2022-03-15T02:16:00Z"/>
          <w:rFonts w:eastAsia="Times New Roman" w:cstheme="minorHAnsi"/>
          <w:color w:val="000000" w:themeColor="text1"/>
          <w:sz w:val="24"/>
          <w:szCs w:val="24"/>
          <w:lang w:eastAsia="zh-CN"/>
          <w:rPrChange w:id="851" w:author="Chloe Mao" w:date="2022-03-15T23:40:00Z">
            <w:rPr>
              <w:ins w:id="852" w:author="Chloe Mao" w:date="2022-03-15T02:16:00Z"/>
              <w:rFonts w:eastAsia="Times New Roman" w:cstheme="minorHAnsi"/>
              <w:color w:val="000000" w:themeColor="text1"/>
              <w:lang w:eastAsia="zh-CN"/>
            </w:rPr>
          </w:rPrChange>
        </w:rPr>
      </w:pPr>
    </w:p>
    <w:tbl>
      <w:tblPr>
        <w:tblW w:w="5000" w:type="pct"/>
        <w:tblLook w:val="04A0" w:firstRow="1" w:lastRow="0" w:firstColumn="1" w:lastColumn="0" w:noHBand="0" w:noVBand="1"/>
        <w:tblPrChange w:id="853" w:author="Chloe Mao" w:date="2022-03-15T02:17:00Z">
          <w:tblPr>
            <w:tblW w:w="10560" w:type="dxa"/>
            <w:tblLook w:val="04A0" w:firstRow="1" w:lastRow="0" w:firstColumn="1" w:lastColumn="0" w:noHBand="0" w:noVBand="1"/>
          </w:tblPr>
        </w:tblPrChange>
      </w:tblPr>
      <w:tblGrid>
        <w:gridCol w:w="3266"/>
        <w:gridCol w:w="5760"/>
        <w:tblGridChange w:id="854">
          <w:tblGrid>
            <w:gridCol w:w="3820"/>
            <w:gridCol w:w="6740"/>
          </w:tblGrid>
        </w:tblGridChange>
      </w:tblGrid>
      <w:tr w:rsidR="00C04681" w:rsidRPr="00C04681" w14:paraId="1818D263" w14:textId="77777777" w:rsidTr="00C04681">
        <w:trPr>
          <w:trHeight w:val="315"/>
          <w:ins w:id="855" w:author="Chloe Mao" w:date="2022-03-15T02:16:00Z"/>
          <w:trPrChange w:id="856" w:author="Chloe Mao" w:date="2022-03-15T02:17:00Z">
            <w:trPr>
              <w:trHeight w:val="315"/>
            </w:trPr>
          </w:trPrChange>
        </w:trPr>
        <w:tc>
          <w:tcPr>
            <w:tcW w:w="1809" w:type="pct"/>
            <w:tcBorders>
              <w:top w:val="nil"/>
              <w:left w:val="nil"/>
              <w:bottom w:val="nil"/>
              <w:right w:val="nil"/>
            </w:tcBorders>
            <w:shd w:val="clear" w:color="A5A5A5" w:fill="A5A5A5"/>
            <w:noWrap/>
            <w:vAlign w:val="center"/>
            <w:hideMark/>
            <w:tcPrChange w:id="857" w:author="Chloe Mao" w:date="2022-03-15T02:17:00Z">
              <w:tcPr>
                <w:tcW w:w="3820" w:type="dxa"/>
                <w:tcBorders>
                  <w:top w:val="nil"/>
                  <w:left w:val="nil"/>
                  <w:bottom w:val="nil"/>
                  <w:right w:val="nil"/>
                </w:tcBorders>
                <w:shd w:val="clear" w:color="A5A5A5" w:fill="A5A5A5"/>
                <w:noWrap/>
                <w:vAlign w:val="center"/>
                <w:hideMark/>
              </w:tcPr>
            </w:tcPrChange>
          </w:tcPr>
          <w:p w14:paraId="22FE538A" w14:textId="77777777" w:rsidR="00C04681" w:rsidRPr="002E7EBD" w:rsidRDefault="00C04681" w:rsidP="00C04681">
            <w:pPr>
              <w:spacing w:after="0" w:line="240" w:lineRule="auto"/>
              <w:jc w:val="center"/>
              <w:rPr>
                <w:ins w:id="858" w:author="Chloe Mao" w:date="2022-03-15T02:16:00Z"/>
                <w:rFonts w:eastAsia="Times New Roman" w:cstheme="minorHAnsi"/>
                <w:b/>
                <w:color w:val="FFFFFF"/>
                <w:sz w:val="24"/>
                <w:szCs w:val="24"/>
                <w:lang w:eastAsia="zh-CN"/>
                <w:rPrChange w:id="859" w:author="Chloe Mao" w:date="2022-03-15T23:40:00Z">
                  <w:rPr>
                    <w:ins w:id="860" w:author="Chloe Mao" w:date="2022-03-15T02:16:00Z"/>
                    <w:rFonts w:ascii="Calibri" w:eastAsia="Times New Roman" w:hAnsi="Calibri" w:cs="Calibri"/>
                    <w:b/>
                    <w:bCs/>
                    <w:color w:val="FFFFFF"/>
                    <w:lang w:eastAsia="zh-CN"/>
                  </w:rPr>
                </w:rPrChange>
              </w:rPr>
            </w:pPr>
            <w:ins w:id="861" w:author="Chloe Mao" w:date="2022-03-15T02:16:00Z">
              <w:r w:rsidRPr="002E7EBD">
                <w:rPr>
                  <w:rFonts w:eastAsia="Times New Roman" w:cstheme="minorHAnsi"/>
                  <w:b/>
                  <w:color w:val="FFFFFF"/>
                  <w:sz w:val="24"/>
                  <w:szCs w:val="24"/>
                  <w:lang w:eastAsia="zh-CN"/>
                  <w:rPrChange w:id="862" w:author="Chloe Mao" w:date="2022-03-15T23:40:00Z">
                    <w:rPr>
                      <w:rFonts w:ascii="Calibri" w:eastAsia="Times New Roman" w:hAnsi="Calibri" w:cs="Calibri"/>
                      <w:b/>
                      <w:bCs/>
                      <w:color w:val="FFFFFF"/>
                      <w:lang w:eastAsia="zh-CN"/>
                    </w:rPr>
                  </w:rPrChange>
                </w:rPr>
                <w:t>Features</w:t>
              </w:r>
            </w:ins>
          </w:p>
        </w:tc>
        <w:tc>
          <w:tcPr>
            <w:tcW w:w="3191" w:type="pct"/>
            <w:tcBorders>
              <w:top w:val="nil"/>
              <w:left w:val="single" w:sz="4" w:space="0" w:color="FFFFFF"/>
              <w:bottom w:val="nil"/>
              <w:right w:val="nil"/>
            </w:tcBorders>
            <w:shd w:val="clear" w:color="A5A5A5" w:fill="A5A5A5"/>
            <w:noWrap/>
            <w:vAlign w:val="center"/>
            <w:hideMark/>
            <w:tcPrChange w:id="863" w:author="Chloe Mao" w:date="2022-03-15T02:17:00Z">
              <w:tcPr>
                <w:tcW w:w="6740" w:type="dxa"/>
                <w:tcBorders>
                  <w:top w:val="nil"/>
                  <w:left w:val="single" w:sz="4" w:space="0" w:color="FFFFFF"/>
                  <w:bottom w:val="nil"/>
                  <w:right w:val="nil"/>
                </w:tcBorders>
                <w:shd w:val="clear" w:color="A5A5A5" w:fill="A5A5A5"/>
                <w:noWrap/>
                <w:vAlign w:val="center"/>
                <w:hideMark/>
              </w:tcPr>
            </w:tcPrChange>
          </w:tcPr>
          <w:p w14:paraId="11D79FC4" w14:textId="4EDE3F7F" w:rsidR="00C04681" w:rsidRPr="002E7EBD" w:rsidRDefault="00C04681" w:rsidP="00C04681">
            <w:pPr>
              <w:spacing w:after="0" w:line="240" w:lineRule="auto"/>
              <w:jc w:val="center"/>
              <w:rPr>
                <w:ins w:id="864" w:author="Chloe Mao" w:date="2022-03-15T02:16:00Z"/>
                <w:rFonts w:eastAsia="Times New Roman" w:cstheme="minorHAnsi"/>
                <w:b/>
                <w:color w:val="FFFFFF"/>
                <w:sz w:val="24"/>
                <w:szCs w:val="24"/>
                <w:lang w:eastAsia="zh-CN"/>
                <w:rPrChange w:id="865" w:author="Chloe Mao" w:date="2022-03-15T23:40:00Z">
                  <w:rPr>
                    <w:ins w:id="866" w:author="Chloe Mao" w:date="2022-03-15T02:16:00Z"/>
                    <w:rFonts w:ascii="Calibri" w:eastAsia="Times New Roman" w:hAnsi="Calibri" w:cs="Calibri"/>
                    <w:b/>
                    <w:bCs/>
                    <w:color w:val="FFFFFF"/>
                    <w:lang w:eastAsia="zh-CN"/>
                  </w:rPr>
                </w:rPrChange>
              </w:rPr>
            </w:pPr>
            <w:ins w:id="867" w:author="Chloe Mao" w:date="2022-03-15T02:16:00Z">
              <w:r w:rsidRPr="002E7EBD">
                <w:rPr>
                  <w:rFonts w:eastAsia="Times New Roman" w:cstheme="minorHAnsi"/>
                  <w:b/>
                  <w:color w:val="FFFFFF" w:themeColor="background1"/>
                  <w:sz w:val="24"/>
                  <w:szCs w:val="24"/>
                  <w:lang w:eastAsia="zh-CN"/>
                  <w:rPrChange w:id="868" w:author="Chloe Mao" w:date="2022-03-15T23:40:00Z">
                    <w:rPr>
                      <w:rFonts w:ascii="Calibri" w:eastAsia="Times New Roman" w:hAnsi="Calibri" w:cs="Calibri"/>
                      <w:b/>
                      <w:bCs/>
                      <w:lang w:eastAsia="zh-CN"/>
                    </w:rPr>
                  </w:rPrChange>
                </w:rPr>
                <w:t>Definition</w:t>
              </w:r>
            </w:ins>
            <w:ins w:id="869" w:author="Chloe Mao" w:date="2022-03-15T02:17:00Z">
              <w:r w:rsidR="001A7B23" w:rsidRPr="002E7EBD">
                <w:rPr>
                  <w:rFonts w:eastAsia="Times New Roman" w:cstheme="minorHAnsi"/>
                  <w:b/>
                  <w:color w:val="FFFFFF" w:themeColor="background1"/>
                  <w:sz w:val="24"/>
                  <w:szCs w:val="24"/>
                  <w:lang w:eastAsia="zh-CN"/>
                  <w:rPrChange w:id="870" w:author="Chloe Mao" w:date="2022-03-15T23:40:00Z">
                    <w:rPr>
                      <w:rFonts w:ascii="Calibri" w:eastAsia="Times New Roman" w:hAnsi="Calibri" w:cs="Calibri"/>
                      <w:b/>
                      <w:bCs/>
                      <w:lang w:eastAsia="zh-CN"/>
                    </w:rPr>
                  </w:rPrChange>
                </w:rPr>
                <w:t>s given by the authors</w:t>
              </w:r>
            </w:ins>
          </w:p>
        </w:tc>
      </w:tr>
      <w:tr w:rsidR="00C04681" w:rsidRPr="00C04681" w14:paraId="6AE58F13" w14:textId="77777777" w:rsidTr="00C04681">
        <w:trPr>
          <w:trHeight w:val="915"/>
          <w:ins w:id="871" w:author="Chloe Mao" w:date="2022-03-15T02:16:00Z"/>
          <w:trPrChange w:id="872" w:author="Chloe Mao" w:date="2022-03-15T02:17:00Z">
            <w:trPr>
              <w:trHeight w:val="915"/>
            </w:trPr>
          </w:trPrChange>
        </w:trPr>
        <w:tc>
          <w:tcPr>
            <w:tcW w:w="1809" w:type="pct"/>
            <w:tcBorders>
              <w:top w:val="single" w:sz="12" w:space="0" w:color="FFFFFF"/>
              <w:left w:val="nil"/>
              <w:bottom w:val="nil"/>
              <w:right w:val="nil"/>
            </w:tcBorders>
            <w:shd w:val="clear" w:color="DBDBDB" w:fill="DBDBDB"/>
            <w:vAlign w:val="center"/>
            <w:hideMark/>
            <w:tcPrChange w:id="873" w:author="Chloe Mao" w:date="2022-03-15T02:17:00Z">
              <w:tcPr>
                <w:tcW w:w="3820" w:type="dxa"/>
                <w:tcBorders>
                  <w:top w:val="single" w:sz="12" w:space="0" w:color="FFFFFF"/>
                  <w:left w:val="nil"/>
                  <w:bottom w:val="nil"/>
                  <w:right w:val="nil"/>
                </w:tcBorders>
                <w:shd w:val="clear" w:color="DBDBDB" w:fill="DBDBDB"/>
                <w:vAlign w:val="center"/>
                <w:hideMark/>
              </w:tcPr>
            </w:tcPrChange>
          </w:tcPr>
          <w:p w14:paraId="0B4BCB94" w14:textId="77777777" w:rsidR="00C04681" w:rsidRPr="002E7EBD" w:rsidRDefault="00C04681" w:rsidP="00C04681">
            <w:pPr>
              <w:spacing w:after="0" w:line="240" w:lineRule="auto"/>
              <w:rPr>
                <w:ins w:id="874" w:author="Chloe Mao" w:date="2022-03-15T02:16:00Z"/>
                <w:rFonts w:eastAsia="Times New Roman" w:cstheme="minorHAnsi"/>
                <w:color w:val="000000"/>
                <w:sz w:val="24"/>
                <w:szCs w:val="24"/>
                <w:lang w:eastAsia="zh-CN"/>
                <w:rPrChange w:id="875" w:author="Chloe Mao" w:date="2022-03-15T23:40:00Z">
                  <w:rPr>
                    <w:ins w:id="876" w:author="Chloe Mao" w:date="2022-03-15T02:16:00Z"/>
                    <w:rFonts w:ascii="Calibri" w:eastAsia="Times New Roman" w:hAnsi="Calibri" w:cs="Calibri"/>
                    <w:color w:val="000000"/>
                    <w:lang w:eastAsia="zh-CN"/>
                  </w:rPr>
                </w:rPrChange>
              </w:rPr>
            </w:pPr>
            <w:ins w:id="877" w:author="Chloe Mao" w:date="2022-03-15T02:16:00Z">
              <w:r w:rsidRPr="002E7EBD">
                <w:rPr>
                  <w:rFonts w:eastAsia="Times New Roman" w:cstheme="minorHAnsi"/>
                  <w:color w:val="000000"/>
                  <w:sz w:val="24"/>
                  <w:szCs w:val="24"/>
                  <w:lang w:eastAsia="zh-CN"/>
                  <w:rPrChange w:id="878" w:author="Chloe Mao" w:date="2022-03-15T23:40:00Z">
                    <w:rPr>
                      <w:rFonts w:ascii="Calibri" w:eastAsia="Times New Roman" w:hAnsi="Calibri" w:cs="Calibri"/>
                      <w:color w:val="000000"/>
                      <w:lang w:eastAsia="zh-CN"/>
                    </w:rPr>
                  </w:rPrChange>
                </w:rPr>
                <w:lastRenderedPageBreak/>
                <w:t>Average time spent at Port of origin (Port of origin mean)</w:t>
              </w:r>
            </w:ins>
          </w:p>
        </w:tc>
        <w:tc>
          <w:tcPr>
            <w:tcW w:w="3191" w:type="pct"/>
            <w:tcBorders>
              <w:top w:val="single" w:sz="12" w:space="0" w:color="FFFFFF"/>
              <w:left w:val="single" w:sz="4" w:space="0" w:color="FFFFFF"/>
              <w:bottom w:val="nil"/>
              <w:right w:val="nil"/>
            </w:tcBorders>
            <w:shd w:val="clear" w:color="DBDBDB" w:fill="DBDBDB"/>
            <w:vAlign w:val="center"/>
            <w:hideMark/>
            <w:tcPrChange w:id="879" w:author="Chloe Mao" w:date="2022-03-15T02:17:00Z">
              <w:tcPr>
                <w:tcW w:w="6740" w:type="dxa"/>
                <w:tcBorders>
                  <w:top w:val="single" w:sz="12" w:space="0" w:color="FFFFFF"/>
                  <w:left w:val="single" w:sz="4" w:space="0" w:color="FFFFFF"/>
                  <w:bottom w:val="nil"/>
                  <w:right w:val="nil"/>
                </w:tcBorders>
                <w:shd w:val="clear" w:color="DBDBDB" w:fill="DBDBDB"/>
                <w:vAlign w:val="center"/>
                <w:hideMark/>
              </w:tcPr>
            </w:tcPrChange>
          </w:tcPr>
          <w:p w14:paraId="75CD954D" w14:textId="4A0CC244" w:rsidR="00C04681" w:rsidRPr="002E7EBD" w:rsidRDefault="00C04681" w:rsidP="00C04681">
            <w:pPr>
              <w:spacing w:after="0" w:line="240" w:lineRule="auto"/>
              <w:rPr>
                <w:ins w:id="880" w:author="Chloe Mao" w:date="2022-03-15T02:16:00Z"/>
                <w:rFonts w:eastAsia="Times New Roman" w:cstheme="minorHAnsi"/>
                <w:color w:val="000000"/>
                <w:sz w:val="24"/>
                <w:szCs w:val="24"/>
                <w:lang w:eastAsia="zh-CN"/>
                <w:rPrChange w:id="881" w:author="Chloe Mao" w:date="2022-03-15T23:40:00Z">
                  <w:rPr>
                    <w:ins w:id="882" w:author="Chloe Mao" w:date="2022-03-15T02:16:00Z"/>
                    <w:rFonts w:ascii="Calibri" w:eastAsia="Times New Roman" w:hAnsi="Calibri" w:cs="Calibri"/>
                    <w:color w:val="000000"/>
                    <w:lang w:eastAsia="zh-CN"/>
                  </w:rPr>
                </w:rPrChange>
              </w:rPr>
            </w:pPr>
            <w:ins w:id="883" w:author="Chloe Mao" w:date="2022-03-15T02:16:00Z">
              <w:r w:rsidRPr="002E7EBD">
                <w:rPr>
                  <w:rFonts w:eastAsia="Times New Roman" w:cstheme="minorHAnsi"/>
                  <w:color w:val="000000"/>
                  <w:sz w:val="24"/>
                  <w:szCs w:val="24"/>
                  <w:lang w:eastAsia="zh-CN"/>
                  <w:rPrChange w:id="884" w:author="Chloe Mao" w:date="2022-03-15T23:40:00Z">
                    <w:rPr>
                      <w:rFonts w:ascii="Calibri" w:eastAsia="Times New Roman" w:hAnsi="Calibri" w:cs="Calibri"/>
                      <w:color w:val="000000"/>
                      <w:lang w:eastAsia="zh-CN"/>
                    </w:rPr>
                  </w:rPrChange>
                </w:rPr>
                <w:t>Average time shipments spend in the port of origin from the moment when they are received by the shipper until the vessel leaves the port, based on the different shipper and port combinations</w:t>
              </w:r>
            </w:ins>
            <w:ins w:id="885" w:author="Chloe Mao" w:date="2022-03-15T02:17:00Z">
              <w:r w:rsidR="001A7B23" w:rsidRPr="002E7EBD">
                <w:rPr>
                  <w:rFonts w:eastAsia="Times New Roman" w:cstheme="minorHAnsi"/>
                  <w:color w:val="000000"/>
                  <w:sz w:val="24"/>
                  <w:szCs w:val="24"/>
                  <w:lang w:eastAsia="zh-CN"/>
                  <w:rPrChange w:id="886" w:author="Chloe Mao" w:date="2022-03-15T23:40:00Z">
                    <w:rPr>
                      <w:rFonts w:ascii="Calibri" w:eastAsia="Times New Roman" w:hAnsi="Calibri" w:cs="Calibri"/>
                      <w:color w:val="000000"/>
                      <w:lang w:eastAsia="zh-CN"/>
                    </w:rPr>
                  </w:rPrChange>
                </w:rPr>
                <w:t>.</w:t>
              </w:r>
            </w:ins>
          </w:p>
        </w:tc>
      </w:tr>
      <w:tr w:rsidR="00C04681" w:rsidRPr="00C04681" w14:paraId="37B51F50" w14:textId="77777777" w:rsidTr="00C04681">
        <w:trPr>
          <w:trHeight w:val="1200"/>
          <w:ins w:id="887" w:author="Chloe Mao" w:date="2022-03-15T02:16:00Z"/>
          <w:trPrChange w:id="888" w:author="Chloe Mao" w:date="2022-03-15T02:17:00Z">
            <w:trPr>
              <w:trHeight w:val="1200"/>
            </w:trPr>
          </w:trPrChange>
        </w:trPr>
        <w:tc>
          <w:tcPr>
            <w:tcW w:w="1809" w:type="pct"/>
            <w:tcBorders>
              <w:top w:val="single" w:sz="4" w:space="0" w:color="FFFFFF"/>
              <w:left w:val="nil"/>
              <w:bottom w:val="nil"/>
              <w:right w:val="nil"/>
            </w:tcBorders>
            <w:shd w:val="clear" w:color="EDEDED" w:fill="EDEDED"/>
            <w:vAlign w:val="center"/>
            <w:hideMark/>
            <w:tcPrChange w:id="889" w:author="Chloe Mao" w:date="2022-03-15T02:17:00Z">
              <w:tcPr>
                <w:tcW w:w="3820" w:type="dxa"/>
                <w:tcBorders>
                  <w:top w:val="single" w:sz="4" w:space="0" w:color="FFFFFF"/>
                  <w:left w:val="nil"/>
                  <w:bottom w:val="nil"/>
                  <w:right w:val="nil"/>
                </w:tcBorders>
                <w:shd w:val="clear" w:color="EDEDED" w:fill="EDEDED"/>
                <w:vAlign w:val="center"/>
                <w:hideMark/>
              </w:tcPr>
            </w:tcPrChange>
          </w:tcPr>
          <w:p w14:paraId="03AEBF85" w14:textId="77777777" w:rsidR="00C04681" w:rsidRPr="002E7EBD" w:rsidRDefault="00C04681" w:rsidP="00C04681">
            <w:pPr>
              <w:spacing w:after="0" w:line="240" w:lineRule="auto"/>
              <w:rPr>
                <w:ins w:id="890" w:author="Chloe Mao" w:date="2022-03-15T02:16:00Z"/>
                <w:rFonts w:eastAsia="Times New Roman" w:cstheme="minorHAnsi"/>
                <w:color w:val="000000"/>
                <w:sz w:val="24"/>
                <w:szCs w:val="24"/>
                <w:lang w:eastAsia="zh-CN"/>
                <w:rPrChange w:id="891" w:author="Chloe Mao" w:date="2022-03-15T23:40:00Z">
                  <w:rPr>
                    <w:ins w:id="892" w:author="Chloe Mao" w:date="2022-03-15T02:16:00Z"/>
                    <w:rFonts w:ascii="Calibri" w:eastAsia="Times New Roman" w:hAnsi="Calibri" w:cs="Calibri"/>
                    <w:color w:val="000000"/>
                    <w:lang w:eastAsia="zh-CN"/>
                  </w:rPr>
                </w:rPrChange>
              </w:rPr>
            </w:pPr>
            <w:ins w:id="893" w:author="Chloe Mao" w:date="2022-03-15T02:16:00Z">
              <w:r w:rsidRPr="002E7EBD">
                <w:rPr>
                  <w:rFonts w:eastAsia="Times New Roman" w:cstheme="minorHAnsi"/>
                  <w:color w:val="000000"/>
                  <w:sz w:val="24"/>
                  <w:szCs w:val="24"/>
                  <w:lang w:eastAsia="zh-CN"/>
                  <w:rPrChange w:id="894" w:author="Chloe Mao" w:date="2022-03-15T23:40:00Z">
                    <w:rPr>
                      <w:rFonts w:ascii="Calibri" w:eastAsia="Times New Roman" w:hAnsi="Calibri" w:cs="Calibri"/>
                      <w:color w:val="000000"/>
                      <w:lang w:eastAsia="zh-CN"/>
                    </w:rPr>
                  </w:rPrChange>
                </w:rPr>
                <w:t>Standard deviation of time spent at Port of origin (Port of origin SD)</w:t>
              </w:r>
            </w:ins>
          </w:p>
        </w:tc>
        <w:tc>
          <w:tcPr>
            <w:tcW w:w="3191" w:type="pct"/>
            <w:tcBorders>
              <w:top w:val="single" w:sz="4" w:space="0" w:color="FFFFFF"/>
              <w:left w:val="single" w:sz="4" w:space="0" w:color="FFFFFF"/>
              <w:bottom w:val="nil"/>
              <w:right w:val="nil"/>
            </w:tcBorders>
            <w:shd w:val="clear" w:color="EDEDED" w:fill="EDEDED"/>
            <w:vAlign w:val="center"/>
            <w:hideMark/>
            <w:tcPrChange w:id="895" w:author="Chloe Mao" w:date="2022-03-15T02:17:00Z">
              <w:tcPr>
                <w:tcW w:w="6740" w:type="dxa"/>
                <w:tcBorders>
                  <w:top w:val="single" w:sz="4" w:space="0" w:color="FFFFFF"/>
                  <w:left w:val="single" w:sz="4" w:space="0" w:color="FFFFFF"/>
                  <w:bottom w:val="nil"/>
                  <w:right w:val="nil"/>
                </w:tcBorders>
                <w:shd w:val="clear" w:color="EDEDED" w:fill="EDEDED"/>
                <w:vAlign w:val="center"/>
                <w:hideMark/>
              </w:tcPr>
            </w:tcPrChange>
          </w:tcPr>
          <w:p w14:paraId="61F60F48" w14:textId="3621B803" w:rsidR="00C04681" w:rsidRPr="002E7EBD" w:rsidRDefault="00C04681" w:rsidP="00C04681">
            <w:pPr>
              <w:spacing w:after="0" w:line="240" w:lineRule="auto"/>
              <w:rPr>
                <w:ins w:id="896" w:author="Chloe Mao" w:date="2022-03-15T02:16:00Z"/>
                <w:rFonts w:eastAsia="Times New Roman" w:cstheme="minorHAnsi"/>
                <w:color w:val="000000"/>
                <w:sz w:val="24"/>
                <w:szCs w:val="24"/>
                <w:lang w:eastAsia="zh-CN"/>
                <w:rPrChange w:id="897" w:author="Chloe Mao" w:date="2022-03-15T23:40:00Z">
                  <w:rPr>
                    <w:ins w:id="898" w:author="Chloe Mao" w:date="2022-03-15T02:16:00Z"/>
                    <w:rFonts w:ascii="Calibri" w:eastAsia="Times New Roman" w:hAnsi="Calibri" w:cs="Calibri"/>
                    <w:color w:val="000000"/>
                    <w:lang w:eastAsia="zh-CN"/>
                  </w:rPr>
                </w:rPrChange>
              </w:rPr>
            </w:pPr>
            <w:ins w:id="899" w:author="Chloe Mao" w:date="2022-03-15T02:16:00Z">
              <w:r w:rsidRPr="002E7EBD">
                <w:rPr>
                  <w:rFonts w:eastAsia="Times New Roman" w:cstheme="minorHAnsi"/>
                  <w:color w:val="000000"/>
                  <w:sz w:val="24"/>
                  <w:szCs w:val="24"/>
                  <w:lang w:eastAsia="zh-CN"/>
                  <w:rPrChange w:id="900" w:author="Chloe Mao" w:date="2022-03-15T23:40:00Z">
                    <w:rPr>
                      <w:rFonts w:ascii="Calibri" w:eastAsia="Times New Roman" w:hAnsi="Calibri" w:cs="Calibri"/>
                      <w:color w:val="000000"/>
                      <w:lang w:eastAsia="zh-CN"/>
                    </w:rPr>
                  </w:rPrChange>
                </w:rPr>
                <w:t>Standard deviation of the average time that shipments spend in the port of origin from the moment when they are received by the shipper until the vessel leaves the port, based on the different shipper and port combinations</w:t>
              </w:r>
            </w:ins>
            <w:ins w:id="901" w:author="Chloe Mao" w:date="2022-03-15T02:17:00Z">
              <w:r w:rsidR="001A7B23" w:rsidRPr="002E7EBD">
                <w:rPr>
                  <w:rFonts w:eastAsia="Times New Roman" w:cstheme="minorHAnsi"/>
                  <w:color w:val="000000"/>
                  <w:sz w:val="24"/>
                  <w:szCs w:val="24"/>
                  <w:lang w:eastAsia="zh-CN"/>
                  <w:rPrChange w:id="902" w:author="Chloe Mao" w:date="2022-03-15T23:40:00Z">
                    <w:rPr>
                      <w:rFonts w:ascii="Calibri" w:eastAsia="Times New Roman" w:hAnsi="Calibri" w:cs="Calibri"/>
                      <w:color w:val="000000"/>
                      <w:lang w:eastAsia="zh-CN"/>
                    </w:rPr>
                  </w:rPrChange>
                </w:rPr>
                <w:t>.</w:t>
              </w:r>
            </w:ins>
          </w:p>
        </w:tc>
      </w:tr>
      <w:tr w:rsidR="00C04681" w:rsidRPr="00C04681" w14:paraId="3CF1AD17" w14:textId="77777777" w:rsidTr="00C04681">
        <w:trPr>
          <w:trHeight w:val="1200"/>
          <w:ins w:id="903" w:author="Chloe Mao" w:date="2022-03-15T02:16:00Z"/>
          <w:trPrChange w:id="904" w:author="Chloe Mao" w:date="2022-03-15T02:17:00Z">
            <w:trPr>
              <w:trHeight w:val="1200"/>
            </w:trPr>
          </w:trPrChange>
        </w:trPr>
        <w:tc>
          <w:tcPr>
            <w:tcW w:w="1809" w:type="pct"/>
            <w:tcBorders>
              <w:top w:val="single" w:sz="4" w:space="0" w:color="FFFFFF"/>
              <w:left w:val="nil"/>
              <w:bottom w:val="nil"/>
              <w:right w:val="nil"/>
            </w:tcBorders>
            <w:shd w:val="clear" w:color="DBDBDB" w:fill="DBDBDB"/>
            <w:vAlign w:val="center"/>
            <w:hideMark/>
            <w:tcPrChange w:id="905" w:author="Chloe Mao" w:date="2022-03-15T02:17:00Z">
              <w:tcPr>
                <w:tcW w:w="3820" w:type="dxa"/>
                <w:tcBorders>
                  <w:top w:val="single" w:sz="4" w:space="0" w:color="FFFFFF"/>
                  <w:left w:val="nil"/>
                  <w:bottom w:val="nil"/>
                  <w:right w:val="nil"/>
                </w:tcBorders>
                <w:shd w:val="clear" w:color="DBDBDB" w:fill="DBDBDB"/>
                <w:vAlign w:val="center"/>
                <w:hideMark/>
              </w:tcPr>
            </w:tcPrChange>
          </w:tcPr>
          <w:p w14:paraId="3A7F17F4" w14:textId="77777777" w:rsidR="00C04681" w:rsidRPr="002E7EBD" w:rsidRDefault="00C04681" w:rsidP="00C04681">
            <w:pPr>
              <w:spacing w:after="0" w:line="240" w:lineRule="auto"/>
              <w:rPr>
                <w:ins w:id="906" w:author="Chloe Mao" w:date="2022-03-15T02:16:00Z"/>
                <w:rFonts w:eastAsia="Times New Roman" w:cstheme="minorHAnsi"/>
                <w:color w:val="000000"/>
                <w:sz w:val="24"/>
                <w:szCs w:val="24"/>
                <w:lang w:eastAsia="zh-CN"/>
                <w:rPrChange w:id="907" w:author="Chloe Mao" w:date="2022-03-15T23:40:00Z">
                  <w:rPr>
                    <w:ins w:id="908" w:author="Chloe Mao" w:date="2022-03-15T02:16:00Z"/>
                    <w:rFonts w:ascii="Calibri" w:eastAsia="Times New Roman" w:hAnsi="Calibri" w:cs="Calibri"/>
                    <w:color w:val="000000"/>
                    <w:lang w:eastAsia="zh-CN"/>
                  </w:rPr>
                </w:rPrChange>
              </w:rPr>
            </w:pPr>
            <w:ins w:id="909" w:author="Chloe Mao" w:date="2022-03-15T02:16:00Z">
              <w:r w:rsidRPr="002E7EBD">
                <w:rPr>
                  <w:rFonts w:eastAsia="Times New Roman" w:cstheme="minorHAnsi"/>
                  <w:color w:val="000000"/>
                  <w:sz w:val="24"/>
                  <w:szCs w:val="24"/>
                  <w:lang w:eastAsia="zh-CN"/>
                  <w:rPrChange w:id="910" w:author="Chloe Mao" w:date="2022-03-15T23:40:00Z">
                    <w:rPr>
                      <w:rFonts w:ascii="Calibri" w:eastAsia="Times New Roman" w:hAnsi="Calibri" w:cs="Calibri"/>
                      <w:color w:val="000000"/>
                      <w:lang w:eastAsia="zh-CN"/>
                    </w:rPr>
                  </w:rPrChange>
                </w:rPr>
                <w:t>Average time spent at Port of destination (Port of destination mean)</w:t>
              </w:r>
            </w:ins>
          </w:p>
        </w:tc>
        <w:tc>
          <w:tcPr>
            <w:tcW w:w="3191" w:type="pct"/>
            <w:tcBorders>
              <w:top w:val="single" w:sz="4" w:space="0" w:color="FFFFFF"/>
              <w:left w:val="single" w:sz="4" w:space="0" w:color="FFFFFF"/>
              <w:bottom w:val="nil"/>
              <w:right w:val="nil"/>
            </w:tcBorders>
            <w:shd w:val="clear" w:color="DBDBDB" w:fill="DBDBDB"/>
            <w:vAlign w:val="center"/>
            <w:hideMark/>
            <w:tcPrChange w:id="911" w:author="Chloe Mao" w:date="2022-03-15T02:17:00Z">
              <w:tcPr>
                <w:tcW w:w="6740" w:type="dxa"/>
                <w:tcBorders>
                  <w:top w:val="single" w:sz="4" w:space="0" w:color="FFFFFF"/>
                  <w:left w:val="single" w:sz="4" w:space="0" w:color="FFFFFF"/>
                  <w:bottom w:val="nil"/>
                  <w:right w:val="nil"/>
                </w:tcBorders>
                <w:shd w:val="clear" w:color="DBDBDB" w:fill="DBDBDB"/>
                <w:vAlign w:val="center"/>
                <w:hideMark/>
              </w:tcPr>
            </w:tcPrChange>
          </w:tcPr>
          <w:p w14:paraId="38C6C7F4" w14:textId="7739B55F" w:rsidR="00C04681" w:rsidRPr="002E7EBD" w:rsidRDefault="00C04681" w:rsidP="00C04681">
            <w:pPr>
              <w:spacing w:after="0" w:line="240" w:lineRule="auto"/>
              <w:rPr>
                <w:ins w:id="912" w:author="Chloe Mao" w:date="2022-03-15T02:16:00Z"/>
                <w:rFonts w:eastAsia="Times New Roman" w:cstheme="minorHAnsi"/>
                <w:color w:val="000000"/>
                <w:sz w:val="24"/>
                <w:szCs w:val="24"/>
                <w:lang w:eastAsia="zh-CN"/>
                <w:rPrChange w:id="913" w:author="Chloe Mao" w:date="2022-03-15T23:40:00Z">
                  <w:rPr>
                    <w:ins w:id="914" w:author="Chloe Mao" w:date="2022-03-15T02:16:00Z"/>
                    <w:rFonts w:ascii="Calibri" w:eastAsia="Times New Roman" w:hAnsi="Calibri" w:cs="Calibri"/>
                    <w:color w:val="000000"/>
                    <w:lang w:eastAsia="zh-CN"/>
                  </w:rPr>
                </w:rPrChange>
              </w:rPr>
            </w:pPr>
            <w:ins w:id="915" w:author="Chloe Mao" w:date="2022-03-15T02:16:00Z">
              <w:r w:rsidRPr="002E7EBD">
                <w:rPr>
                  <w:rFonts w:eastAsia="Times New Roman" w:cstheme="minorHAnsi"/>
                  <w:color w:val="000000"/>
                  <w:sz w:val="24"/>
                  <w:szCs w:val="24"/>
                  <w:lang w:eastAsia="zh-CN"/>
                  <w:rPrChange w:id="916" w:author="Chloe Mao" w:date="2022-03-15T23:40:00Z">
                    <w:rPr>
                      <w:rFonts w:ascii="Calibri" w:eastAsia="Times New Roman" w:hAnsi="Calibri" w:cs="Calibri"/>
                      <w:color w:val="000000"/>
                      <w:lang w:eastAsia="zh-CN"/>
                    </w:rPr>
                  </w:rPrChange>
                </w:rPr>
                <w:t>Average time shipments spend at the port of destination from the moment when the containership arrives at the port of destination until the containers are discharged at the port, based on the different customer and port combinations</w:t>
              </w:r>
            </w:ins>
            <w:ins w:id="917" w:author="Chloe Mao" w:date="2022-03-15T02:17:00Z">
              <w:r w:rsidR="001A7B23" w:rsidRPr="002E7EBD">
                <w:rPr>
                  <w:rFonts w:eastAsia="Times New Roman" w:cstheme="minorHAnsi"/>
                  <w:color w:val="000000"/>
                  <w:sz w:val="24"/>
                  <w:szCs w:val="24"/>
                  <w:lang w:eastAsia="zh-CN"/>
                  <w:rPrChange w:id="918" w:author="Chloe Mao" w:date="2022-03-15T23:40:00Z">
                    <w:rPr>
                      <w:rFonts w:ascii="Calibri" w:eastAsia="Times New Roman" w:hAnsi="Calibri" w:cs="Calibri"/>
                      <w:color w:val="000000"/>
                      <w:lang w:eastAsia="zh-CN"/>
                    </w:rPr>
                  </w:rPrChange>
                </w:rPr>
                <w:t>.</w:t>
              </w:r>
            </w:ins>
          </w:p>
        </w:tc>
      </w:tr>
      <w:tr w:rsidR="00C04681" w:rsidRPr="00C04681" w14:paraId="43ABC84B" w14:textId="77777777" w:rsidTr="00C04681">
        <w:trPr>
          <w:trHeight w:val="1200"/>
          <w:ins w:id="919" w:author="Chloe Mao" w:date="2022-03-15T02:16:00Z"/>
          <w:trPrChange w:id="920" w:author="Chloe Mao" w:date="2022-03-15T02:17:00Z">
            <w:trPr>
              <w:trHeight w:val="1200"/>
            </w:trPr>
          </w:trPrChange>
        </w:trPr>
        <w:tc>
          <w:tcPr>
            <w:tcW w:w="1809" w:type="pct"/>
            <w:tcBorders>
              <w:top w:val="single" w:sz="4" w:space="0" w:color="FFFFFF"/>
              <w:left w:val="nil"/>
              <w:bottom w:val="nil"/>
              <w:right w:val="nil"/>
            </w:tcBorders>
            <w:shd w:val="clear" w:color="EDEDED" w:fill="EDEDED"/>
            <w:vAlign w:val="center"/>
            <w:hideMark/>
            <w:tcPrChange w:id="921" w:author="Chloe Mao" w:date="2022-03-15T02:17:00Z">
              <w:tcPr>
                <w:tcW w:w="3820" w:type="dxa"/>
                <w:tcBorders>
                  <w:top w:val="single" w:sz="4" w:space="0" w:color="FFFFFF"/>
                  <w:left w:val="nil"/>
                  <w:bottom w:val="nil"/>
                  <w:right w:val="nil"/>
                </w:tcBorders>
                <w:shd w:val="clear" w:color="EDEDED" w:fill="EDEDED"/>
                <w:vAlign w:val="center"/>
                <w:hideMark/>
              </w:tcPr>
            </w:tcPrChange>
          </w:tcPr>
          <w:p w14:paraId="1E8A0FD8" w14:textId="77777777" w:rsidR="00C04681" w:rsidRPr="002E7EBD" w:rsidRDefault="00C04681" w:rsidP="00C04681">
            <w:pPr>
              <w:spacing w:after="0" w:line="240" w:lineRule="auto"/>
              <w:rPr>
                <w:ins w:id="922" w:author="Chloe Mao" w:date="2022-03-15T02:16:00Z"/>
                <w:rFonts w:eastAsia="Times New Roman" w:cstheme="minorHAnsi"/>
                <w:color w:val="000000"/>
                <w:sz w:val="24"/>
                <w:szCs w:val="24"/>
                <w:lang w:eastAsia="zh-CN"/>
                <w:rPrChange w:id="923" w:author="Chloe Mao" w:date="2022-03-15T23:40:00Z">
                  <w:rPr>
                    <w:ins w:id="924" w:author="Chloe Mao" w:date="2022-03-15T02:16:00Z"/>
                    <w:rFonts w:ascii="Calibri" w:eastAsia="Times New Roman" w:hAnsi="Calibri" w:cs="Calibri"/>
                    <w:color w:val="000000"/>
                    <w:lang w:eastAsia="zh-CN"/>
                  </w:rPr>
                </w:rPrChange>
              </w:rPr>
            </w:pPr>
            <w:ins w:id="925" w:author="Chloe Mao" w:date="2022-03-15T02:16:00Z">
              <w:r w:rsidRPr="002E7EBD">
                <w:rPr>
                  <w:rFonts w:eastAsia="Times New Roman" w:cstheme="minorHAnsi"/>
                  <w:color w:val="000000"/>
                  <w:sz w:val="24"/>
                  <w:szCs w:val="24"/>
                  <w:lang w:eastAsia="zh-CN"/>
                  <w:rPrChange w:id="926" w:author="Chloe Mao" w:date="2022-03-15T23:40:00Z">
                    <w:rPr>
                      <w:rFonts w:ascii="Calibri" w:eastAsia="Times New Roman" w:hAnsi="Calibri" w:cs="Calibri"/>
                      <w:color w:val="000000"/>
                      <w:lang w:eastAsia="zh-CN"/>
                    </w:rPr>
                  </w:rPrChange>
                </w:rPr>
                <w:t>Standard deviation of time spent at Port of destination (Port of destination SD)</w:t>
              </w:r>
            </w:ins>
          </w:p>
        </w:tc>
        <w:tc>
          <w:tcPr>
            <w:tcW w:w="3191" w:type="pct"/>
            <w:tcBorders>
              <w:top w:val="single" w:sz="4" w:space="0" w:color="FFFFFF"/>
              <w:left w:val="single" w:sz="4" w:space="0" w:color="FFFFFF"/>
              <w:bottom w:val="nil"/>
              <w:right w:val="nil"/>
            </w:tcBorders>
            <w:shd w:val="clear" w:color="EDEDED" w:fill="EDEDED"/>
            <w:vAlign w:val="center"/>
            <w:hideMark/>
            <w:tcPrChange w:id="927" w:author="Chloe Mao" w:date="2022-03-15T02:17:00Z">
              <w:tcPr>
                <w:tcW w:w="6740" w:type="dxa"/>
                <w:tcBorders>
                  <w:top w:val="single" w:sz="4" w:space="0" w:color="FFFFFF"/>
                  <w:left w:val="single" w:sz="4" w:space="0" w:color="FFFFFF"/>
                  <w:bottom w:val="nil"/>
                  <w:right w:val="nil"/>
                </w:tcBorders>
                <w:shd w:val="clear" w:color="EDEDED" w:fill="EDEDED"/>
                <w:vAlign w:val="center"/>
                <w:hideMark/>
              </w:tcPr>
            </w:tcPrChange>
          </w:tcPr>
          <w:p w14:paraId="318E85B2" w14:textId="7D52D50E" w:rsidR="00C04681" w:rsidRPr="002E7EBD" w:rsidRDefault="00C04681" w:rsidP="00C04681">
            <w:pPr>
              <w:spacing w:after="0" w:line="240" w:lineRule="auto"/>
              <w:rPr>
                <w:ins w:id="928" w:author="Chloe Mao" w:date="2022-03-15T02:16:00Z"/>
                <w:rFonts w:eastAsia="Times New Roman" w:cstheme="minorHAnsi"/>
                <w:color w:val="000000"/>
                <w:sz w:val="24"/>
                <w:szCs w:val="24"/>
                <w:lang w:eastAsia="zh-CN"/>
                <w:rPrChange w:id="929" w:author="Chloe Mao" w:date="2022-03-15T23:40:00Z">
                  <w:rPr>
                    <w:ins w:id="930" w:author="Chloe Mao" w:date="2022-03-15T02:16:00Z"/>
                    <w:rFonts w:ascii="Calibri" w:eastAsia="Times New Roman" w:hAnsi="Calibri" w:cs="Calibri"/>
                    <w:color w:val="000000"/>
                    <w:lang w:eastAsia="zh-CN"/>
                  </w:rPr>
                </w:rPrChange>
              </w:rPr>
            </w:pPr>
            <w:ins w:id="931" w:author="Chloe Mao" w:date="2022-03-15T02:16:00Z">
              <w:r w:rsidRPr="002E7EBD">
                <w:rPr>
                  <w:rFonts w:eastAsia="Times New Roman" w:cstheme="minorHAnsi"/>
                  <w:color w:val="000000"/>
                  <w:sz w:val="24"/>
                  <w:szCs w:val="24"/>
                  <w:lang w:eastAsia="zh-CN"/>
                  <w:rPrChange w:id="932" w:author="Chloe Mao" w:date="2022-03-15T23:40:00Z">
                    <w:rPr>
                      <w:rFonts w:ascii="Calibri" w:eastAsia="Times New Roman" w:hAnsi="Calibri" w:cs="Calibri"/>
                      <w:color w:val="000000"/>
                      <w:lang w:eastAsia="zh-CN"/>
                    </w:rPr>
                  </w:rPrChange>
                </w:rPr>
                <w:t>Standard deviation of the time that shipments spend at the port of destination from the moment when the containership arrives at the port of destination until the containers are discharged at the port, based on the different customer and port combinations</w:t>
              </w:r>
            </w:ins>
            <w:ins w:id="933" w:author="Chloe Mao" w:date="2022-03-15T02:17:00Z">
              <w:r w:rsidR="001A7B23" w:rsidRPr="002E7EBD">
                <w:rPr>
                  <w:rFonts w:eastAsia="Times New Roman" w:cstheme="minorHAnsi"/>
                  <w:color w:val="000000"/>
                  <w:sz w:val="24"/>
                  <w:szCs w:val="24"/>
                  <w:lang w:eastAsia="zh-CN"/>
                  <w:rPrChange w:id="934" w:author="Chloe Mao" w:date="2022-03-15T23:40:00Z">
                    <w:rPr>
                      <w:rFonts w:ascii="Calibri" w:eastAsia="Times New Roman" w:hAnsi="Calibri" w:cs="Calibri"/>
                      <w:color w:val="000000"/>
                      <w:lang w:eastAsia="zh-CN"/>
                    </w:rPr>
                  </w:rPrChange>
                </w:rPr>
                <w:t>.</w:t>
              </w:r>
            </w:ins>
          </w:p>
        </w:tc>
      </w:tr>
      <w:tr w:rsidR="00C04681" w:rsidRPr="00C04681" w14:paraId="76B49FF4" w14:textId="77777777" w:rsidTr="00C04681">
        <w:trPr>
          <w:trHeight w:val="600"/>
          <w:ins w:id="935" w:author="Chloe Mao" w:date="2022-03-15T02:16:00Z"/>
          <w:trPrChange w:id="936" w:author="Chloe Mao" w:date="2022-03-15T02:17:00Z">
            <w:trPr>
              <w:trHeight w:val="600"/>
            </w:trPr>
          </w:trPrChange>
        </w:trPr>
        <w:tc>
          <w:tcPr>
            <w:tcW w:w="1809" w:type="pct"/>
            <w:tcBorders>
              <w:top w:val="single" w:sz="4" w:space="0" w:color="FFFFFF"/>
              <w:left w:val="nil"/>
              <w:bottom w:val="nil"/>
              <w:right w:val="nil"/>
            </w:tcBorders>
            <w:shd w:val="clear" w:color="DBDBDB" w:fill="DBDBDB"/>
            <w:vAlign w:val="center"/>
            <w:hideMark/>
            <w:tcPrChange w:id="937" w:author="Chloe Mao" w:date="2022-03-15T02:17:00Z">
              <w:tcPr>
                <w:tcW w:w="3820" w:type="dxa"/>
                <w:tcBorders>
                  <w:top w:val="single" w:sz="4" w:space="0" w:color="FFFFFF"/>
                  <w:left w:val="nil"/>
                  <w:bottom w:val="nil"/>
                  <w:right w:val="nil"/>
                </w:tcBorders>
                <w:shd w:val="clear" w:color="DBDBDB" w:fill="DBDBDB"/>
                <w:vAlign w:val="center"/>
                <w:hideMark/>
              </w:tcPr>
            </w:tcPrChange>
          </w:tcPr>
          <w:p w14:paraId="302FBBCA" w14:textId="77777777" w:rsidR="00C04681" w:rsidRPr="002E7EBD" w:rsidRDefault="00C04681" w:rsidP="00C04681">
            <w:pPr>
              <w:spacing w:after="0" w:line="240" w:lineRule="auto"/>
              <w:rPr>
                <w:ins w:id="938" w:author="Chloe Mao" w:date="2022-03-15T02:16:00Z"/>
                <w:rFonts w:eastAsia="Times New Roman" w:cstheme="minorHAnsi"/>
                <w:color w:val="000000"/>
                <w:sz w:val="24"/>
                <w:szCs w:val="24"/>
                <w:lang w:eastAsia="zh-CN"/>
                <w:rPrChange w:id="939" w:author="Chloe Mao" w:date="2022-03-15T23:40:00Z">
                  <w:rPr>
                    <w:ins w:id="940" w:author="Chloe Mao" w:date="2022-03-15T02:16:00Z"/>
                    <w:rFonts w:ascii="Calibri" w:eastAsia="Times New Roman" w:hAnsi="Calibri" w:cs="Calibri"/>
                    <w:color w:val="000000"/>
                    <w:lang w:eastAsia="zh-CN"/>
                  </w:rPr>
                </w:rPrChange>
              </w:rPr>
            </w:pPr>
            <w:ins w:id="941" w:author="Chloe Mao" w:date="2022-03-15T02:16:00Z">
              <w:r w:rsidRPr="002E7EBD">
                <w:rPr>
                  <w:rFonts w:eastAsia="Times New Roman" w:cstheme="minorHAnsi"/>
                  <w:color w:val="000000"/>
                  <w:sz w:val="24"/>
                  <w:szCs w:val="24"/>
                  <w:lang w:eastAsia="zh-CN"/>
                  <w:rPrChange w:id="942" w:author="Chloe Mao" w:date="2022-03-15T23:40:00Z">
                    <w:rPr>
                      <w:rFonts w:ascii="Calibri" w:eastAsia="Times New Roman" w:hAnsi="Calibri" w:cs="Calibri"/>
                      <w:color w:val="000000"/>
                      <w:lang w:eastAsia="zh-CN"/>
                    </w:rPr>
                  </w:rPrChange>
                </w:rPr>
                <w:t>Average time spent per Route (Route mean)</w:t>
              </w:r>
            </w:ins>
          </w:p>
        </w:tc>
        <w:tc>
          <w:tcPr>
            <w:tcW w:w="3191" w:type="pct"/>
            <w:tcBorders>
              <w:top w:val="single" w:sz="4" w:space="0" w:color="FFFFFF"/>
              <w:left w:val="single" w:sz="4" w:space="0" w:color="FFFFFF"/>
              <w:bottom w:val="nil"/>
              <w:right w:val="nil"/>
            </w:tcBorders>
            <w:shd w:val="clear" w:color="DBDBDB" w:fill="DBDBDB"/>
            <w:vAlign w:val="center"/>
            <w:hideMark/>
            <w:tcPrChange w:id="943" w:author="Chloe Mao" w:date="2022-03-15T02:17:00Z">
              <w:tcPr>
                <w:tcW w:w="6740" w:type="dxa"/>
                <w:tcBorders>
                  <w:top w:val="single" w:sz="4" w:space="0" w:color="FFFFFF"/>
                  <w:left w:val="single" w:sz="4" w:space="0" w:color="FFFFFF"/>
                  <w:bottom w:val="nil"/>
                  <w:right w:val="nil"/>
                </w:tcBorders>
                <w:shd w:val="clear" w:color="DBDBDB" w:fill="DBDBDB"/>
                <w:vAlign w:val="center"/>
                <w:hideMark/>
              </w:tcPr>
            </w:tcPrChange>
          </w:tcPr>
          <w:p w14:paraId="3244065B" w14:textId="6E5B35BB" w:rsidR="00C04681" w:rsidRPr="002E7EBD" w:rsidRDefault="00C04681" w:rsidP="00C04681">
            <w:pPr>
              <w:spacing w:after="0" w:line="240" w:lineRule="auto"/>
              <w:rPr>
                <w:ins w:id="944" w:author="Chloe Mao" w:date="2022-03-15T02:16:00Z"/>
                <w:rFonts w:eastAsia="Times New Roman" w:cstheme="minorHAnsi"/>
                <w:color w:val="000000"/>
                <w:sz w:val="24"/>
                <w:szCs w:val="24"/>
                <w:lang w:eastAsia="zh-CN"/>
                <w:rPrChange w:id="945" w:author="Chloe Mao" w:date="2022-03-15T23:40:00Z">
                  <w:rPr>
                    <w:ins w:id="946" w:author="Chloe Mao" w:date="2022-03-15T02:16:00Z"/>
                    <w:rFonts w:ascii="Calibri" w:eastAsia="Times New Roman" w:hAnsi="Calibri" w:cs="Calibri"/>
                    <w:color w:val="000000"/>
                    <w:lang w:eastAsia="zh-CN"/>
                  </w:rPr>
                </w:rPrChange>
              </w:rPr>
            </w:pPr>
            <w:ins w:id="947" w:author="Chloe Mao" w:date="2022-03-15T02:16:00Z">
              <w:r w:rsidRPr="002E7EBD">
                <w:rPr>
                  <w:rFonts w:eastAsia="Times New Roman" w:cstheme="minorHAnsi"/>
                  <w:color w:val="000000"/>
                  <w:sz w:val="24"/>
                  <w:szCs w:val="24"/>
                  <w:lang w:eastAsia="zh-CN"/>
                  <w:rPrChange w:id="948" w:author="Chloe Mao" w:date="2022-03-15T23:40:00Z">
                    <w:rPr>
                      <w:rFonts w:ascii="Calibri" w:eastAsia="Times New Roman" w:hAnsi="Calibri" w:cs="Calibri"/>
                      <w:color w:val="000000"/>
                      <w:lang w:eastAsia="zh-CN"/>
                    </w:rPr>
                  </w:rPrChange>
                </w:rPr>
                <w:t>Average transit time a containership needs to travel from one port to another, based on the different carrier and route combinations</w:t>
              </w:r>
            </w:ins>
            <w:ins w:id="949" w:author="Chloe Mao" w:date="2022-03-15T02:17:00Z">
              <w:r w:rsidR="001A7B23" w:rsidRPr="002E7EBD">
                <w:rPr>
                  <w:rFonts w:eastAsia="Times New Roman" w:cstheme="minorHAnsi"/>
                  <w:color w:val="000000"/>
                  <w:sz w:val="24"/>
                  <w:szCs w:val="24"/>
                  <w:lang w:eastAsia="zh-CN"/>
                  <w:rPrChange w:id="950" w:author="Chloe Mao" w:date="2022-03-15T23:40:00Z">
                    <w:rPr>
                      <w:rFonts w:ascii="Calibri" w:eastAsia="Times New Roman" w:hAnsi="Calibri" w:cs="Calibri"/>
                      <w:color w:val="000000"/>
                      <w:lang w:eastAsia="zh-CN"/>
                    </w:rPr>
                  </w:rPrChange>
                </w:rPr>
                <w:t>.</w:t>
              </w:r>
            </w:ins>
          </w:p>
        </w:tc>
      </w:tr>
      <w:tr w:rsidR="00C04681" w:rsidRPr="00C04681" w14:paraId="0F44847E" w14:textId="77777777" w:rsidTr="00C04681">
        <w:trPr>
          <w:trHeight w:val="600"/>
          <w:ins w:id="951" w:author="Chloe Mao" w:date="2022-03-15T02:16:00Z"/>
          <w:trPrChange w:id="952" w:author="Chloe Mao" w:date="2022-03-15T02:17:00Z">
            <w:trPr>
              <w:trHeight w:val="600"/>
            </w:trPr>
          </w:trPrChange>
        </w:trPr>
        <w:tc>
          <w:tcPr>
            <w:tcW w:w="1809" w:type="pct"/>
            <w:tcBorders>
              <w:top w:val="single" w:sz="4" w:space="0" w:color="FFFFFF"/>
              <w:left w:val="nil"/>
              <w:bottom w:val="nil"/>
              <w:right w:val="nil"/>
            </w:tcBorders>
            <w:shd w:val="clear" w:color="EDEDED" w:fill="EDEDED"/>
            <w:vAlign w:val="center"/>
            <w:hideMark/>
            <w:tcPrChange w:id="953" w:author="Chloe Mao" w:date="2022-03-15T02:17:00Z">
              <w:tcPr>
                <w:tcW w:w="3820" w:type="dxa"/>
                <w:tcBorders>
                  <w:top w:val="single" w:sz="4" w:space="0" w:color="FFFFFF"/>
                  <w:left w:val="nil"/>
                  <w:bottom w:val="nil"/>
                  <w:right w:val="nil"/>
                </w:tcBorders>
                <w:shd w:val="clear" w:color="EDEDED" w:fill="EDEDED"/>
                <w:vAlign w:val="center"/>
                <w:hideMark/>
              </w:tcPr>
            </w:tcPrChange>
          </w:tcPr>
          <w:p w14:paraId="0A695E1D" w14:textId="77777777" w:rsidR="00C04681" w:rsidRPr="002E7EBD" w:rsidRDefault="00C04681" w:rsidP="00C04681">
            <w:pPr>
              <w:spacing w:after="0" w:line="240" w:lineRule="auto"/>
              <w:rPr>
                <w:ins w:id="954" w:author="Chloe Mao" w:date="2022-03-15T02:16:00Z"/>
                <w:rFonts w:eastAsia="Times New Roman" w:cstheme="minorHAnsi"/>
                <w:color w:val="000000"/>
                <w:sz w:val="24"/>
                <w:szCs w:val="24"/>
                <w:lang w:eastAsia="zh-CN"/>
                <w:rPrChange w:id="955" w:author="Chloe Mao" w:date="2022-03-15T23:40:00Z">
                  <w:rPr>
                    <w:ins w:id="956" w:author="Chloe Mao" w:date="2022-03-15T02:16:00Z"/>
                    <w:rFonts w:ascii="Calibri" w:eastAsia="Times New Roman" w:hAnsi="Calibri" w:cs="Calibri"/>
                    <w:color w:val="000000"/>
                    <w:lang w:eastAsia="zh-CN"/>
                  </w:rPr>
                </w:rPrChange>
              </w:rPr>
            </w:pPr>
            <w:ins w:id="957" w:author="Chloe Mao" w:date="2022-03-15T02:16:00Z">
              <w:r w:rsidRPr="002E7EBD">
                <w:rPr>
                  <w:rFonts w:eastAsia="Times New Roman" w:cstheme="minorHAnsi"/>
                  <w:color w:val="000000"/>
                  <w:sz w:val="24"/>
                  <w:szCs w:val="24"/>
                  <w:lang w:eastAsia="zh-CN"/>
                  <w:rPrChange w:id="958" w:author="Chloe Mao" w:date="2022-03-15T23:40:00Z">
                    <w:rPr>
                      <w:rFonts w:ascii="Calibri" w:eastAsia="Times New Roman" w:hAnsi="Calibri" w:cs="Calibri"/>
                      <w:color w:val="000000"/>
                      <w:lang w:eastAsia="zh-CN"/>
                    </w:rPr>
                  </w:rPrChange>
                </w:rPr>
                <w:t>Schedule</w:t>
              </w:r>
            </w:ins>
          </w:p>
        </w:tc>
        <w:tc>
          <w:tcPr>
            <w:tcW w:w="3191" w:type="pct"/>
            <w:tcBorders>
              <w:top w:val="single" w:sz="4" w:space="0" w:color="FFFFFF"/>
              <w:left w:val="single" w:sz="4" w:space="0" w:color="FFFFFF"/>
              <w:bottom w:val="nil"/>
              <w:right w:val="nil"/>
            </w:tcBorders>
            <w:shd w:val="clear" w:color="EDEDED" w:fill="EDEDED"/>
            <w:vAlign w:val="center"/>
            <w:hideMark/>
            <w:tcPrChange w:id="959" w:author="Chloe Mao" w:date="2022-03-15T02:17:00Z">
              <w:tcPr>
                <w:tcW w:w="6740" w:type="dxa"/>
                <w:tcBorders>
                  <w:top w:val="single" w:sz="4" w:space="0" w:color="FFFFFF"/>
                  <w:left w:val="single" w:sz="4" w:space="0" w:color="FFFFFF"/>
                  <w:bottom w:val="nil"/>
                  <w:right w:val="nil"/>
                </w:tcBorders>
                <w:shd w:val="clear" w:color="EDEDED" w:fill="EDEDED"/>
                <w:vAlign w:val="center"/>
                <w:hideMark/>
              </w:tcPr>
            </w:tcPrChange>
          </w:tcPr>
          <w:p w14:paraId="074C256D" w14:textId="68DBBE19" w:rsidR="00C04681" w:rsidRPr="002E7EBD" w:rsidRDefault="00C04681" w:rsidP="00C04681">
            <w:pPr>
              <w:spacing w:after="0" w:line="240" w:lineRule="auto"/>
              <w:rPr>
                <w:ins w:id="960" w:author="Chloe Mao" w:date="2022-03-15T02:16:00Z"/>
                <w:rFonts w:eastAsia="Times New Roman" w:cstheme="minorHAnsi"/>
                <w:color w:val="000000"/>
                <w:sz w:val="24"/>
                <w:szCs w:val="24"/>
                <w:lang w:eastAsia="zh-CN"/>
                <w:rPrChange w:id="961" w:author="Chloe Mao" w:date="2022-03-15T23:40:00Z">
                  <w:rPr>
                    <w:ins w:id="962" w:author="Chloe Mao" w:date="2022-03-15T02:16:00Z"/>
                    <w:rFonts w:ascii="Calibri" w:eastAsia="Times New Roman" w:hAnsi="Calibri" w:cs="Calibri"/>
                    <w:color w:val="000000"/>
                    <w:lang w:eastAsia="zh-CN"/>
                  </w:rPr>
                </w:rPrChange>
              </w:rPr>
            </w:pPr>
            <w:ins w:id="963" w:author="Chloe Mao" w:date="2022-03-15T02:16:00Z">
              <w:r w:rsidRPr="002E7EBD">
                <w:rPr>
                  <w:rFonts w:eastAsia="Times New Roman" w:cstheme="minorHAnsi"/>
                  <w:color w:val="000000"/>
                  <w:sz w:val="24"/>
                  <w:szCs w:val="24"/>
                  <w:lang w:eastAsia="zh-CN"/>
                  <w:rPrChange w:id="964" w:author="Chloe Mao" w:date="2022-03-15T23:40:00Z">
                    <w:rPr>
                      <w:rFonts w:ascii="Calibri" w:eastAsia="Times New Roman" w:hAnsi="Calibri" w:cs="Calibri"/>
                      <w:color w:val="000000"/>
                      <w:lang w:eastAsia="zh-CN"/>
                    </w:rPr>
                  </w:rPrChange>
                </w:rPr>
                <w:t xml:space="preserve">A refined route </w:t>
              </w:r>
            </w:ins>
            <w:ins w:id="965" w:author="Chloe Mao" w:date="2022-03-15T02:42:00Z">
              <w:r w:rsidR="00407464" w:rsidRPr="002E7EBD">
                <w:rPr>
                  <w:rFonts w:eastAsia="Times New Roman" w:cstheme="minorHAnsi"/>
                  <w:color w:val="000000"/>
                  <w:sz w:val="24"/>
                  <w:szCs w:val="24"/>
                  <w:lang w:eastAsia="zh-CN"/>
                  <w:rPrChange w:id="966" w:author="Chloe Mao" w:date="2022-03-15T23:40:00Z">
                    <w:rPr>
                      <w:rFonts w:ascii="Calibri" w:eastAsia="Times New Roman" w:hAnsi="Calibri" w:cs="Calibri"/>
                      <w:color w:val="000000"/>
                      <w:lang w:eastAsia="zh-CN"/>
                    </w:rPr>
                  </w:rPrChange>
                </w:rPr>
                <w:t>mean:</w:t>
              </w:r>
            </w:ins>
            <w:ins w:id="967" w:author="Chloe Mao" w:date="2022-03-15T02:16:00Z">
              <w:r w:rsidRPr="002E7EBD">
                <w:rPr>
                  <w:rFonts w:eastAsia="Times New Roman" w:cstheme="minorHAnsi"/>
                  <w:color w:val="000000"/>
                  <w:sz w:val="24"/>
                  <w:szCs w:val="24"/>
                  <w:lang w:eastAsia="zh-CN"/>
                  <w:rPrChange w:id="968" w:author="Chloe Mao" w:date="2022-03-15T23:40:00Z">
                    <w:rPr>
                      <w:rFonts w:ascii="Calibri" w:eastAsia="Times New Roman" w:hAnsi="Calibri" w:cs="Calibri"/>
                      <w:color w:val="000000"/>
                      <w:lang w:eastAsia="zh-CN"/>
                    </w:rPr>
                  </w:rPrChange>
                </w:rPr>
                <w:t xml:space="preserve"> this average also depends on the day of the week the containership left the port of origin</w:t>
              </w:r>
            </w:ins>
            <w:ins w:id="969" w:author="Chloe Mao" w:date="2022-03-15T02:17:00Z">
              <w:r w:rsidR="001A7B23" w:rsidRPr="002E7EBD">
                <w:rPr>
                  <w:rFonts w:eastAsia="Times New Roman" w:cstheme="minorHAnsi"/>
                  <w:color w:val="000000"/>
                  <w:sz w:val="24"/>
                  <w:szCs w:val="24"/>
                  <w:lang w:eastAsia="zh-CN"/>
                  <w:rPrChange w:id="970" w:author="Chloe Mao" w:date="2022-03-15T23:40:00Z">
                    <w:rPr>
                      <w:rFonts w:ascii="Calibri" w:eastAsia="Times New Roman" w:hAnsi="Calibri" w:cs="Calibri"/>
                      <w:color w:val="000000"/>
                      <w:lang w:eastAsia="zh-CN"/>
                    </w:rPr>
                  </w:rPrChange>
                </w:rPr>
                <w:t>.</w:t>
              </w:r>
            </w:ins>
          </w:p>
        </w:tc>
      </w:tr>
      <w:tr w:rsidR="00C04681" w:rsidRPr="00C04681" w14:paraId="6DFB0227" w14:textId="77777777" w:rsidTr="00C04681">
        <w:trPr>
          <w:trHeight w:val="600"/>
          <w:ins w:id="971" w:author="Chloe Mao" w:date="2022-03-15T02:16:00Z"/>
          <w:trPrChange w:id="972" w:author="Chloe Mao" w:date="2022-03-15T02:17:00Z">
            <w:trPr>
              <w:trHeight w:val="600"/>
            </w:trPr>
          </w:trPrChange>
        </w:trPr>
        <w:tc>
          <w:tcPr>
            <w:tcW w:w="1809" w:type="pct"/>
            <w:tcBorders>
              <w:top w:val="single" w:sz="4" w:space="0" w:color="FFFFFF"/>
              <w:left w:val="nil"/>
              <w:bottom w:val="nil"/>
              <w:right w:val="nil"/>
            </w:tcBorders>
            <w:shd w:val="clear" w:color="DBDBDB" w:fill="DBDBDB"/>
            <w:vAlign w:val="center"/>
            <w:hideMark/>
            <w:tcPrChange w:id="973" w:author="Chloe Mao" w:date="2022-03-15T02:17:00Z">
              <w:tcPr>
                <w:tcW w:w="3820" w:type="dxa"/>
                <w:tcBorders>
                  <w:top w:val="single" w:sz="4" w:space="0" w:color="FFFFFF"/>
                  <w:left w:val="nil"/>
                  <w:bottom w:val="nil"/>
                  <w:right w:val="nil"/>
                </w:tcBorders>
                <w:shd w:val="clear" w:color="DBDBDB" w:fill="DBDBDB"/>
                <w:vAlign w:val="center"/>
                <w:hideMark/>
              </w:tcPr>
            </w:tcPrChange>
          </w:tcPr>
          <w:p w14:paraId="529B8A99" w14:textId="77777777" w:rsidR="00C04681" w:rsidRPr="002E7EBD" w:rsidRDefault="00C04681" w:rsidP="00C04681">
            <w:pPr>
              <w:spacing w:after="0" w:line="240" w:lineRule="auto"/>
              <w:rPr>
                <w:ins w:id="974" w:author="Chloe Mao" w:date="2022-03-15T02:16:00Z"/>
                <w:rFonts w:eastAsia="Times New Roman" w:cstheme="minorHAnsi"/>
                <w:color w:val="000000"/>
                <w:sz w:val="24"/>
                <w:szCs w:val="24"/>
                <w:lang w:eastAsia="zh-CN"/>
                <w:rPrChange w:id="975" w:author="Chloe Mao" w:date="2022-03-15T23:40:00Z">
                  <w:rPr>
                    <w:ins w:id="976" w:author="Chloe Mao" w:date="2022-03-15T02:16:00Z"/>
                    <w:rFonts w:ascii="Calibri" w:eastAsia="Times New Roman" w:hAnsi="Calibri" w:cs="Calibri"/>
                    <w:color w:val="000000"/>
                    <w:lang w:eastAsia="zh-CN"/>
                  </w:rPr>
                </w:rPrChange>
              </w:rPr>
            </w:pPr>
            <w:ins w:id="977" w:author="Chloe Mao" w:date="2022-03-15T02:16:00Z">
              <w:r w:rsidRPr="002E7EBD">
                <w:rPr>
                  <w:rFonts w:eastAsia="Times New Roman" w:cstheme="minorHAnsi"/>
                  <w:color w:val="000000"/>
                  <w:sz w:val="24"/>
                  <w:szCs w:val="24"/>
                  <w:lang w:eastAsia="zh-CN"/>
                  <w:rPrChange w:id="978" w:author="Chloe Mao" w:date="2022-03-15T23:40:00Z">
                    <w:rPr>
                      <w:rFonts w:ascii="Calibri" w:eastAsia="Times New Roman" w:hAnsi="Calibri" w:cs="Calibri"/>
                      <w:color w:val="000000"/>
                      <w:lang w:eastAsia="zh-CN"/>
                    </w:rPr>
                  </w:rPrChange>
                </w:rPr>
                <w:t>Origin Service</w:t>
              </w:r>
            </w:ins>
          </w:p>
        </w:tc>
        <w:tc>
          <w:tcPr>
            <w:tcW w:w="3191" w:type="pct"/>
            <w:tcBorders>
              <w:top w:val="single" w:sz="4" w:space="0" w:color="FFFFFF"/>
              <w:left w:val="single" w:sz="4" w:space="0" w:color="FFFFFF"/>
              <w:bottom w:val="nil"/>
              <w:right w:val="nil"/>
            </w:tcBorders>
            <w:shd w:val="clear" w:color="DBDBDB" w:fill="DBDBDB"/>
            <w:vAlign w:val="center"/>
            <w:hideMark/>
            <w:tcPrChange w:id="979" w:author="Chloe Mao" w:date="2022-03-15T02:17:00Z">
              <w:tcPr>
                <w:tcW w:w="6740" w:type="dxa"/>
                <w:tcBorders>
                  <w:top w:val="single" w:sz="4" w:space="0" w:color="FFFFFF"/>
                  <w:left w:val="single" w:sz="4" w:space="0" w:color="FFFFFF"/>
                  <w:bottom w:val="nil"/>
                  <w:right w:val="nil"/>
                </w:tcBorders>
                <w:shd w:val="clear" w:color="DBDBDB" w:fill="DBDBDB"/>
                <w:vAlign w:val="center"/>
                <w:hideMark/>
              </w:tcPr>
            </w:tcPrChange>
          </w:tcPr>
          <w:p w14:paraId="3420EB98" w14:textId="32C26A31" w:rsidR="00C04681" w:rsidRPr="002E7EBD" w:rsidRDefault="00C04681" w:rsidP="00C04681">
            <w:pPr>
              <w:spacing w:after="0" w:line="240" w:lineRule="auto"/>
              <w:rPr>
                <w:ins w:id="980" w:author="Chloe Mao" w:date="2022-03-15T02:16:00Z"/>
                <w:rFonts w:eastAsia="Times New Roman" w:cstheme="minorHAnsi"/>
                <w:color w:val="000000"/>
                <w:sz w:val="24"/>
                <w:szCs w:val="24"/>
                <w:lang w:eastAsia="zh-CN"/>
                <w:rPrChange w:id="981" w:author="Chloe Mao" w:date="2022-03-15T23:40:00Z">
                  <w:rPr>
                    <w:ins w:id="982" w:author="Chloe Mao" w:date="2022-03-15T02:16:00Z"/>
                    <w:rFonts w:ascii="Calibri" w:eastAsia="Times New Roman" w:hAnsi="Calibri" w:cs="Calibri"/>
                    <w:color w:val="000000"/>
                    <w:lang w:eastAsia="zh-CN"/>
                  </w:rPr>
                </w:rPrChange>
              </w:rPr>
            </w:pPr>
            <w:ins w:id="983" w:author="Chloe Mao" w:date="2022-03-15T02:16:00Z">
              <w:r w:rsidRPr="002E7EBD">
                <w:rPr>
                  <w:rFonts w:eastAsia="Times New Roman" w:cstheme="minorHAnsi"/>
                  <w:color w:val="000000"/>
                  <w:sz w:val="24"/>
                  <w:szCs w:val="24"/>
                  <w:lang w:eastAsia="zh-CN"/>
                  <w:rPrChange w:id="984" w:author="Chloe Mao" w:date="2022-03-15T23:40:00Z">
                    <w:rPr>
                      <w:rFonts w:ascii="Calibri" w:eastAsia="Times New Roman" w:hAnsi="Calibri" w:cs="Calibri"/>
                      <w:color w:val="000000"/>
                      <w:lang w:eastAsia="zh-CN"/>
                    </w:rPr>
                  </w:rPrChange>
                </w:rPr>
                <w:t xml:space="preserve">A binary column indicating if the shipment </w:t>
              </w:r>
              <w:proofErr w:type="gramStart"/>
              <w:r w:rsidRPr="002E7EBD">
                <w:rPr>
                  <w:rFonts w:eastAsia="Times New Roman" w:cstheme="minorHAnsi"/>
                  <w:color w:val="000000"/>
                  <w:sz w:val="24"/>
                  <w:szCs w:val="24"/>
                  <w:lang w:eastAsia="zh-CN"/>
                  <w:rPrChange w:id="985" w:author="Chloe Mao" w:date="2022-03-15T23:40:00Z">
                    <w:rPr>
                      <w:rFonts w:ascii="Calibri" w:eastAsia="Times New Roman" w:hAnsi="Calibri" w:cs="Calibri"/>
                      <w:color w:val="000000"/>
                      <w:lang w:eastAsia="zh-CN"/>
                    </w:rPr>
                  </w:rPrChange>
                </w:rPr>
                <w:t>has to</w:t>
              </w:r>
              <w:proofErr w:type="gramEnd"/>
              <w:r w:rsidRPr="002E7EBD">
                <w:rPr>
                  <w:rFonts w:eastAsia="Times New Roman" w:cstheme="minorHAnsi"/>
                  <w:color w:val="000000"/>
                  <w:sz w:val="24"/>
                  <w:szCs w:val="24"/>
                  <w:lang w:eastAsia="zh-CN"/>
                  <w:rPrChange w:id="986" w:author="Chloe Mao" w:date="2022-03-15T23:40:00Z">
                    <w:rPr>
                      <w:rFonts w:ascii="Calibri" w:eastAsia="Times New Roman" w:hAnsi="Calibri" w:cs="Calibri"/>
                      <w:color w:val="000000"/>
                      <w:lang w:eastAsia="zh-CN"/>
                    </w:rPr>
                  </w:rPrChange>
                </w:rPr>
                <w:t xml:space="preserve"> be consolidated at the port of origin after it is received by the shipper</w:t>
              </w:r>
            </w:ins>
            <w:ins w:id="987" w:author="Chloe Mao" w:date="2022-03-15T02:17:00Z">
              <w:r w:rsidR="001A7B23" w:rsidRPr="002E7EBD">
                <w:rPr>
                  <w:rFonts w:eastAsia="Times New Roman" w:cstheme="minorHAnsi"/>
                  <w:color w:val="000000"/>
                  <w:sz w:val="24"/>
                  <w:szCs w:val="24"/>
                  <w:lang w:eastAsia="zh-CN"/>
                  <w:rPrChange w:id="988" w:author="Chloe Mao" w:date="2022-03-15T23:40:00Z">
                    <w:rPr>
                      <w:rFonts w:ascii="Calibri" w:eastAsia="Times New Roman" w:hAnsi="Calibri" w:cs="Calibri"/>
                      <w:color w:val="000000"/>
                      <w:lang w:eastAsia="zh-CN"/>
                    </w:rPr>
                  </w:rPrChange>
                </w:rPr>
                <w:t>.</w:t>
              </w:r>
            </w:ins>
          </w:p>
        </w:tc>
      </w:tr>
      <w:tr w:rsidR="00C04681" w:rsidRPr="00C04681" w14:paraId="30DB7950" w14:textId="77777777" w:rsidTr="00C04681">
        <w:trPr>
          <w:trHeight w:val="600"/>
          <w:ins w:id="989" w:author="Chloe Mao" w:date="2022-03-15T02:16:00Z"/>
          <w:trPrChange w:id="990" w:author="Chloe Mao" w:date="2022-03-15T02:17:00Z">
            <w:trPr>
              <w:trHeight w:val="600"/>
            </w:trPr>
          </w:trPrChange>
        </w:trPr>
        <w:tc>
          <w:tcPr>
            <w:tcW w:w="1809" w:type="pct"/>
            <w:tcBorders>
              <w:top w:val="single" w:sz="4" w:space="0" w:color="FFFFFF"/>
              <w:left w:val="nil"/>
              <w:bottom w:val="nil"/>
              <w:right w:val="nil"/>
            </w:tcBorders>
            <w:shd w:val="clear" w:color="EDEDED" w:fill="EDEDED"/>
            <w:vAlign w:val="center"/>
            <w:hideMark/>
            <w:tcPrChange w:id="991" w:author="Chloe Mao" w:date="2022-03-15T02:17:00Z">
              <w:tcPr>
                <w:tcW w:w="3820" w:type="dxa"/>
                <w:tcBorders>
                  <w:top w:val="single" w:sz="4" w:space="0" w:color="FFFFFF"/>
                  <w:left w:val="nil"/>
                  <w:bottom w:val="nil"/>
                  <w:right w:val="nil"/>
                </w:tcBorders>
                <w:shd w:val="clear" w:color="EDEDED" w:fill="EDEDED"/>
                <w:vAlign w:val="center"/>
                <w:hideMark/>
              </w:tcPr>
            </w:tcPrChange>
          </w:tcPr>
          <w:p w14:paraId="518E8D80" w14:textId="77777777" w:rsidR="00C04681" w:rsidRPr="002E7EBD" w:rsidRDefault="00C04681" w:rsidP="00C04681">
            <w:pPr>
              <w:spacing w:after="0" w:line="240" w:lineRule="auto"/>
              <w:rPr>
                <w:ins w:id="992" w:author="Chloe Mao" w:date="2022-03-15T02:16:00Z"/>
                <w:rFonts w:eastAsia="Times New Roman" w:cstheme="minorHAnsi"/>
                <w:color w:val="000000"/>
                <w:sz w:val="24"/>
                <w:szCs w:val="24"/>
                <w:lang w:eastAsia="zh-CN"/>
                <w:rPrChange w:id="993" w:author="Chloe Mao" w:date="2022-03-15T23:40:00Z">
                  <w:rPr>
                    <w:ins w:id="994" w:author="Chloe Mao" w:date="2022-03-15T02:16:00Z"/>
                    <w:rFonts w:ascii="Calibri" w:eastAsia="Times New Roman" w:hAnsi="Calibri" w:cs="Calibri"/>
                    <w:color w:val="000000"/>
                    <w:lang w:eastAsia="zh-CN"/>
                  </w:rPr>
                </w:rPrChange>
              </w:rPr>
            </w:pPr>
            <w:ins w:id="995" w:author="Chloe Mao" w:date="2022-03-15T02:16:00Z">
              <w:r w:rsidRPr="002E7EBD">
                <w:rPr>
                  <w:rFonts w:eastAsia="Times New Roman" w:cstheme="minorHAnsi"/>
                  <w:color w:val="000000"/>
                  <w:sz w:val="24"/>
                  <w:szCs w:val="24"/>
                  <w:lang w:eastAsia="zh-CN"/>
                  <w:rPrChange w:id="996" w:author="Chloe Mao" w:date="2022-03-15T23:40:00Z">
                    <w:rPr>
                      <w:rFonts w:ascii="Calibri" w:eastAsia="Times New Roman" w:hAnsi="Calibri" w:cs="Calibri"/>
                      <w:color w:val="000000"/>
                      <w:lang w:eastAsia="zh-CN"/>
                    </w:rPr>
                  </w:rPrChange>
                </w:rPr>
                <w:t>Holiday</w:t>
              </w:r>
            </w:ins>
          </w:p>
        </w:tc>
        <w:tc>
          <w:tcPr>
            <w:tcW w:w="3191" w:type="pct"/>
            <w:tcBorders>
              <w:top w:val="single" w:sz="4" w:space="0" w:color="FFFFFF"/>
              <w:left w:val="single" w:sz="4" w:space="0" w:color="FFFFFF"/>
              <w:bottom w:val="nil"/>
              <w:right w:val="nil"/>
            </w:tcBorders>
            <w:shd w:val="clear" w:color="EDEDED" w:fill="EDEDED"/>
            <w:vAlign w:val="center"/>
            <w:hideMark/>
            <w:tcPrChange w:id="997" w:author="Chloe Mao" w:date="2022-03-15T02:17:00Z">
              <w:tcPr>
                <w:tcW w:w="6740" w:type="dxa"/>
                <w:tcBorders>
                  <w:top w:val="single" w:sz="4" w:space="0" w:color="FFFFFF"/>
                  <w:left w:val="single" w:sz="4" w:space="0" w:color="FFFFFF"/>
                  <w:bottom w:val="nil"/>
                  <w:right w:val="nil"/>
                </w:tcBorders>
                <w:shd w:val="clear" w:color="EDEDED" w:fill="EDEDED"/>
                <w:vAlign w:val="center"/>
                <w:hideMark/>
              </w:tcPr>
            </w:tcPrChange>
          </w:tcPr>
          <w:p w14:paraId="64D740BD" w14:textId="675A8EFF" w:rsidR="00C04681" w:rsidRPr="002E7EBD" w:rsidRDefault="00C04681" w:rsidP="00C04681">
            <w:pPr>
              <w:spacing w:after="0" w:line="240" w:lineRule="auto"/>
              <w:rPr>
                <w:ins w:id="998" w:author="Chloe Mao" w:date="2022-03-15T02:16:00Z"/>
                <w:rFonts w:eastAsia="Times New Roman" w:cstheme="minorHAnsi"/>
                <w:color w:val="000000"/>
                <w:sz w:val="24"/>
                <w:szCs w:val="24"/>
                <w:lang w:eastAsia="zh-CN"/>
                <w:rPrChange w:id="999" w:author="Chloe Mao" w:date="2022-03-15T23:40:00Z">
                  <w:rPr>
                    <w:ins w:id="1000" w:author="Chloe Mao" w:date="2022-03-15T02:16:00Z"/>
                    <w:rFonts w:ascii="Calibri" w:eastAsia="Times New Roman" w:hAnsi="Calibri" w:cs="Calibri"/>
                    <w:color w:val="000000"/>
                    <w:lang w:eastAsia="zh-CN"/>
                  </w:rPr>
                </w:rPrChange>
              </w:rPr>
            </w:pPr>
            <w:ins w:id="1001" w:author="Chloe Mao" w:date="2022-03-15T02:16:00Z">
              <w:r w:rsidRPr="002E7EBD">
                <w:rPr>
                  <w:rFonts w:eastAsia="Times New Roman" w:cstheme="minorHAnsi"/>
                  <w:color w:val="000000"/>
                  <w:sz w:val="24"/>
                  <w:szCs w:val="24"/>
                  <w:lang w:eastAsia="zh-CN"/>
                  <w:rPrChange w:id="1002" w:author="Chloe Mao" w:date="2022-03-15T23:40:00Z">
                    <w:rPr>
                      <w:rFonts w:ascii="Calibri" w:eastAsia="Times New Roman" w:hAnsi="Calibri" w:cs="Calibri"/>
                      <w:color w:val="000000"/>
                      <w:lang w:eastAsia="zh-CN"/>
                    </w:rPr>
                  </w:rPrChange>
                </w:rPr>
                <w:t>A binary column indicating if the shipment falls within a two-week period before Chinese New Year</w:t>
              </w:r>
            </w:ins>
            <w:ins w:id="1003" w:author="Chloe Mao" w:date="2022-03-15T02:17:00Z">
              <w:r w:rsidR="001A7B23" w:rsidRPr="002E7EBD">
                <w:rPr>
                  <w:rFonts w:eastAsia="Times New Roman" w:cstheme="minorHAnsi"/>
                  <w:color w:val="000000"/>
                  <w:sz w:val="24"/>
                  <w:szCs w:val="24"/>
                  <w:lang w:eastAsia="zh-CN"/>
                  <w:rPrChange w:id="1004" w:author="Chloe Mao" w:date="2022-03-15T23:40:00Z">
                    <w:rPr>
                      <w:rFonts w:ascii="Calibri" w:eastAsia="Times New Roman" w:hAnsi="Calibri" w:cs="Calibri"/>
                      <w:color w:val="000000"/>
                      <w:lang w:eastAsia="zh-CN"/>
                    </w:rPr>
                  </w:rPrChange>
                </w:rPr>
                <w:t>.</w:t>
              </w:r>
            </w:ins>
          </w:p>
        </w:tc>
      </w:tr>
      <w:tr w:rsidR="00C04681" w:rsidRPr="00C04681" w14:paraId="58B3ECC6" w14:textId="77777777" w:rsidTr="00C04681">
        <w:trPr>
          <w:trHeight w:val="600"/>
          <w:ins w:id="1005" w:author="Chloe Mao" w:date="2022-03-15T02:16:00Z"/>
          <w:trPrChange w:id="1006" w:author="Chloe Mao" w:date="2022-03-15T02:17:00Z">
            <w:trPr>
              <w:trHeight w:val="600"/>
            </w:trPr>
          </w:trPrChange>
        </w:trPr>
        <w:tc>
          <w:tcPr>
            <w:tcW w:w="1809" w:type="pct"/>
            <w:tcBorders>
              <w:top w:val="single" w:sz="4" w:space="0" w:color="FFFFFF"/>
              <w:left w:val="nil"/>
              <w:bottom w:val="nil"/>
              <w:right w:val="nil"/>
            </w:tcBorders>
            <w:shd w:val="clear" w:color="DBDBDB" w:fill="DBDBDB"/>
            <w:vAlign w:val="center"/>
            <w:hideMark/>
            <w:tcPrChange w:id="1007" w:author="Chloe Mao" w:date="2022-03-15T02:17:00Z">
              <w:tcPr>
                <w:tcW w:w="3820" w:type="dxa"/>
                <w:tcBorders>
                  <w:top w:val="single" w:sz="4" w:space="0" w:color="FFFFFF"/>
                  <w:left w:val="nil"/>
                  <w:bottom w:val="nil"/>
                  <w:right w:val="nil"/>
                </w:tcBorders>
                <w:shd w:val="clear" w:color="DBDBDB" w:fill="DBDBDB"/>
                <w:vAlign w:val="center"/>
                <w:hideMark/>
              </w:tcPr>
            </w:tcPrChange>
          </w:tcPr>
          <w:p w14:paraId="6EC9C60E" w14:textId="77777777" w:rsidR="00C04681" w:rsidRPr="002E7EBD" w:rsidRDefault="00C04681" w:rsidP="00C04681">
            <w:pPr>
              <w:spacing w:after="0" w:line="240" w:lineRule="auto"/>
              <w:rPr>
                <w:ins w:id="1008" w:author="Chloe Mao" w:date="2022-03-15T02:16:00Z"/>
                <w:rFonts w:eastAsia="Times New Roman" w:cstheme="minorHAnsi"/>
                <w:color w:val="000000"/>
                <w:sz w:val="24"/>
                <w:szCs w:val="24"/>
                <w:lang w:eastAsia="zh-CN"/>
                <w:rPrChange w:id="1009" w:author="Chloe Mao" w:date="2022-03-15T23:40:00Z">
                  <w:rPr>
                    <w:ins w:id="1010" w:author="Chloe Mao" w:date="2022-03-15T02:16:00Z"/>
                    <w:rFonts w:ascii="Calibri" w:eastAsia="Times New Roman" w:hAnsi="Calibri" w:cs="Calibri"/>
                    <w:color w:val="000000"/>
                    <w:lang w:eastAsia="zh-CN"/>
                  </w:rPr>
                </w:rPrChange>
              </w:rPr>
            </w:pPr>
            <w:ins w:id="1011" w:author="Chloe Mao" w:date="2022-03-15T02:16:00Z">
              <w:r w:rsidRPr="002E7EBD">
                <w:rPr>
                  <w:rFonts w:eastAsia="Times New Roman" w:cstheme="minorHAnsi"/>
                  <w:color w:val="000000"/>
                  <w:sz w:val="24"/>
                  <w:szCs w:val="24"/>
                  <w:lang w:eastAsia="zh-CN"/>
                  <w:rPrChange w:id="1012" w:author="Chloe Mao" w:date="2022-03-15T23:40:00Z">
                    <w:rPr>
                      <w:rFonts w:ascii="Calibri" w:eastAsia="Times New Roman" w:hAnsi="Calibri" w:cs="Calibri"/>
                      <w:color w:val="000000"/>
                      <w:lang w:eastAsia="zh-CN"/>
                    </w:rPr>
                  </w:rPrChange>
                </w:rPr>
                <w:t>Quarter</w:t>
              </w:r>
            </w:ins>
          </w:p>
        </w:tc>
        <w:tc>
          <w:tcPr>
            <w:tcW w:w="3191" w:type="pct"/>
            <w:tcBorders>
              <w:top w:val="single" w:sz="4" w:space="0" w:color="FFFFFF"/>
              <w:left w:val="single" w:sz="4" w:space="0" w:color="FFFFFF"/>
              <w:bottom w:val="nil"/>
              <w:right w:val="nil"/>
            </w:tcBorders>
            <w:shd w:val="clear" w:color="DBDBDB" w:fill="DBDBDB"/>
            <w:vAlign w:val="center"/>
            <w:hideMark/>
            <w:tcPrChange w:id="1013" w:author="Chloe Mao" w:date="2022-03-15T02:17:00Z">
              <w:tcPr>
                <w:tcW w:w="6740" w:type="dxa"/>
                <w:tcBorders>
                  <w:top w:val="single" w:sz="4" w:space="0" w:color="FFFFFF"/>
                  <w:left w:val="single" w:sz="4" w:space="0" w:color="FFFFFF"/>
                  <w:bottom w:val="nil"/>
                  <w:right w:val="nil"/>
                </w:tcBorders>
                <w:shd w:val="clear" w:color="DBDBDB" w:fill="DBDBDB"/>
                <w:vAlign w:val="center"/>
                <w:hideMark/>
              </w:tcPr>
            </w:tcPrChange>
          </w:tcPr>
          <w:p w14:paraId="4DBFF8AD" w14:textId="6A1735C7" w:rsidR="00C04681" w:rsidRPr="002E7EBD" w:rsidRDefault="00C04681" w:rsidP="00C04681">
            <w:pPr>
              <w:spacing w:after="0" w:line="240" w:lineRule="auto"/>
              <w:rPr>
                <w:ins w:id="1014" w:author="Chloe Mao" w:date="2022-03-15T02:16:00Z"/>
                <w:rFonts w:eastAsia="Times New Roman" w:cstheme="minorHAnsi"/>
                <w:color w:val="000000"/>
                <w:sz w:val="24"/>
                <w:szCs w:val="24"/>
                <w:lang w:eastAsia="zh-CN"/>
                <w:rPrChange w:id="1015" w:author="Chloe Mao" w:date="2022-03-15T23:40:00Z">
                  <w:rPr>
                    <w:ins w:id="1016" w:author="Chloe Mao" w:date="2022-03-15T02:16:00Z"/>
                    <w:rFonts w:ascii="Calibri" w:eastAsia="Times New Roman" w:hAnsi="Calibri" w:cs="Calibri"/>
                    <w:color w:val="000000"/>
                    <w:lang w:eastAsia="zh-CN"/>
                  </w:rPr>
                </w:rPrChange>
              </w:rPr>
            </w:pPr>
            <w:ins w:id="1017" w:author="Chloe Mao" w:date="2022-03-15T02:16:00Z">
              <w:r w:rsidRPr="002E7EBD">
                <w:rPr>
                  <w:rFonts w:eastAsia="Times New Roman" w:cstheme="minorHAnsi"/>
                  <w:color w:val="000000"/>
                  <w:sz w:val="24"/>
                  <w:szCs w:val="24"/>
                  <w:lang w:eastAsia="zh-CN"/>
                  <w:rPrChange w:id="1018" w:author="Chloe Mao" w:date="2022-03-15T23:40:00Z">
                    <w:rPr>
                      <w:rFonts w:ascii="Calibri" w:eastAsia="Times New Roman" w:hAnsi="Calibri" w:cs="Calibri"/>
                      <w:color w:val="000000"/>
                      <w:lang w:eastAsia="zh-CN"/>
                    </w:rPr>
                  </w:rPrChange>
                </w:rPr>
                <w:t>Z-score of the transit time for every shipment in the dataset normalized by the carrier route combination</w:t>
              </w:r>
            </w:ins>
            <w:ins w:id="1019" w:author="Chloe Mao" w:date="2022-03-15T02:17:00Z">
              <w:r w:rsidR="001A7B23" w:rsidRPr="002E7EBD">
                <w:rPr>
                  <w:rFonts w:eastAsia="Times New Roman" w:cstheme="minorHAnsi"/>
                  <w:color w:val="000000"/>
                  <w:sz w:val="24"/>
                  <w:szCs w:val="24"/>
                  <w:lang w:eastAsia="zh-CN"/>
                  <w:rPrChange w:id="1020" w:author="Chloe Mao" w:date="2022-03-15T23:40:00Z">
                    <w:rPr>
                      <w:rFonts w:ascii="Calibri" w:eastAsia="Times New Roman" w:hAnsi="Calibri" w:cs="Calibri"/>
                      <w:color w:val="000000"/>
                      <w:lang w:eastAsia="zh-CN"/>
                    </w:rPr>
                  </w:rPrChange>
                </w:rPr>
                <w:t>.</w:t>
              </w:r>
            </w:ins>
          </w:p>
        </w:tc>
      </w:tr>
      <w:tr w:rsidR="00C04681" w:rsidRPr="00C04681" w14:paraId="4EC4FB28" w14:textId="77777777" w:rsidTr="00C04681">
        <w:trPr>
          <w:trHeight w:val="900"/>
          <w:ins w:id="1021" w:author="Chloe Mao" w:date="2022-03-15T02:16:00Z"/>
          <w:trPrChange w:id="1022" w:author="Chloe Mao" w:date="2022-03-15T02:17:00Z">
            <w:trPr>
              <w:trHeight w:val="900"/>
            </w:trPr>
          </w:trPrChange>
        </w:trPr>
        <w:tc>
          <w:tcPr>
            <w:tcW w:w="1809" w:type="pct"/>
            <w:tcBorders>
              <w:top w:val="single" w:sz="4" w:space="0" w:color="FFFFFF"/>
              <w:left w:val="nil"/>
              <w:bottom w:val="nil"/>
              <w:right w:val="nil"/>
            </w:tcBorders>
            <w:shd w:val="clear" w:color="EDEDED" w:fill="EDEDED"/>
            <w:vAlign w:val="center"/>
            <w:hideMark/>
            <w:tcPrChange w:id="1023" w:author="Chloe Mao" w:date="2022-03-15T02:17:00Z">
              <w:tcPr>
                <w:tcW w:w="3820" w:type="dxa"/>
                <w:tcBorders>
                  <w:top w:val="single" w:sz="4" w:space="0" w:color="FFFFFF"/>
                  <w:left w:val="nil"/>
                  <w:bottom w:val="nil"/>
                  <w:right w:val="nil"/>
                </w:tcBorders>
                <w:shd w:val="clear" w:color="EDEDED" w:fill="EDEDED"/>
                <w:vAlign w:val="center"/>
                <w:hideMark/>
              </w:tcPr>
            </w:tcPrChange>
          </w:tcPr>
          <w:p w14:paraId="098F3F4D" w14:textId="77777777" w:rsidR="00C04681" w:rsidRPr="002E7EBD" w:rsidRDefault="00C04681" w:rsidP="00C04681">
            <w:pPr>
              <w:spacing w:after="0" w:line="240" w:lineRule="auto"/>
              <w:rPr>
                <w:ins w:id="1024" w:author="Chloe Mao" w:date="2022-03-15T02:16:00Z"/>
                <w:rFonts w:eastAsia="Times New Roman" w:cstheme="minorHAnsi"/>
                <w:color w:val="000000"/>
                <w:sz w:val="24"/>
                <w:szCs w:val="24"/>
                <w:lang w:eastAsia="zh-CN"/>
                <w:rPrChange w:id="1025" w:author="Chloe Mao" w:date="2022-03-15T23:40:00Z">
                  <w:rPr>
                    <w:ins w:id="1026" w:author="Chloe Mao" w:date="2022-03-15T02:16:00Z"/>
                    <w:rFonts w:ascii="Calibri" w:eastAsia="Times New Roman" w:hAnsi="Calibri" w:cs="Calibri"/>
                    <w:color w:val="000000"/>
                    <w:lang w:eastAsia="zh-CN"/>
                  </w:rPr>
                </w:rPrChange>
              </w:rPr>
            </w:pPr>
            <w:ins w:id="1027" w:author="Chloe Mao" w:date="2022-03-15T02:16:00Z">
              <w:r w:rsidRPr="002E7EBD">
                <w:rPr>
                  <w:rFonts w:eastAsia="Times New Roman" w:cstheme="minorHAnsi"/>
                  <w:color w:val="000000"/>
                  <w:sz w:val="24"/>
                  <w:szCs w:val="24"/>
                  <w:lang w:eastAsia="zh-CN"/>
                  <w:rPrChange w:id="1028" w:author="Chloe Mao" w:date="2022-03-15T23:40:00Z">
                    <w:rPr>
                      <w:rFonts w:ascii="Calibri" w:eastAsia="Times New Roman" w:hAnsi="Calibri" w:cs="Calibri"/>
                      <w:color w:val="000000"/>
                      <w:lang w:eastAsia="zh-CN"/>
                    </w:rPr>
                  </w:rPrChange>
                </w:rPr>
                <w:t>Expected Time to port</w:t>
              </w:r>
            </w:ins>
          </w:p>
        </w:tc>
        <w:tc>
          <w:tcPr>
            <w:tcW w:w="3191" w:type="pct"/>
            <w:tcBorders>
              <w:top w:val="single" w:sz="4" w:space="0" w:color="FFFFFF"/>
              <w:left w:val="single" w:sz="4" w:space="0" w:color="FFFFFF"/>
              <w:bottom w:val="nil"/>
              <w:right w:val="nil"/>
            </w:tcBorders>
            <w:shd w:val="clear" w:color="EDEDED" w:fill="EDEDED"/>
            <w:vAlign w:val="center"/>
            <w:hideMark/>
            <w:tcPrChange w:id="1029" w:author="Chloe Mao" w:date="2022-03-15T02:17:00Z">
              <w:tcPr>
                <w:tcW w:w="6740" w:type="dxa"/>
                <w:tcBorders>
                  <w:top w:val="single" w:sz="4" w:space="0" w:color="FFFFFF"/>
                  <w:left w:val="single" w:sz="4" w:space="0" w:color="FFFFFF"/>
                  <w:bottom w:val="nil"/>
                  <w:right w:val="nil"/>
                </w:tcBorders>
                <w:shd w:val="clear" w:color="EDEDED" w:fill="EDEDED"/>
                <w:vAlign w:val="center"/>
                <w:hideMark/>
              </w:tcPr>
            </w:tcPrChange>
          </w:tcPr>
          <w:p w14:paraId="577C1881" w14:textId="568841A5" w:rsidR="00C04681" w:rsidRPr="002E7EBD" w:rsidRDefault="00C04681" w:rsidP="00C04681">
            <w:pPr>
              <w:spacing w:after="0" w:line="240" w:lineRule="auto"/>
              <w:rPr>
                <w:ins w:id="1030" w:author="Chloe Mao" w:date="2022-03-15T02:16:00Z"/>
                <w:rFonts w:eastAsia="Times New Roman" w:cstheme="minorHAnsi"/>
                <w:color w:val="000000"/>
                <w:sz w:val="24"/>
                <w:szCs w:val="24"/>
                <w:lang w:eastAsia="zh-CN"/>
                <w:rPrChange w:id="1031" w:author="Chloe Mao" w:date="2022-03-15T23:40:00Z">
                  <w:rPr>
                    <w:ins w:id="1032" w:author="Chloe Mao" w:date="2022-03-15T02:16:00Z"/>
                    <w:rFonts w:ascii="Calibri" w:eastAsia="Times New Roman" w:hAnsi="Calibri" w:cs="Calibri"/>
                    <w:color w:val="000000"/>
                    <w:lang w:eastAsia="zh-CN"/>
                  </w:rPr>
                </w:rPrChange>
              </w:rPr>
            </w:pPr>
            <w:ins w:id="1033" w:author="Chloe Mao" w:date="2022-03-15T02:16:00Z">
              <w:r w:rsidRPr="002E7EBD">
                <w:rPr>
                  <w:rFonts w:eastAsia="Times New Roman" w:cstheme="minorHAnsi"/>
                  <w:color w:val="000000"/>
                  <w:sz w:val="24"/>
                  <w:szCs w:val="24"/>
                  <w:lang w:eastAsia="zh-CN"/>
                  <w:rPrChange w:id="1034" w:author="Chloe Mao" w:date="2022-03-15T23:40:00Z">
                    <w:rPr>
                      <w:rFonts w:ascii="Calibri" w:eastAsia="Times New Roman" w:hAnsi="Calibri" w:cs="Calibri"/>
                      <w:color w:val="000000"/>
                      <w:lang w:eastAsia="zh-CN"/>
                    </w:rPr>
                  </w:rPrChange>
                </w:rPr>
                <w:t>The time period between the booking date and the expected time the shipper will receive the shipment at the port of origin, given by the customer</w:t>
              </w:r>
            </w:ins>
            <w:ins w:id="1035" w:author="Chloe Mao" w:date="2022-03-15T02:17:00Z">
              <w:r w:rsidR="001A7B23" w:rsidRPr="002E7EBD">
                <w:rPr>
                  <w:rFonts w:eastAsia="Times New Roman" w:cstheme="minorHAnsi"/>
                  <w:color w:val="000000"/>
                  <w:sz w:val="24"/>
                  <w:szCs w:val="24"/>
                  <w:lang w:eastAsia="zh-CN"/>
                  <w:rPrChange w:id="1036" w:author="Chloe Mao" w:date="2022-03-15T23:40:00Z">
                    <w:rPr>
                      <w:rFonts w:ascii="Calibri" w:eastAsia="Times New Roman" w:hAnsi="Calibri" w:cs="Calibri"/>
                      <w:color w:val="000000"/>
                      <w:lang w:eastAsia="zh-CN"/>
                    </w:rPr>
                  </w:rPrChange>
                </w:rPr>
                <w:t>.</w:t>
              </w:r>
            </w:ins>
          </w:p>
        </w:tc>
      </w:tr>
      <w:tr w:rsidR="00C04681" w:rsidRPr="00C04681" w14:paraId="4EFFE49F" w14:textId="77777777" w:rsidTr="00C04681">
        <w:trPr>
          <w:trHeight w:val="600"/>
          <w:ins w:id="1037" w:author="Chloe Mao" w:date="2022-03-15T02:16:00Z"/>
          <w:trPrChange w:id="1038" w:author="Chloe Mao" w:date="2022-03-15T02:17:00Z">
            <w:trPr>
              <w:trHeight w:val="600"/>
            </w:trPr>
          </w:trPrChange>
        </w:trPr>
        <w:tc>
          <w:tcPr>
            <w:tcW w:w="1809" w:type="pct"/>
            <w:tcBorders>
              <w:top w:val="single" w:sz="4" w:space="0" w:color="FFFFFF"/>
              <w:left w:val="nil"/>
              <w:bottom w:val="nil"/>
              <w:right w:val="nil"/>
            </w:tcBorders>
            <w:shd w:val="clear" w:color="DBDBDB" w:fill="DBDBDB"/>
            <w:vAlign w:val="center"/>
            <w:hideMark/>
            <w:tcPrChange w:id="1039" w:author="Chloe Mao" w:date="2022-03-15T02:17:00Z">
              <w:tcPr>
                <w:tcW w:w="3820" w:type="dxa"/>
                <w:tcBorders>
                  <w:top w:val="single" w:sz="4" w:space="0" w:color="FFFFFF"/>
                  <w:left w:val="nil"/>
                  <w:bottom w:val="nil"/>
                  <w:right w:val="nil"/>
                </w:tcBorders>
                <w:shd w:val="clear" w:color="DBDBDB" w:fill="DBDBDB"/>
                <w:vAlign w:val="center"/>
                <w:hideMark/>
              </w:tcPr>
            </w:tcPrChange>
          </w:tcPr>
          <w:p w14:paraId="75E415C1" w14:textId="77777777" w:rsidR="00C04681" w:rsidRPr="002E7EBD" w:rsidRDefault="00C04681" w:rsidP="00C04681">
            <w:pPr>
              <w:spacing w:after="0" w:line="240" w:lineRule="auto"/>
              <w:rPr>
                <w:ins w:id="1040" w:author="Chloe Mao" w:date="2022-03-15T02:16:00Z"/>
                <w:rFonts w:eastAsia="Times New Roman" w:cstheme="minorHAnsi"/>
                <w:color w:val="000000"/>
                <w:sz w:val="24"/>
                <w:szCs w:val="24"/>
                <w:lang w:eastAsia="zh-CN"/>
                <w:rPrChange w:id="1041" w:author="Chloe Mao" w:date="2022-03-15T23:40:00Z">
                  <w:rPr>
                    <w:ins w:id="1042" w:author="Chloe Mao" w:date="2022-03-15T02:16:00Z"/>
                    <w:rFonts w:ascii="Calibri" w:eastAsia="Times New Roman" w:hAnsi="Calibri" w:cs="Calibri"/>
                    <w:color w:val="000000"/>
                    <w:lang w:eastAsia="zh-CN"/>
                  </w:rPr>
                </w:rPrChange>
              </w:rPr>
            </w:pPr>
            <w:ins w:id="1043" w:author="Chloe Mao" w:date="2022-03-15T02:16:00Z">
              <w:r w:rsidRPr="002E7EBD">
                <w:rPr>
                  <w:rFonts w:eastAsia="Times New Roman" w:cstheme="minorHAnsi"/>
                  <w:color w:val="000000"/>
                  <w:sz w:val="24"/>
                  <w:szCs w:val="24"/>
                  <w:lang w:eastAsia="zh-CN"/>
                  <w:rPrChange w:id="1044" w:author="Chloe Mao" w:date="2022-03-15T23:40:00Z">
                    <w:rPr>
                      <w:rFonts w:ascii="Calibri" w:eastAsia="Times New Roman" w:hAnsi="Calibri" w:cs="Calibri"/>
                      <w:color w:val="000000"/>
                      <w:lang w:eastAsia="zh-CN"/>
                    </w:rPr>
                  </w:rPrChange>
                </w:rPr>
                <w:t>Port of origin late</w:t>
              </w:r>
            </w:ins>
          </w:p>
        </w:tc>
        <w:tc>
          <w:tcPr>
            <w:tcW w:w="3191" w:type="pct"/>
            <w:tcBorders>
              <w:top w:val="single" w:sz="4" w:space="0" w:color="FFFFFF"/>
              <w:left w:val="single" w:sz="4" w:space="0" w:color="FFFFFF"/>
              <w:bottom w:val="nil"/>
              <w:right w:val="nil"/>
            </w:tcBorders>
            <w:shd w:val="clear" w:color="DBDBDB" w:fill="DBDBDB"/>
            <w:vAlign w:val="center"/>
            <w:hideMark/>
            <w:tcPrChange w:id="1045" w:author="Chloe Mao" w:date="2022-03-15T02:17:00Z">
              <w:tcPr>
                <w:tcW w:w="6740" w:type="dxa"/>
                <w:tcBorders>
                  <w:top w:val="single" w:sz="4" w:space="0" w:color="FFFFFF"/>
                  <w:left w:val="single" w:sz="4" w:space="0" w:color="FFFFFF"/>
                  <w:bottom w:val="nil"/>
                  <w:right w:val="nil"/>
                </w:tcBorders>
                <w:shd w:val="clear" w:color="DBDBDB" w:fill="DBDBDB"/>
                <w:vAlign w:val="center"/>
                <w:hideMark/>
              </w:tcPr>
            </w:tcPrChange>
          </w:tcPr>
          <w:p w14:paraId="4A23805A" w14:textId="3A52005D" w:rsidR="00C04681" w:rsidRPr="002E7EBD" w:rsidRDefault="00C04681" w:rsidP="00C04681">
            <w:pPr>
              <w:spacing w:after="0" w:line="240" w:lineRule="auto"/>
              <w:rPr>
                <w:ins w:id="1046" w:author="Chloe Mao" w:date="2022-03-15T02:16:00Z"/>
                <w:rFonts w:eastAsia="Times New Roman" w:cstheme="minorHAnsi"/>
                <w:color w:val="000000"/>
                <w:sz w:val="24"/>
                <w:szCs w:val="24"/>
                <w:lang w:eastAsia="zh-CN"/>
                <w:rPrChange w:id="1047" w:author="Chloe Mao" w:date="2022-03-15T23:40:00Z">
                  <w:rPr>
                    <w:ins w:id="1048" w:author="Chloe Mao" w:date="2022-03-15T02:16:00Z"/>
                    <w:rFonts w:ascii="Calibri" w:eastAsia="Times New Roman" w:hAnsi="Calibri" w:cs="Calibri"/>
                    <w:color w:val="000000"/>
                    <w:lang w:eastAsia="zh-CN"/>
                  </w:rPr>
                </w:rPrChange>
              </w:rPr>
            </w:pPr>
            <w:ins w:id="1049" w:author="Chloe Mao" w:date="2022-03-15T02:16:00Z">
              <w:r w:rsidRPr="002E7EBD">
                <w:rPr>
                  <w:rFonts w:eastAsia="Times New Roman" w:cstheme="minorHAnsi"/>
                  <w:color w:val="000000"/>
                  <w:sz w:val="24"/>
                  <w:szCs w:val="24"/>
                  <w:lang w:eastAsia="zh-CN"/>
                  <w:rPrChange w:id="1050" w:author="Chloe Mao" w:date="2022-03-15T23:40:00Z">
                    <w:rPr>
                      <w:rFonts w:ascii="Calibri" w:eastAsia="Times New Roman" w:hAnsi="Calibri" w:cs="Calibri"/>
                      <w:color w:val="000000"/>
                      <w:lang w:eastAsia="zh-CN"/>
                    </w:rPr>
                  </w:rPrChange>
                </w:rPr>
                <w:t>A binary column indicating if the shipment is received after the expected received date</w:t>
              </w:r>
            </w:ins>
            <w:ins w:id="1051" w:author="Chloe Mao" w:date="2022-03-15T02:17:00Z">
              <w:r w:rsidR="001A7B23" w:rsidRPr="002E7EBD">
                <w:rPr>
                  <w:rFonts w:eastAsia="Times New Roman" w:cstheme="minorHAnsi"/>
                  <w:color w:val="000000"/>
                  <w:sz w:val="24"/>
                  <w:szCs w:val="24"/>
                  <w:lang w:eastAsia="zh-CN"/>
                  <w:rPrChange w:id="1052" w:author="Chloe Mao" w:date="2022-03-15T23:40:00Z">
                    <w:rPr>
                      <w:rFonts w:ascii="Calibri" w:eastAsia="Times New Roman" w:hAnsi="Calibri" w:cs="Calibri"/>
                      <w:color w:val="000000"/>
                      <w:lang w:eastAsia="zh-CN"/>
                    </w:rPr>
                  </w:rPrChange>
                </w:rPr>
                <w:t>.</w:t>
              </w:r>
            </w:ins>
          </w:p>
        </w:tc>
      </w:tr>
      <w:tr w:rsidR="00C04681" w:rsidRPr="00C04681" w14:paraId="6BBD5A65" w14:textId="77777777" w:rsidTr="00C04681">
        <w:trPr>
          <w:trHeight w:val="600"/>
          <w:ins w:id="1053" w:author="Chloe Mao" w:date="2022-03-15T02:16:00Z"/>
          <w:trPrChange w:id="1054" w:author="Chloe Mao" w:date="2022-03-15T02:17:00Z">
            <w:trPr>
              <w:trHeight w:val="600"/>
            </w:trPr>
          </w:trPrChange>
        </w:trPr>
        <w:tc>
          <w:tcPr>
            <w:tcW w:w="1809" w:type="pct"/>
            <w:tcBorders>
              <w:top w:val="single" w:sz="4" w:space="0" w:color="FFFFFF"/>
              <w:left w:val="nil"/>
              <w:bottom w:val="nil"/>
              <w:right w:val="nil"/>
            </w:tcBorders>
            <w:shd w:val="clear" w:color="EDEDED" w:fill="EDEDED"/>
            <w:vAlign w:val="center"/>
            <w:hideMark/>
            <w:tcPrChange w:id="1055" w:author="Chloe Mao" w:date="2022-03-15T02:17:00Z">
              <w:tcPr>
                <w:tcW w:w="3820" w:type="dxa"/>
                <w:tcBorders>
                  <w:top w:val="single" w:sz="4" w:space="0" w:color="FFFFFF"/>
                  <w:left w:val="nil"/>
                  <w:bottom w:val="nil"/>
                  <w:right w:val="nil"/>
                </w:tcBorders>
                <w:shd w:val="clear" w:color="EDEDED" w:fill="EDEDED"/>
                <w:vAlign w:val="center"/>
                <w:hideMark/>
              </w:tcPr>
            </w:tcPrChange>
          </w:tcPr>
          <w:p w14:paraId="49F27F21" w14:textId="77777777" w:rsidR="00C04681" w:rsidRPr="002E7EBD" w:rsidRDefault="00C04681" w:rsidP="00C04681">
            <w:pPr>
              <w:spacing w:after="0" w:line="240" w:lineRule="auto"/>
              <w:rPr>
                <w:ins w:id="1056" w:author="Chloe Mao" w:date="2022-03-15T02:16:00Z"/>
                <w:rFonts w:eastAsia="Times New Roman" w:cstheme="minorHAnsi"/>
                <w:color w:val="000000"/>
                <w:sz w:val="24"/>
                <w:szCs w:val="24"/>
                <w:lang w:eastAsia="zh-CN"/>
                <w:rPrChange w:id="1057" w:author="Chloe Mao" w:date="2022-03-15T23:40:00Z">
                  <w:rPr>
                    <w:ins w:id="1058" w:author="Chloe Mao" w:date="2022-03-15T02:16:00Z"/>
                    <w:rFonts w:ascii="Calibri" w:eastAsia="Times New Roman" w:hAnsi="Calibri" w:cs="Calibri"/>
                    <w:color w:val="000000"/>
                    <w:lang w:eastAsia="zh-CN"/>
                  </w:rPr>
                </w:rPrChange>
              </w:rPr>
            </w:pPr>
            <w:ins w:id="1059" w:author="Chloe Mao" w:date="2022-03-15T02:16:00Z">
              <w:r w:rsidRPr="002E7EBD">
                <w:rPr>
                  <w:rFonts w:eastAsia="Times New Roman" w:cstheme="minorHAnsi"/>
                  <w:color w:val="000000"/>
                  <w:sz w:val="24"/>
                  <w:szCs w:val="24"/>
                  <w:lang w:eastAsia="zh-CN"/>
                  <w:rPrChange w:id="1060" w:author="Chloe Mao" w:date="2022-03-15T23:40:00Z">
                    <w:rPr>
                      <w:rFonts w:ascii="Calibri" w:eastAsia="Times New Roman" w:hAnsi="Calibri" w:cs="Calibri"/>
                      <w:color w:val="000000"/>
                      <w:lang w:eastAsia="zh-CN"/>
                    </w:rPr>
                  </w:rPrChange>
                </w:rPr>
                <w:t>Port of origin latest</w:t>
              </w:r>
            </w:ins>
          </w:p>
        </w:tc>
        <w:tc>
          <w:tcPr>
            <w:tcW w:w="3191" w:type="pct"/>
            <w:tcBorders>
              <w:top w:val="single" w:sz="4" w:space="0" w:color="FFFFFF"/>
              <w:left w:val="single" w:sz="4" w:space="0" w:color="FFFFFF"/>
              <w:bottom w:val="nil"/>
              <w:right w:val="nil"/>
            </w:tcBorders>
            <w:shd w:val="clear" w:color="EDEDED" w:fill="EDEDED"/>
            <w:vAlign w:val="center"/>
            <w:hideMark/>
            <w:tcPrChange w:id="1061" w:author="Chloe Mao" w:date="2022-03-15T02:17:00Z">
              <w:tcPr>
                <w:tcW w:w="6740" w:type="dxa"/>
                <w:tcBorders>
                  <w:top w:val="single" w:sz="4" w:space="0" w:color="FFFFFF"/>
                  <w:left w:val="single" w:sz="4" w:space="0" w:color="FFFFFF"/>
                  <w:bottom w:val="nil"/>
                  <w:right w:val="nil"/>
                </w:tcBorders>
                <w:shd w:val="clear" w:color="EDEDED" w:fill="EDEDED"/>
                <w:vAlign w:val="center"/>
                <w:hideMark/>
              </w:tcPr>
            </w:tcPrChange>
          </w:tcPr>
          <w:p w14:paraId="7703E6E2" w14:textId="4948E035" w:rsidR="00C04681" w:rsidRPr="002E7EBD" w:rsidRDefault="00C04681" w:rsidP="00C04681">
            <w:pPr>
              <w:spacing w:after="0" w:line="240" w:lineRule="auto"/>
              <w:rPr>
                <w:ins w:id="1062" w:author="Chloe Mao" w:date="2022-03-15T02:16:00Z"/>
                <w:rFonts w:eastAsia="Times New Roman" w:cstheme="minorHAnsi"/>
                <w:color w:val="000000"/>
                <w:sz w:val="24"/>
                <w:szCs w:val="24"/>
                <w:lang w:eastAsia="zh-CN"/>
                <w:rPrChange w:id="1063" w:author="Chloe Mao" w:date="2022-03-15T23:40:00Z">
                  <w:rPr>
                    <w:ins w:id="1064" w:author="Chloe Mao" w:date="2022-03-15T02:16:00Z"/>
                    <w:rFonts w:ascii="Calibri" w:eastAsia="Times New Roman" w:hAnsi="Calibri" w:cs="Calibri"/>
                    <w:color w:val="000000"/>
                    <w:lang w:eastAsia="zh-CN"/>
                  </w:rPr>
                </w:rPrChange>
              </w:rPr>
            </w:pPr>
            <w:ins w:id="1065" w:author="Chloe Mao" w:date="2022-03-15T02:16:00Z">
              <w:r w:rsidRPr="002E7EBD">
                <w:rPr>
                  <w:rFonts w:eastAsia="Times New Roman" w:cstheme="minorHAnsi"/>
                  <w:color w:val="000000"/>
                  <w:sz w:val="24"/>
                  <w:szCs w:val="24"/>
                  <w:lang w:eastAsia="zh-CN"/>
                  <w:rPrChange w:id="1066" w:author="Chloe Mao" w:date="2022-03-15T23:40:00Z">
                    <w:rPr>
                      <w:rFonts w:ascii="Calibri" w:eastAsia="Times New Roman" w:hAnsi="Calibri" w:cs="Calibri"/>
                      <w:color w:val="000000"/>
                      <w:lang w:eastAsia="zh-CN"/>
                    </w:rPr>
                  </w:rPrChange>
                </w:rPr>
                <w:t>A binary column indicating if the shipment is received after the latest possible received date given by the shipper</w:t>
              </w:r>
            </w:ins>
            <w:ins w:id="1067" w:author="Chloe Mao" w:date="2022-03-15T02:17:00Z">
              <w:r w:rsidR="001A7B23" w:rsidRPr="002E7EBD">
                <w:rPr>
                  <w:rFonts w:eastAsia="Times New Roman" w:cstheme="minorHAnsi"/>
                  <w:color w:val="000000"/>
                  <w:sz w:val="24"/>
                  <w:szCs w:val="24"/>
                  <w:lang w:eastAsia="zh-CN"/>
                  <w:rPrChange w:id="1068" w:author="Chloe Mao" w:date="2022-03-15T23:40:00Z">
                    <w:rPr>
                      <w:rFonts w:ascii="Calibri" w:eastAsia="Times New Roman" w:hAnsi="Calibri" w:cs="Calibri"/>
                      <w:color w:val="000000"/>
                      <w:lang w:eastAsia="zh-CN"/>
                    </w:rPr>
                  </w:rPrChange>
                </w:rPr>
                <w:t>.</w:t>
              </w:r>
            </w:ins>
          </w:p>
        </w:tc>
      </w:tr>
      <w:tr w:rsidR="00C04681" w:rsidRPr="00C04681" w14:paraId="458B4888" w14:textId="77777777" w:rsidTr="00C04681">
        <w:trPr>
          <w:trHeight w:val="900"/>
          <w:ins w:id="1069" w:author="Chloe Mao" w:date="2022-03-15T02:16:00Z"/>
          <w:trPrChange w:id="1070" w:author="Chloe Mao" w:date="2022-03-15T02:17:00Z">
            <w:trPr>
              <w:trHeight w:val="900"/>
            </w:trPr>
          </w:trPrChange>
        </w:trPr>
        <w:tc>
          <w:tcPr>
            <w:tcW w:w="1809" w:type="pct"/>
            <w:tcBorders>
              <w:top w:val="single" w:sz="4" w:space="0" w:color="FFFFFF"/>
              <w:left w:val="nil"/>
              <w:bottom w:val="nil"/>
              <w:right w:val="nil"/>
            </w:tcBorders>
            <w:shd w:val="clear" w:color="DBDBDB" w:fill="DBDBDB"/>
            <w:vAlign w:val="center"/>
            <w:hideMark/>
            <w:tcPrChange w:id="1071" w:author="Chloe Mao" w:date="2022-03-15T02:17:00Z">
              <w:tcPr>
                <w:tcW w:w="3820" w:type="dxa"/>
                <w:tcBorders>
                  <w:top w:val="single" w:sz="4" w:space="0" w:color="FFFFFF"/>
                  <w:left w:val="nil"/>
                  <w:bottom w:val="nil"/>
                  <w:right w:val="nil"/>
                </w:tcBorders>
                <w:shd w:val="clear" w:color="DBDBDB" w:fill="DBDBDB"/>
                <w:vAlign w:val="center"/>
                <w:hideMark/>
              </w:tcPr>
            </w:tcPrChange>
          </w:tcPr>
          <w:p w14:paraId="5A41BCEA" w14:textId="77777777" w:rsidR="00C04681" w:rsidRPr="002E7EBD" w:rsidRDefault="00C04681" w:rsidP="00C04681">
            <w:pPr>
              <w:spacing w:after="0" w:line="240" w:lineRule="auto"/>
              <w:rPr>
                <w:ins w:id="1072" w:author="Chloe Mao" w:date="2022-03-15T02:16:00Z"/>
                <w:rFonts w:eastAsia="Times New Roman" w:cstheme="minorHAnsi"/>
                <w:color w:val="000000"/>
                <w:sz w:val="24"/>
                <w:szCs w:val="24"/>
                <w:lang w:eastAsia="zh-CN"/>
                <w:rPrChange w:id="1073" w:author="Chloe Mao" w:date="2022-03-15T23:40:00Z">
                  <w:rPr>
                    <w:ins w:id="1074" w:author="Chloe Mao" w:date="2022-03-15T02:16:00Z"/>
                    <w:rFonts w:ascii="Calibri" w:eastAsia="Times New Roman" w:hAnsi="Calibri" w:cs="Calibri"/>
                    <w:color w:val="000000"/>
                    <w:lang w:eastAsia="zh-CN"/>
                  </w:rPr>
                </w:rPrChange>
              </w:rPr>
            </w:pPr>
            <w:ins w:id="1075" w:author="Chloe Mao" w:date="2022-03-15T02:16:00Z">
              <w:r w:rsidRPr="002E7EBD">
                <w:rPr>
                  <w:rFonts w:eastAsia="Times New Roman" w:cstheme="minorHAnsi"/>
                  <w:color w:val="000000"/>
                  <w:sz w:val="24"/>
                  <w:szCs w:val="24"/>
                  <w:lang w:eastAsia="zh-CN"/>
                  <w:rPrChange w:id="1076" w:author="Chloe Mao" w:date="2022-03-15T23:40:00Z">
                    <w:rPr>
                      <w:rFonts w:ascii="Calibri" w:eastAsia="Times New Roman" w:hAnsi="Calibri" w:cs="Calibri"/>
                      <w:color w:val="000000"/>
                      <w:lang w:eastAsia="zh-CN"/>
                    </w:rPr>
                  </w:rPrChange>
                </w:rPr>
                <w:t>Capacity of port of destination</w:t>
              </w:r>
            </w:ins>
          </w:p>
        </w:tc>
        <w:tc>
          <w:tcPr>
            <w:tcW w:w="3191" w:type="pct"/>
            <w:tcBorders>
              <w:top w:val="single" w:sz="4" w:space="0" w:color="FFFFFF"/>
              <w:left w:val="single" w:sz="4" w:space="0" w:color="FFFFFF"/>
              <w:bottom w:val="nil"/>
              <w:right w:val="nil"/>
            </w:tcBorders>
            <w:shd w:val="clear" w:color="DBDBDB" w:fill="DBDBDB"/>
            <w:vAlign w:val="center"/>
            <w:hideMark/>
            <w:tcPrChange w:id="1077" w:author="Chloe Mao" w:date="2022-03-15T02:17:00Z">
              <w:tcPr>
                <w:tcW w:w="6740" w:type="dxa"/>
                <w:tcBorders>
                  <w:top w:val="single" w:sz="4" w:space="0" w:color="FFFFFF"/>
                  <w:left w:val="single" w:sz="4" w:space="0" w:color="FFFFFF"/>
                  <w:bottom w:val="nil"/>
                  <w:right w:val="nil"/>
                </w:tcBorders>
                <w:shd w:val="clear" w:color="DBDBDB" w:fill="DBDBDB"/>
                <w:vAlign w:val="center"/>
                <w:hideMark/>
              </w:tcPr>
            </w:tcPrChange>
          </w:tcPr>
          <w:p w14:paraId="26F95053" w14:textId="08AE1C79" w:rsidR="00C04681" w:rsidRPr="002E7EBD" w:rsidRDefault="00C04681" w:rsidP="00C04681">
            <w:pPr>
              <w:spacing w:after="0" w:line="240" w:lineRule="auto"/>
              <w:rPr>
                <w:ins w:id="1078" w:author="Chloe Mao" w:date="2022-03-15T02:16:00Z"/>
                <w:rFonts w:eastAsia="Times New Roman" w:cstheme="minorHAnsi"/>
                <w:color w:val="000000"/>
                <w:sz w:val="24"/>
                <w:szCs w:val="24"/>
                <w:lang w:eastAsia="zh-CN"/>
                <w:rPrChange w:id="1079" w:author="Chloe Mao" w:date="2022-03-15T23:40:00Z">
                  <w:rPr>
                    <w:ins w:id="1080" w:author="Chloe Mao" w:date="2022-03-15T02:16:00Z"/>
                    <w:rFonts w:ascii="Calibri" w:eastAsia="Times New Roman" w:hAnsi="Calibri" w:cs="Calibri"/>
                    <w:color w:val="000000"/>
                    <w:lang w:eastAsia="zh-CN"/>
                  </w:rPr>
                </w:rPrChange>
              </w:rPr>
            </w:pPr>
            <w:ins w:id="1081" w:author="Chloe Mao" w:date="2022-03-15T02:16:00Z">
              <w:r w:rsidRPr="002E7EBD">
                <w:rPr>
                  <w:rFonts w:eastAsia="Times New Roman" w:cstheme="minorHAnsi"/>
                  <w:color w:val="000000"/>
                  <w:sz w:val="24"/>
                  <w:szCs w:val="24"/>
                  <w:lang w:eastAsia="zh-CN"/>
                  <w:rPrChange w:id="1082" w:author="Chloe Mao" w:date="2022-03-15T23:40:00Z">
                    <w:rPr>
                      <w:rFonts w:ascii="Calibri" w:eastAsia="Times New Roman" w:hAnsi="Calibri" w:cs="Calibri"/>
                      <w:color w:val="000000"/>
                      <w:lang w:eastAsia="zh-CN"/>
                    </w:rPr>
                  </w:rPrChange>
                </w:rPr>
                <w:t>The percentage of total capacity historically occupied at the port of destination in a two-day window around the expected arrival date of the containership</w:t>
              </w:r>
            </w:ins>
            <w:ins w:id="1083" w:author="Chloe Mao" w:date="2022-03-15T02:17:00Z">
              <w:r w:rsidR="001A7B23" w:rsidRPr="002E7EBD">
                <w:rPr>
                  <w:rFonts w:eastAsia="Times New Roman" w:cstheme="minorHAnsi"/>
                  <w:color w:val="000000"/>
                  <w:sz w:val="24"/>
                  <w:szCs w:val="24"/>
                  <w:lang w:eastAsia="zh-CN"/>
                  <w:rPrChange w:id="1084" w:author="Chloe Mao" w:date="2022-03-15T23:40:00Z">
                    <w:rPr>
                      <w:rFonts w:ascii="Calibri" w:eastAsia="Times New Roman" w:hAnsi="Calibri" w:cs="Calibri"/>
                      <w:color w:val="000000"/>
                      <w:lang w:eastAsia="zh-CN"/>
                    </w:rPr>
                  </w:rPrChange>
                </w:rPr>
                <w:t>.</w:t>
              </w:r>
            </w:ins>
          </w:p>
        </w:tc>
      </w:tr>
      <w:tr w:rsidR="00C04681" w:rsidRPr="00C04681" w14:paraId="24196E52" w14:textId="77777777" w:rsidTr="00C04681">
        <w:trPr>
          <w:trHeight w:val="600"/>
          <w:ins w:id="1085" w:author="Chloe Mao" w:date="2022-03-15T02:16:00Z"/>
          <w:trPrChange w:id="1086" w:author="Chloe Mao" w:date="2022-03-15T02:17:00Z">
            <w:trPr>
              <w:trHeight w:val="600"/>
            </w:trPr>
          </w:trPrChange>
        </w:trPr>
        <w:tc>
          <w:tcPr>
            <w:tcW w:w="1809" w:type="pct"/>
            <w:tcBorders>
              <w:top w:val="single" w:sz="4" w:space="0" w:color="FFFFFF"/>
              <w:left w:val="nil"/>
              <w:bottom w:val="nil"/>
              <w:right w:val="nil"/>
            </w:tcBorders>
            <w:shd w:val="clear" w:color="EDEDED" w:fill="EDEDED"/>
            <w:vAlign w:val="center"/>
            <w:hideMark/>
            <w:tcPrChange w:id="1087" w:author="Chloe Mao" w:date="2022-03-15T02:17:00Z">
              <w:tcPr>
                <w:tcW w:w="3820" w:type="dxa"/>
                <w:tcBorders>
                  <w:top w:val="single" w:sz="4" w:space="0" w:color="FFFFFF"/>
                  <w:left w:val="nil"/>
                  <w:bottom w:val="nil"/>
                  <w:right w:val="nil"/>
                </w:tcBorders>
                <w:shd w:val="clear" w:color="EDEDED" w:fill="EDEDED"/>
                <w:vAlign w:val="center"/>
                <w:hideMark/>
              </w:tcPr>
            </w:tcPrChange>
          </w:tcPr>
          <w:p w14:paraId="0B6A7515" w14:textId="77777777" w:rsidR="00C04681" w:rsidRPr="002E7EBD" w:rsidRDefault="00C04681" w:rsidP="00C04681">
            <w:pPr>
              <w:spacing w:after="0" w:line="240" w:lineRule="auto"/>
              <w:rPr>
                <w:ins w:id="1088" w:author="Chloe Mao" w:date="2022-03-15T02:16:00Z"/>
                <w:rFonts w:eastAsia="Times New Roman" w:cstheme="minorHAnsi"/>
                <w:color w:val="000000"/>
                <w:sz w:val="24"/>
                <w:szCs w:val="24"/>
                <w:lang w:eastAsia="zh-CN"/>
                <w:rPrChange w:id="1089" w:author="Chloe Mao" w:date="2022-03-15T23:40:00Z">
                  <w:rPr>
                    <w:ins w:id="1090" w:author="Chloe Mao" w:date="2022-03-15T02:16:00Z"/>
                    <w:rFonts w:ascii="Calibri" w:eastAsia="Times New Roman" w:hAnsi="Calibri" w:cs="Calibri"/>
                    <w:color w:val="000000"/>
                    <w:lang w:eastAsia="zh-CN"/>
                  </w:rPr>
                </w:rPrChange>
              </w:rPr>
            </w:pPr>
            <w:ins w:id="1091" w:author="Chloe Mao" w:date="2022-03-15T02:16:00Z">
              <w:r w:rsidRPr="002E7EBD">
                <w:rPr>
                  <w:rFonts w:eastAsia="Times New Roman" w:cstheme="minorHAnsi"/>
                  <w:color w:val="000000"/>
                  <w:sz w:val="24"/>
                  <w:szCs w:val="24"/>
                  <w:lang w:eastAsia="zh-CN"/>
                  <w:rPrChange w:id="1092" w:author="Chloe Mao" w:date="2022-03-15T23:40:00Z">
                    <w:rPr>
                      <w:rFonts w:ascii="Calibri" w:eastAsia="Times New Roman" w:hAnsi="Calibri" w:cs="Calibri"/>
                      <w:color w:val="000000"/>
                      <w:lang w:eastAsia="zh-CN"/>
                    </w:rPr>
                  </w:rPrChange>
                </w:rPr>
                <w:t>Late departure</w:t>
              </w:r>
            </w:ins>
          </w:p>
        </w:tc>
        <w:tc>
          <w:tcPr>
            <w:tcW w:w="3191" w:type="pct"/>
            <w:tcBorders>
              <w:top w:val="single" w:sz="4" w:space="0" w:color="FFFFFF"/>
              <w:left w:val="single" w:sz="4" w:space="0" w:color="FFFFFF"/>
              <w:bottom w:val="nil"/>
              <w:right w:val="nil"/>
            </w:tcBorders>
            <w:shd w:val="clear" w:color="EDEDED" w:fill="EDEDED"/>
            <w:vAlign w:val="center"/>
            <w:hideMark/>
            <w:tcPrChange w:id="1093" w:author="Chloe Mao" w:date="2022-03-15T02:17:00Z">
              <w:tcPr>
                <w:tcW w:w="6740" w:type="dxa"/>
                <w:tcBorders>
                  <w:top w:val="single" w:sz="4" w:space="0" w:color="FFFFFF"/>
                  <w:left w:val="single" w:sz="4" w:space="0" w:color="FFFFFF"/>
                  <w:bottom w:val="nil"/>
                  <w:right w:val="nil"/>
                </w:tcBorders>
                <w:shd w:val="clear" w:color="EDEDED" w:fill="EDEDED"/>
                <w:vAlign w:val="center"/>
                <w:hideMark/>
              </w:tcPr>
            </w:tcPrChange>
          </w:tcPr>
          <w:p w14:paraId="0E1A5AC8" w14:textId="19A27477" w:rsidR="00C04681" w:rsidRPr="002E7EBD" w:rsidRDefault="00C04681">
            <w:pPr>
              <w:keepNext/>
              <w:spacing w:after="0" w:line="240" w:lineRule="auto"/>
              <w:rPr>
                <w:ins w:id="1094" w:author="Chloe Mao" w:date="2022-03-15T02:16:00Z"/>
                <w:rFonts w:eastAsia="Times New Roman" w:cstheme="minorHAnsi"/>
                <w:color w:val="000000"/>
                <w:sz w:val="24"/>
                <w:szCs w:val="24"/>
                <w:lang w:eastAsia="zh-CN"/>
                <w:rPrChange w:id="1095" w:author="Chloe Mao" w:date="2022-03-15T23:40:00Z">
                  <w:rPr>
                    <w:ins w:id="1096" w:author="Chloe Mao" w:date="2022-03-15T02:16:00Z"/>
                    <w:rFonts w:ascii="Calibri" w:eastAsia="Times New Roman" w:hAnsi="Calibri" w:cs="Calibri"/>
                    <w:color w:val="000000"/>
                    <w:lang w:eastAsia="zh-CN"/>
                  </w:rPr>
                </w:rPrChange>
              </w:rPr>
              <w:pPrChange w:id="1097" w:author="Chloe Mao" w:date="2022-03-15T23:40:00Z">
                <w:pPr>
                  <w:spacing w:after="0" w:line="240" w:lineRule="auto"/>
                </w:pPr>
              </w:pPrChange>
            </w:pPr>
            <w:ins w:id="1098" w:author="Chloe Mao" w:date="2022-03-15T02:16:00Z">
              <w:r w:rsidRPr="002E7EBD">
                <w:rPr>
                  <w:rFonts w:eastAsia="Times New Roman" w:cstheme="minorHAnsi"/>
                  <w:color w:val="000000"/>
                  <w:sz w:val="24"/>
                  <w:szCs w:val="24"/>
                  <w:lang w:eastAsia="zh-CN"/>
                  <w:rPrChange w:id="1099" w:author="Chloe Mao" w:date="2022-03-15T23:40:00Z">
                    <w:rPr>
                      <w:rFonts w:ascii="Calibri" w:eastAsia="Times New Roman" w:hAnsi="Calibri" w:cs="Calibri"/>
                      <w:color w:val="000000"/>
                      <w:lang w:eastAsia="zh-CN"/>
                    </w:rPr>
                  </w:rPrChange>
                </w:rPr>
                <w:t>A binary column indicating if the containership left the port of origin later than the expected date of departure</w:t>
              </w:r>
            </w:ins>
            <w:ins w:id="1100" w:author="Chloe Mao" w:date="2022-03-15T02:17:00Z">
              <w:r w:rsidR="001A7B23" w:rsidRPr="002E7EBD">
                <w:rPr>
                  <w:rFonts w:eastAsia="Times New Roman" w:cstheme="minorHAnsi"/>
                  <w:color w:val="000000"/>
                  <w:sz w:val="24"/>
                  <w:szCs w:val="24"/>
                  <w:lang w:eastAsia="zh-CN"/>
                  <w:rPrChange w:id="1101" w:author="Chloe Mao" w:date="2022-03-15T23:40:00Z">
                    <w:rPr>
                      <w:rFonts w:ascii="Calibri" w:eastAsia="Times New Roman" w:hAnsi="Calibri" w:cs="Calibri"/>
                      <w:color w:val="000000"/>
                      <w:lang w:eastAsia="zh-CN"/>
                    </w:rPr>
                  </w:rPrChange>
                </w:rPr>
                <w:t>.</w:t>
              </w:r>
            </w:ins>
          </w:p>
        </w:tc>
      </w:tr>
    </w:tbl>
    <w:p w14:paraId="13E0FC53" w14:textId="77777777" w:rsidR="009A291D" w:rsidRDefault="009A291D">
      <w:pPr>
        <w:pStyle w:val="Caption"/>
        <w:spacing w:after="0"/>
        <w:rPr>
          <w:ins w:id="1102" w:author="Chloe Mao" w:date="2022-03-15T22:11:00Z"/>
        </w:rPr>
        <w:pPrChange w:id="1103" w:author="Chloe Mao" w:date="2022-03-15T22:11:00Z">
          <w:pPr>
            <w:pStyle w:val="Caption"/>
          </w:pPr>
        </w:pPrChange>
      </w:pPr>
      <w:ins w:id="1104" w:author="Chloe Mao" w:date="2022-03-15T22:11:00Z">
        <w:r>
          <w:t xml:space="preserve">Table </w:t>
        </w:r>
        <w:r>
          <w:fldChar w:fldCharType="begin"/>
        </w:r>
        <w:r>
          <w:instrText xml:space="preserve"> SEQ Table \* ARABIC </w:instrText>
        </w:r>
      </w:ins>
      <w:r>
        <w:fldChar w:fldCharType="separate"/>
      </w:r>
      <w:ins w:id="1105" w:author="Chloe Mao" w:date="2022-03-15T22:11:00Z">
        <w:r>
          <w:rPr>
            <w:noProof/>
          </w:rPr>
          <w:t>3</w:t>
        </w:r>
        <w:r>
          <w:fldChar w:fldCharType="end"/>
        </w:r>
        <w:r>
          <w:t>: Selected features and their definitions</w:t>
        </w:r>
      </w:ins>
    </w:p>
    <w:p w14:paraId="351E051B" w14:textId="721467DA" w:rsidR="006E7D35" w:rsidDel="00703C77" w:rsidRDefault="005D6A7C" w:rsidP="00933ABB">
      <w:pPr>
        <w:spacing w:after="0" w:line="240" w:lineRule="auto"/>
        <w:jc w:val="both"/>
        <w:rPr>
          <w:del w:id="1106" w:author="Chloe Mao" w:date="2022-03-15T02:16:00Z"/>
        </w:rPr>
      </w:pPr>
      <w:ins w:id="1107" w:author="Chloe Mao" w:date="2022-03-15T21:58:00Z">
        <w:r>
          <w:t xml:space="preserve">Source: </w:t>
        </w:r>
        <w:r w:rsidR="00DE49FA">
          <w:t xml:space="preserve">Predicting Shipping Time with Machine Learning by Antoine Charles Jean </w:t>
        </w:r>
        <w:proofErr w:type="spellStart"/>
        <w:r w:rsidR="00DE49FA">
          <w:t>Jonquais</w:t>
        </w:r>
        <w:proofErr w:type="spellEnd"/>
        <w:r w:rsidR="00DE49FA">
          <w:t xml:space="preserve"> and Florian </w:t>
        </w:r>
        <w:proofErr w:type="spellStart"/>
        <w:r w:rsidR="00DE49FA">
          <w:t>Krempl</w:t>
        </w:r>
      </w:ins>
      <w:proofErr w:type="spellEnd"/>
    </w:p>
    <w:p w14:paraId="1672F6AF" w14:textId="77777777" w:rsidR="005D6A7C" w:rsidRPr="002E7EBD" w:rsidRDefault="005D6A7C">
      <w:pPr>
        <w:pStyle w:val="Caption"/>
        <w:rPr>
          <w:ins w:id="1108" w:author="Chloe Mao" w:date="2022-03-15T21:57:00Z"/>
          <w:rFonts w:cstheme="minorHAnsi"/>
          <w:sz w:val="24"/>
          <w:szCs w:val="24"/>
          <w:lang w:eastAsia="zh-CN"/>
          <w:rPrChange w:id="1109" w:author="Chloe Mao" w:date="2022-03-15T21:51:00Z">
            <w:rPr>
              <w:ins w:id="1110" w:author="Chloe Mao" w:date="2022-03-15T21:57:00Z"/>
              <w:rFonts w:cstheme="minorHAnsi"/>
              <w:lang w:eastAsia="zh-CN"/>
            </w:rPr>
          </w:rPrChange>
        </w:rPr>
        <w:pPrChange w:id="1111" w:author="Chloe Mao" w:date="2022-03-15T21:57:00Z">
          <w:pPr>
            <w:spacing w:after="0" w:line="240" w:lineRule="auto"/>
            <w:jc w:val="both"/>
          </w:pPr>
        </w:pPrChange>
      </w:pPr>
    </w:p>
    <w:p w14:paraId="513488E4" w14:textId="77777777" w:rsidR="00703C77" w:rsidRPr="002E7EBD" w:rsidRDefault="00703C77" w:rsidP="00933ABB">
      <w:pPr>
        <w:spacing w:after="0" w:line="240" w:lineRule="auto"/>
        <w:jc w:val="both"/>
        <w:rPr>
          <w:ins w:id="1112" w:author="Chloe Mao" w:date="2022-03-15T02:33:00Z"/>
          <w:rFonts w:cstheme="minorHAnsi"/>
          <w:sz w:val="24"/>
          <w:szCs w:val="24"/>
          <w:lang w:eastAsia="zh-CN"/>
          <w:rPrChange w:id="1113" w:author="Chloe Mao" w:date="2022-03-15T23:40:00Z">
            <w:rPr>
              <w:ins w:id="1114" w:author="Chloe Mao" w:date="2022-03-15T02:33:00Z"/>
              <w:lang w:eastAsia="zh-CN"/>
            </w:rPr>
          </w:rPrChange>
        </w:rPr>
      </w:pPr>
    </w:p>
    <w:p w14:paraId="30EE2562" w14:textId="1208B5DD" w:rsidR="00D0023D" w:rsidRPr="002E7EBD" w:rsidRDefault="00593365" w:rsidP="00933ABB">
      <w:pPr>
        <w:spacing w:after="0" w:line="240" w:lineRule="auto"/>
        <w:jc w:val="both"/>
        <w:rPr>
          <w:ins w:id="1115" w:author="Chloe Mao" w:date="2022-03-15T02:30:00Z"/>
          <w:rFonts w:cstheme="minorHAnsi"/>
          <w:sz w:val="24"/>
          <w:szCs w:val="24"/>
          <w:lang w:eastAsia="zh-CN"/>
          <w:rPrChange w:id="1116" w:author="Chloe Mao" w:date="2022-03-15T23:40:00Z">
            <w:rPr>
              <w:ins w:id="1117" w:author="Chloe Mao" w:date="2022-03-15T02:30:00Z"/>
              <w:lang w:eastAsia="zh-CN"/>
            </w:rPr>
          </w:rPrChange>
        </w:rPr>
      </w:pPr>
      <w:ins w:id="1118" w:author="Chloe Mao" w:date="2022-03-15T02:29:00Z">
        <w:r w:rsidRPr="002E7EBD">
          <w:rPr>
            <w:rFonts w:cstheme="minorHAnsi"/>
            <w:sz w:val="24"/>
            <w:szCs w:val="24"/>
            <w:lang w:eastAsia="zh-CN"/>
            <w:rPrChange w:id="1119" w:author="Chloe Mao" w:date="2022-03-15T23:40:00Z">
              <w:rPr>
                <w:lang w:eastAsia="zh-CN"/>
              </w:rPr>
            </w:rPrChange>
          </w:rPr>
          <w:t xml:space="preserve">The </w:t>
        </w:r>
      </w:ins>
      <w:ins w:id="1120" w:author="Chloe Mao" w:date="2022-03-15T02:39:00Z">
        <w:r w:rsidR="001148DD" w:rsidRPr="002E7EBD">
          <w:rPr>
            <w:rFonts w:cstheme="minorHAnsi"/>
            <w:sz w:val="24"/>
            <w:szCs w:val="24"/>
            <w:lang w:eastAsia="zh-CN"/>
            <w:rPrChange w:id="1121" w:author="Chloe Mao" w:date="2022-03-15T23:40:00Z">
              <w:rPr>
                <w:lang w:eastAsia="zh-CN"/>
              </w:rPr>
            </w:rPrChange>
          </w:rPr>
          <w:t>study</w:t>
        </w:r>
      </w:ins>
      <w:ins w:id="1122" w:author="Chloe Mao" w:date="2022-03-15T02:29:00Z">
        <w:r w:rsidRPr="002E7EBD">
          <w:rPr>
            <w:rFonts w:cstheme="minorHAnsi"/>
            <w:sz w:val="24"/>
            <w:szCs w:val="24"/>
            <w:lang w:eastAsia="zh-CN"/>
            <w:rPrChange w:id="1123" w:author="Chloe Mao" w:date="2022-03-15T23:40:00Z">
              <w:rPr>
                <w:lang w:eastAsia="zh-CN"/>
              </w:rPr>
            </w:rPrChange>
          </w:rPr>
          <w:t xml:space="preserve"> used the same set of performance </w:t>
        </w:r>
        <w:r w:rsidR="00D0023D" w:rsidRPr="002E7EBD">
          <w:rPr>
            <w:rFonts w:cstheme="minorHAnsi"/>
            <w:sz w:val="24"/>
            <w:szCs w:val="24"/>
            <w:lang w:eastAsia="zh-CN"/>
            <w:rPrChange w:id="1124" w:author="Chloe Mao" w:date="2022-03-15T23:40:00Z">
              <w:rPr>
                <w:lang w:eastAsia="zh-CN"/>
              </w:rPr>
            </w:rPrChange>
          </w:rPr>
          <w:t xml:space="preserve">metrics to compare the </w:t>
        </w:r>
      </w:ins>
      <w:ins w:id="1125" w:author="Chloe Mao" w:date="2022-03-15T02:30:00Z">
        <w:r w:rsidR="00D0023D" w:rsidRPr="002E7EBD">
          <w:rPr>
            <w:rFonts w:cstheme="minorHAnsi"/>
            <w:sz w:val="24"/>
            <w:szCs w:val="24"/>
            <w:lang w:eastAsia="zh-CN"/>
            <w:rPrChange w:id="1126" w:author="Chloe Mao" w:date="2022-03-15T23:40:00Z">
              <w:rPr>
                <w:lang w:eastAsia="zh-CN"/>
              </w:rPr>
            </w:rPrChange>
          </w:rPr>
          <w:t>results of all three models</w:t>
        </w:r>
        <w:r w:rsidR="00BE2B46" w:rsidRPr="002E7EBD">
          <w:rPr>
            <w:rFonts w:cstheme="minorHAnsi"/>
            <w:sz w:val="24"/>
            <w:szCs w:val="24"/>
            <w:lang w:eastAsia="zh-CN"/>
            <w:rPrChange w:id="1127" w:author="Chloe Mao" w:date="2022-03-15T23:40:00Z">
              <w:rPr>
                <w:lang w:eastAsia="zh-CN"/>
              </w:rPr>
            </w:rPrChange>
          </w:rPr>
          <w:t>. These include:</w:t>
        </w:r>
      </w:ins>
    </w:p>
    <w:p w14:paraId="0C14831F" w14:textId="7AD9F3F9" w:rsidR="00BE2B46" w:rsidRPr="002E7EBD" w:rsidRDefault="00BE2B46" w:rsidP="00BE2B46">
      <w:pPr>
        <w:pStyle w:val="ListParagraph"/>
        <w:numPr>
          <w:ilvl w:val="0"/>
          <w:numId w:val="5"/>
        </w:numPr>
        <w:spacing w:after="0" w:line="240" w:lineRule="auto"/>
        <w:jc w:val="both"/>
        <w:rPr>
          <w:ins w:id="1128" w:author="Chloe Mao" w:date="2022-03-15T02:30:00Z"/>
          <w:rFonts w:cstheme="minorHAnsi"/>
          <w:sz w:val="24"/>
          <w:szCs w:val="24"/>
          <w:lang w:eastAsia="zh-CN"/>
          <w:rPrChange w:id="1129" w:author="Chloe Mao" w:date="2022-03-15T23:40:00Z">
            <w:rPr>
              <w:ins w:id="1130" w:author="Chloe Mao" w:date="2022-03-15T02:30:00Z"/>
              <w:lang w:eastAsia="zh-CN"/>
            </w:rPr>
          </w:rPrChange>
        </w:rPr>
      </w:pPr>
      <w:ins w:id="1131" w:author="Chloe Mao" w:date="2022-03-15T02:30:00Z">
        <w:r w:rsidRPr="002E7EBD">
          <w:rPr>
            <w:rFonts w:cstheme="minorHAnsi"/>
            <w:sz w:val="24"/>
            <w:szCs w:val="24"/>
            <w:lang w:eastAsia="zh-CN"/>
            <w:rPrChange w:id="1132" w:author="Chloe Mao" w:date="2022-03-15T23:40:00Z">
              <w:rPr>
                <w:lang w:eastAsia="zh-CN"/>
              </w:rPr>
            </w:rPrChange>
          </w:rPr>
          <w:t>R-squared</w:t>
        </w:r>
      </w:ins>
    </w:p>
    <w:p w14:paraId="2A347610" w14:textId="5F95A0E8" w:rsidR="00BE2B46" w:rsidRPr="002E7EBD" w:rsidRDefault="00BE2B46" w:rsidP="00BE2B46">
      <w:pPr>
        <w:pStyle w:val="ListParagraph"/>
        <w:numPr>
          <w:ilvl w:val="0"/>
          <w:numId w:val="5"/>
        </w:numPr>
        <w:spacing w:after="0" w:line="240" w:lineRule="auto"/>
        <w:jc w:val="both"/>
        <w:rPr>
          <w:ins w:id="1133" w:author="Chloe Mao" w:date="2022-03-15T02:30:00Z"/>
          <w:rFonts w:cstheme="minorHAnsi"/>
          <w:sz w:val="24"/>
          <w:szCs w:val="24"/>
          <w:lang w:eastAsia="zh-CN"/>
          <w:rPrChange w:id="1134" w:author="Chloe Mao" w:date="2022-03-15T23:40:00Z">
            <w:rPr>
              <w:ins w:id="1135" w:author="Chloe Mao" w:date="2022-03-15T02:30:00Z"/>
              <w:lang w:eastAsia="zh-CN"/>
            </w:rPr>
          </w:rPrChange>
        </w:rPr>
      </w:pPr>
      <w:ins w:id="1136" w:author="Chloe Mao" w:date="2022-03-15T02:30:00Z">
        <w:r w:rsidRPr="002E7EBD">
          <w:rPr>
            <w:rFonts w:cstheme="minorHAnsi"/>
            <w:sz w:val="24"/>
            <w:szCs w:val="24"/>
            <w:lang w:eastAsia="zh-CN"/>
            <w:rPrChange w:id="1137" w:author="Chloe Mao" w:date="2022-03-15T23:40:00Z">
              <w:rPr>
                <w:lang w:eastAsia="zh-CN"/>
              </w:rPr>
            </w:rPrChange>
          </w:rPr>
          <w:t>Mean absolute error</w:t>
        </w:r>
      </w:ins>
    </w:p>
    <w:p w14:paraId="2835807E" w14:textId="6757B81F" w:rsidR="00BE2B46" w:rsidRPr="002E7EBD" w:rsidRDefault="00BE2B46" w:rsidP="00BE2B46">
      <w:pPr>
        <w:pStyle w:val="ListParagraph"/>
        <w:numPr>
          <w:ilvl w:val="0"/>
          <w:numId w:val="5"/>
        </w:numPr>
        <w:spacing w:after="0" w:line="240" w:lineRule="auto"/>
        <w:jc w:val="both"/>
        <w:rPr>
          <w:ins w:id="1138" w:author="Chloe Mao" w:date="2022-03-15T02:30:00Z"/>
          <w:rFonts w:cstheme="minorHAnsi"/>
          <w:sz w:val="24"/>
          <w:szCs w:val="24"/>
          <w:lang w:eastAsia="zh-CN"/>
          <w:rPrChange w:id="1139" w:author="Chloe Mao" w:date="2022-03-15T23:40:00Z">
            <w:rPr>
              <w:ins w:id="1140" w:author="Chloe Mao" w:date="2022-03-15T02:30:00Z"/>
              <w:lang w:eastAsia="zh-CN"/>
            </w:rPr>
          </w:rPrChange>
        </w:rPr>
      </w:pPr>
      <w:ins w:id="1141" w:author="Chloe Mao" w:date="2022-03-15T02:30:00Z">
        <w:r w:rsidRPr="002E7EBD">
          <w:rPr>
            <w:rFonts w:cstheme="minorHAnsi"/>
            <w:sz w:val="24"/>
            <w:szCs w:val="24"/>
            <w:lang w:eastAsia="zh-CN"/>
            <w:rPrChange w:id="1142" w:author="Chloe Mao" w:date="2022-03-15T23:40:00Z">
              <w:rPr>
                <w:lang w:eastAsia="zh-CN"/>
              </w:rPr>
            </w:rPrChange>
          </w:rPr>
          <w:t>Mean absolute percentage error</w:t>
        </w:r>
      </w:ins>
    </w:p>
    <w:p w14:paraId="42688981" w14:textId="233914C8" w:rsidR="00BE2B46" w:rsidRPr="002E7EBD" w:rsidRDefault="008E3559" w:rsidP="00BE2B46">
      <w:pPr>
        <w:pStyle w:val="ListParagraph"/>
        <w:numPr>
          <w:ilvl w:val="0"/>
          <w:numId w:val="5"/>
        </w:numPr>
        <w:spacing w:after="0" w:line="240" w:lineRule="auto"/>
        <w:jc w:val="both"/>
        <w:rPr>
          <w:ins w:id="1143" w:author="Chloe Mao" w:date="2022-03-15T02:38:00Z"/>
          <w:rFonts w:cstheme="minorHAnsi"/>
          <w:sz w:val="24"/>
          <w:szCs w:val="24"/>
          <w:lang w:eastAsia="zh-CN"/>
          <w:rPrChange w:id="1144" w:author="Chloe Mao" w:date="2022-03-15T23:40:00Z">
            <w:rPr>
              <w:ins w:id="1145" w:author="Chloe Mao" w:date="2022-03-15T02:38:00Z"/>
              <w:lang w:eastAsia="zh-CN"/>
            </w:rPr>
          </w:rPrChange>
        </w:rPr>
      </w:pPr>
      <w:ins w:id="1146" w:author="Chloe Mao" w:date="2022-03-15T02:30:00Z">
        <w:r w:rsidRPr="002E7EBD">
          <w:rPr>
            <w:rFonts w:cstheme="minorHAnsi"/>
            <w:sz w:val="24"/>
            <w:szCs w:val="24"/>
            <w:lang w:eastAsia="zh-CN"/>
            <w:rPrChange w:id="1147" w:author="Chloe Mao" w:date="2022-03-15T23:40:00Z">
              <w:rPr>
                <w:lang w:eastAsia="zh-CN"/>
              </w:rPr>
            </w:rPrChange>
          </w:rPr>
          <w:t>Root mean square</w:t>
        </w:r>
      </w:ins>
      <w:ins w:id="1148" w:author="Chloe Mao" w:date="2022-03-15T02:31:00Z">
        <w:r w:rsidRPr="002E7EBD">
          <w:rPr>
            <w:rFonts w:cstheme="minorHAnsi"/>
            <w:sz w:val="24"/>
            <w:szCs w:val="24"/>
            <w:lang w:eastAsia="zh-CN"/>
            <w:rPrChange w:id="1149" w:author="Chloe Mao" w:date="2022-03-15T23:40:00Z">
              <w:rPr>
                <w:lang w:eastAsia="zh-CN"/>
              </w:rPr>
            </w:rPrChange>
          </w:rPr>
          <w:t>d error</w:t>
        </w:r>
      </w:ins>
    </w:p>
    <w:p w14:paraId="67F406E7" w14:textId="77777777" w:rsidR="00F80821" w:rsidRPr="002E7EBD" w:rsidRDefault="00F80821" w:rsidP="00F80821">
      <w:pPr>
        <w:spacing w:after="0" w:line="240" w:lineRule="auto"/>
        <w:jc w:val="both"/>
        <w:rPr>
          <w:ins w:id="1150" w:author="Chloe Mao" w:date="2022-03-15T02:38:00Z"/>
          <w:rFonts w:cstheme="minorHAnsi"/>
          <w:sz w:val="24"/>
          <w:szCs w:val="24"/>
          <w:lang w:eastAsia="zh-CN"/>
          <w:rPrChange w:id="1151" w:author="Chloe Mao" w:date="2022-03-15T23:40:00Z">
            <w:rPr>
              <w:ins w:id="1152" w:author="Chloe Mao" w:date="2022-03-15T02:38:00Z"/>
              <w:lang w:eastAsia="zh-CN"/>
            </w:rPr>
          </w:rPrChange>
        </w:rPr>
      </w:pPr>
    </w:p>
    <w:p w14:paraId="720C324B" w14:textId="21D8FEA1" w:rsidR="00CD2052" w:rsidRPr="002E7EBD" w:rsidRDefault="00E1017D" w:rsidP="00F80821">
      <w:pPr>
        <w:spacing w:after="0" w:line="240" w:lineRule="auto"/>
        <w:jc w:val="both"/>
        <w:rPr>
          <w:ins w:id="1153" w:author="Chloe Mao" w:date="2022-03-15T02:45:00Z"/>
          <w:rFonts w:cstheme="minorHAnsi"/>
          <w:sz w:val="24"/>
          <w:szCs w:val="24"/>
          <w:lang w:eastAsia="zh-CN"/>
          <w:rPrChange w:id="1154" w:author="Chloe Mao" w:date="2022-03-15T23:40:00Z">
            <w:rPr>
              <w:ins w:id="1155" w:author="Chloe Mao" w:date="2022-03-15T02:45:00Z"/>
              <w:lang w:eastAsia="zh-CN"/>
            </w:rPr>
          </w:rPrChange>
        </w:rPr>
      </w:pPr>
      <w:ins w:id="1156" w:author="Chloe Mao" w:date="2022-03-15T02:40:00Z">
        <w:r w:rsidRPr="002E7EBD">
          <w:rPr>
            <w:rFonts w:cstheme="minorHAnsi"/>
            <w:sz w:val="24"/>
            <w:szCs w:val="24"/>
            <w:lang w:eastAsia="zh-CN"/>
            <w:rPrChange w:id="1157" w:author="Chloe Mao" w:date="2022-03-15T23:40:00Z">
              <w:rPr>
                <w:lang w:eastAsia="zh-CN"/>
              </w:rPr>
            </w:rPrChange>
          </w:rPr>
          <w:t>Although the research attempted to apply several methods and models for pr</w:t>
        </w:r>
      </w:ins>
      <w:ins w:id="1158" w:author="Chloe Mao" w:date="2022-03-15T02:41:00Z">
        <w:r w:rsidRPr="002E7EBD">
          <w:rPr>
            <w:rFonts w:cstheme="minorHAnsi"/>
            <w:sz w:val="24"/>
            <w:szCs w:val="24"/>
            <w:lang w:eastAsia="zh-CN"/>
            <w:rPrChange w:id="1159" w:author="Chloe Mao" w:date="2022-03-15T23:40:00Z">
              <w:rPr>
                <w:lang w:eastAsia="zh-CN"/>
              </w:rPr>
            </w:rPrChange>
          </w:rPr>
          <w:t>edictive analysis, the importance scores for the selected features are not specified. Therefore, it is unclear how these features are selected</w:t>
        </w:r>
        <w:r w:rsidR="009A43B3" w:rsidRPr="002E7EBD">
          <w:rPr>
            <w:rFonts w:cstheme="minorHAnsi"/>
            <w:sz w:val="24"/>
            <w:szCs w:val="24"/>
            <w:lang w:eastAsia="zh-CN"/>
            <w:rPrChange w:id="1160" w:author="Chloe Mao" w:date="2022-03-15T23:40:00Z">
              <w:rPr>
                <w:lang w:eastAsia="zh-CN"/>
              </w:rPr>
            </w:rPrChange>
          </w:rPr>
          <w:t xml:space="preserve">. </w:t>
        </w:r>
      </w:ins>
      <w:ins w:id="1161" w:author="Chloe Mao" w:date="2022-03-15T02:45:00Z">
        <w:r w:rsidR="00CD2052" w:rsidRPr="002E7EBD">
          <w:rPr>
            <w:rFonts w:cstheme="minorHAnsi"/>
            <w:sz w:val="24"/>
            <w:szCs w:val="24"/>
            <w:lang w:eastAsia="zh-CN"/>
            <w:rPrChange w:id="1162" w:author="Chloe Mao" w:date="2022-03-15T23:40:00Z">
              <w:rPr>
                <w:lang w:eastAsia="zh-CN"/>
              </w:rPr>
            </w:rPrChange>
          </w:rPr>
          <w:t xml:space="preserve">Furthermore, our study has a </w:t>
        </w:r>
        <w:r w:rsidR="00D85047" w:rsidRPr="002E7EBD">
          <w:rPr>
            <w:rFonts w:cstheme="minorHAnsi"/>
            <w:sz w:val="24"/>
            <w:szCs w:val="24"/>
            <w:lang w:eastAsia="zh-CN"/>
            <w:rPrChange w:id="1163" w:author="Chloe Mao" w:date="2022-03-15T23:40:00Z">
              <w:rPr>
                <w:lang w:eastAsia="zh-CN"/>
              </w:rPr>
            </w:rPrChange>
          </w:rPr>
          <w:t xml:space="preserve">different goal: instead of estimating a </w:t>
        </w:r>
      </w:ins>
      <w:ins w:id="1164" w:author="Chloe Mao" w:date="2022-03-15T02:46:00Z">
        <w:r w:rsidR="00D85047" w:rsidRPr="002E7EBD">
          <w:rPr>
            <w:rFonts w:cstheme="minorHAnsi"/>
            <w:sz w:val="24"/>
            <w:szCs w:val="24"/>
            <w:lang w:eastAsia="zh-CN"/>
            <w:rPrChange w:id="1165" w:author="Chloe Mao" w:date="2022-03-15T23:40:00Z">
              <w:rPr>
                <w:lang w:eastAsia="zh-CN"/>
              </w:rPr>
            </w:rPrChange>
          </w:rPr>
          <w:t>shipment’s</w:t>
        </w:r>
      </w:ins>
      <w:ins w:id="1166" w:author="Chloe Mao" w:date="2022-03-15T02:45:00Z">
        <w:r w:rsidR="00D85047" w:rsidRPr="002E7EBD">
          <w:rPr>
            <w:rFonts w:cstheme="minorHAnsi"/>
            <w:sz w:val="24"/>
            <w:szCs w:val="24"/>
            <w:lang w:eastAsia="zh-CN"/>
            <w:rPrChange w:id="1167" w:author="Chloe Mao" w:date="2022-03-15T23:40:00Z">
              <w:rPr>
                <w:lang w:eastAsia="zh-CN"/>
              </w:rPr>
            </w:rPrChange>
          </w:rPr>
          <w:t xml:space="preserve"> </w:t>
        </w:r>
      </w:ins>
      <w:ins w:id="1168" w:author="Chloe Mao" w:date="2022-03-15T02:48:00Z">
        <w:r w:rsidR="006C35AF" w:rsidRPr="002E7EBD">
          <w:rPr>
            <w:rFonts w:cstheme="minorHAnsi"/>
            <w:sz w:val="24"/>
            <w:szCs w:val="24"/>
            <w:lang w:eastAsia="zh-CN"/>
            <w:rPrChange w:id="1169" w:author="Chloe Mao" w:date="2022-03-15T23:40:00Z">
              <w:rPr>
                <w:lang w:eastAsia="zh-CN"/>
              </w:rPr>
            </w:rPrChange>
          </w:rPr>
          <w:t>ETA</w:t>
        </w:r>
      </w:ins>
      <w:ins w:id="1170" w:author="Chloe Mao" w:date="2022-03-15T02:45:00Z">
        <w:r w:rsidR="00D85047" w:rsidRPr="002E7EBD">
          <w:rPr>
            <w:rFonts w:cstheme="minorHAnsi"/>
            <w:sz w:val="24"/>
            <w:szCs w:val="24"/>
            <w:lang w:eastAsia="zh-CN"/>
            <w:rPrChange w:id="1171" w:author="Chloe Mao" w:date="2022-03-15T23:40:00Z">
              <w:rPr>
                <w:lang w:eastAsia="zh-CN"/>
              </w:rPr>
            </w:rPrChange>
          </w:rPr>
          <w:t xml:space="preserve">, </w:t>
        </w:r>
      </w:ins>
      <w:ins w:id="1172" w:author="Chloe Mao" w:date="2022-03-15T02:46:00Z">
        <w:r w:rsidR="00D85047" w:rsidRPr="002E7EBD">
          <w:rPr>
            <w:rFonts w:cstheme="minorHAnsi"/>
            <w:sz w:val="24"/>
            <w:szCs w:val="24"/>
            <w:lang w:eastAsia="zh-CN"/>
            <w:rPrChange w:id="1173" w:author="Chloe Mao" w:date="2022-03-15T23:40:00Z">
              <w:rPr>
                <w:lang w:eastAsia="zh-CN"/>
              </w:rPr>
            </w:rPrChange>
          </w:rPr>
          <w:t>we are more interested in predicting the waiting time at a port by examining the port congestion</w:t>
        </w:r>
        <w:r w:rsidR="008D649B" w:rsidRPr="002E7EBD">
          <w:rPr>
            <w:rFonts w:cstheme="minorHAnsi"/>
            <w:sz w:val="24"/>
            <w:szCs w:val="24"/>
            <w:lang w:eastAsia="zh-CN"/>
            <w:rPrChange w:id="1174" w:author="Chloe Mao" w:date="2022-03-15T23:40:00Z">
              <w:rPr>
                <w:lang w:eastAsia="zh-CN"/>
              </w:rPr>
            </w:rPrChange>
          </w:rPr>
          <w:t xml:space="preserve"> situations.</w:t>
        </w:r>
      </w:ins>
    </w:p>
    <w:p w14:paraId="0D3E52A3" w14:textId="77777777" w:rsidR="00CD2052" w:rsidRPr="002E7EBD" w:rsidRDefault="00CD2052" w:rsidP="00F80821">
      <w:pPr>
        <w:spacing w:after="0" w:line="240" w:lineRule="auto"/>
        <w:jc w:val="both"/>
        <w:rPr>
          <w:ins w:id="1175" w:author="Chloe Mao" w:date="2022-03-15T02:48:00Z"/>
          <w:rFonts w:cstheme="minorHAnsi"/>
          <w:sz w:val="24"/>
          <w:szCs w:val="24"/>
          <w:lang w:eastAsia="zh-CN"/>
          <w:rPrChange w:id="1176" w:author="Chloe Mao" w:date="2022-03-15T23:40:00Z">
            <w:rPr>
              <w:ins w:id="1177" w:author="Chloe Mao" w:date="2022-03-15T02:48:00Z"/>
              <w:lang w:eastAsia="zh-CN"/>
            </w:rPr>
          </w:rPrChange>
        </w:rPr>
      </w:pPr>
    </w:p>
    <w:p w14:paraId="1434184D" w14:textId="2CAF8B84" w:rsidR="00933ABB" w:rsidRPr="002E7EBD" w:rsidDel="004431E3" w:rsidRDefault="00121908" w:rsidP="00933ABB">
      <w:pPr>
        <w:spacing w:after="0" w:line="240" w:lineRule="auto"/>
        <w:jc w:val="both"/>
        <w:rPr>
          <w:ins w:id="1178" w:author="Guest User" w:date="2022-03-15T00:26:00Z"/>
          <w:del w:id="1179" w:author="Chloe Mao" w:date="2022-03-15T13:42:00Z"/>
          <w:rFonts w:cstheme="minorHAnsi"/>
          <w:sz w:val="24"/>
          <w:szCs w:val="24"/>
          <w:lang w:eastAsia="zh-CN"/>
          <w:rPrChange w:id="1180" w:author="Chloe Mao" w:date="2022-03-15T23:40:00Z">
            <w:rPr>
              <w:ins w:id="1181" w:author="Guest User" w:date="2022-03-15T00:26:00Z"/>
              <w:del w:id="1182" w:author="Chloe Mao" w:date="2022-03-15T13:42:00Z"/>
              <w:lang w:eastAsia="zh-CN"/>
            </w:rPr>
          </w:rPrChange>
        </w:rPr>
      </w:pPr>
      <w:ins w:id="1183" w:author="Chloe Mao" w:date="2022-03-15T02:49:00Z">
        <w:r w:rsidRPr="002E7EBD">
          <w:rPr>
            <w:rFonts w:cstheme="minorHAnsi"/>
            <w:sz w:val="24"/>
            <w:szCs w:val="24"/>
            <w:lang w:eastAsia="zh-CN"/>
            <w:rPrChange w:id="1184" w:author="Chloe Mao" w:date="2022-03-15T23:40:00Z">
              <w:rPr>
                <w:lang w:eastAsia="zh-CN"/>
              </w:rPr>
            </w:rPrChange>
          </w:rPr>
          <w:t xml:space="preserve">A recent paper by </w:t>
        </w:r>
      </w:ins>
      <w:proofErr w:type="spellStart"/>
      <w:ins w:id="1185" w:author="Chloe Mao" w:date="2022-03-15T22:01:00Z">
        <w:r w:rsidR="007034EC">
          <w:rPr>
            <w:rFonts w:cstheme="minorHAnsi"/>
            <w:sz w:val="24"/>
            <w:szCs w:val="24"/>
            <w:lang w:eastAsia="zh-CN"/>
          </w:rPr>
          <w:t>Stepec</w:t>
        </w:r>
      </w:ins>
      <w:proofErr w:type="spellEnd"/>
      <w:ins w:id="1186" w:author="Chloe Mao" w:date="2022-03-15T02:52:00Z">
        <w:r w:rsidR="003E74BD" w:rsidRPr="002E7EBD">
          <w:rPr>
            <w:rFonts w:cstheme="minorHAnsi"/>
            <w:sz w:val="24"/>
            <w:szCs w:val="24"/>
            <w:lang w:eastAsia="zh-CN"/>
            <w:rPrChange w:id="1187" w:author="Chloe Mao" w:date="2022-03-15T23:40:00Z">
              <w:rPr>
                <w:lang w:eastAsia="zh-CN"/>
              </w:rPr>
            </w:rPrChange>
          </w:rPr>
          <w:t xml:space="preserve"> et al. provides a more </w:t>
        </w:r>
      </w:ins>
      <w:ins w:id="1188" w:author="Chloe Mao" w:date="2022-03-15T02:53:00Z">
        <w:r w:rsidR="009F6F20" w:rsidRPr="002E7EBD">
          <w:rPr>
            <w:rFonts w:cstheme="minorHAnsi"/>
            <w:sz w:val="24"/>
            <w:szCs w:val="24"/>
            <w:lang w:eastAsia="zh-CN"/>
            <w:rPrChange w:id="1189" w:author="Chloe Mao" w:date="2022-03-15T23:40:00Z">
              <w:rPr>
                <w:lang w:eastAsia="zh-CN"/>
              </w:rPr>
            </w:rPrChange>
          </w:rPr>
          <w:t>comprehensive perspective</w:t>
        </w:r>
      </w:ins>
      <w:ins w:id="1190" w:author="Chloe Mao" w:date="2022-03-15T02:52:00Z">
        <w:r w:rsidR="003E74BD" w:rsidRPr="002E7EBD">
          <w:rPr>
            <w:rFonts w:cstheme="minorHAnsi"/>
            <w:sz w:val="24"/>
            <w:szCs w:val="24"/>
            <w:lang w:eastAsia="zh-CN"/>
            <w:rPrChange w:id="1191" w:author="Chloe Mao" w:date="2022-03-15T23:40:00Z">
              <w:rPr>
                <w:lang w:eastAsia="zh-CN"/>
              </w:rPr>
            </w:rPrChange>
          </w:rPr>
          <w:t xml:space="preserve"> that </w:t>
        </w:r>
      </w:ins>
      <w:ins w:id="1192" w:author="Chloe Mao" w:date="2022-03-15T02:53:00Z">
        <w:r w:rsidR="009F6F20" w:rsidRPr="002E7EBD">
          <w:rPr>
            <w:rFonts w:cstheme="minorHAnsi"/>
            <w:sz w:val="24"/>
            <w:szCs w:val="24"/>
            <w:lang w:eastAsia="zh-CN"/>
            <w:rPrChange w:id="1193" w:author="Chloe Mao" w:date="2022-03-15T23:40:00Z">
              <w:rPr>
                <w:lang w:eastAsia="zh-CN"/>
              </w:rPr>
            </w:rPrChange>
          </w:rPr>
          <w:t>is</w:t>
        </w:r>
      </w:ins>
      <w:ins w:id="1194" w:author="Chloe Mao" w:date="2022-03-15T02:52:00Z">
        <w:r w:rsidR="003E74BD" w:rsidRPr="002E7EBD">
          <w:rPr>
            <w:rFonts w:cstheme="minorHAnsi"/>
            <w:sz w:val="24"/>
            <w:szCs w:val="24"/>
            <w:lang w:eastAsia="zh-CN"/>
            <w:rPrChange w:id="1195" w:author="Chloe Mao" w:date="2022-03-15T23:40:00Z">
              <w:rPr>
                <w:lang w:eastAsia="zh-CN"/>
              </w:rPr>
            </w:rPrChange>
          </w:rPr>
          <w:t xml:space="preserve"> more aligned with our research objective</w:t>
        </w:r>
      </w:ins>
      <w:customXmlInsRangeStart w:id="1196" w:author="Chloe Mao" w:date="2022-03-15T02:56:00Z"/>
      <w:sdt>
        <w:sdtPr>
          <w:rPr>
            <w:rFonts w:cstheme="minorHAnsi"/>
            <w:sz w:val="24"/>
            <w:szCs w:val="24"/>
            <w:lang w:eastAsia="zh-CN"/>
          </w:rPr>
          <w:id w:val="296412901"/>
          <w:citation/>
        </w:sdtPr>
        <w:sdtEndPr/>
        <w:sdtContent>
          <w:customXmlInsRangeEnd w:id="1196"/>
          <w:ins w:id="1197" w:author="Chloe Mao" w:date="2022-03-15T02:56:00Z">
            <w:r w:rsidR="00781BBD" w:rsidRPr="002E7EBD">
              <w:rPr>
                <w:rFonts w:cstheme="minorHAnsi"/>
                <w:sz w:val="24"/>
                <w:szCs w:val="24"/>
                <w:lang w:eastAsia="zh-CN"/>
                <w:rPrChange w:id="1198" w:author="Chloe Mao" w:date="2022-03-15T23:40:00Z">
                  <w:rPr>
                    <w:lang w:eastAsia="zh-CN"/>
                  </w:rPr>
                </w:rPrChange>
              </w:rPr>
              <w:fldChar w:fldCharType="begin"/>
            </w:r>
            <w:r w:rsidR="00781BBD" w:rsidRPr="002E7EBD">
              <w:rPr>
                <w:rFonts w:cstheme="minorHAnsi"/>
                <w:sz w:val="24"/>
                <w:szCs w:val="24"/>
                <w:lang w:eastAsia="zh-CN"/>
                <w:rPrChange w:id="1199" w:author="Chloe Mao" w:date="2022-03-15T23:40:00Z">
                  <w:rPr>
                    <w:lang w:eastAsia="zh-CN"/>
                  </w:rPr>
                </w:rPrChange>
              </w:rPr>
              <w:instrText xml:space="preserve"> CITATION Ste21 \l 18441 </w:instrText>
            </w:r>
          </w:ins>
          <w:r w:rsidR="00781BBD" w:rsidRPr="002E7EBD">
            <w:rPr>
              <w:rFonts w:cstheme="minorHAnsi"/>
              <w:sz w:val="24"/>
              <w:szCs w:val="24"/>
              <w:lang w:eastAsia="zh-CN"/>
              <w:rPrChange w:id="1200" w:author="Chloe Mao" w:date="2022-03-15T23:40:00Z">
                <w:rPr>
                  <w:lang w:eastAsia="zh-CN"/>
                </w:rPr>
              </w:rPrChange>
            </w:rPr>
            <w:fldChar w:fldCharType="separate"/>
          </w:r>
          <w:r w:rsidR="00BB393D">
            <w:rPr>
              <w:rFonts w:cstheme="minorHAnsi"/>
              <w:sz w:val="24"/>
              <w:szCs w:val="24"/>
              <w:lang w:eastAsia="zh-CN"/>
            </w:rPr>
            <w:t xml:space="preserve"> </w:t>
          </w:r>
          <w:r w:rsidR="00BB393D" w:rsidRPr="00635D8B">
            <w:rPr>
              <w:rFonts w:cstheme="minorHAnsi"/>
              <w:sz w:val="24"/>
              <w:szCs w:val="24"/>
              <w:lang w:eastAsia="zh-CN"/>
            </w:rPr>
            <w:t>(Stepec, Martincic, Klein, Vladusic, &amp; Costa, 2021)</w:t>
          </w:r>
          <w:ins w:id="1201" w:author="Chloe Mao" w:date="2022-03-15T02:56:00Z">
            <w:r w:rsidR="00781BBD" w:rsidRPr="002E7EBD">
              <w:rPr>
                <w:rFonts w:cstheme="minorHAnsi"/>
                <w:sz w:val="24"/>
                <w:szCs w:val="24"/>
                <w:lang w:eastAsia="zh-CN"/>
                <w:rPrChange w:id="1202" w:author="Chloe Mao" w:date="2022-03-15T23:40:00Z">
                  <w:rPr>
                    <w:lang w:eastAsia="zh-CN"/>
                  </w:rPr>
                </w:rPrChange>
              </w:rPr>
              <w:fldChar w:fldCharType="end"/>
            </w:r>
          </w:ins>
          <w:customXmlInsRangeStart w:id="1203" w:author="Chloe Mao" w:date="2022-03-15T02:56:00Z"/>
        </w:sdtContent>
      </w:sdt>
      <w:customXmlInsRangeEnd w:id="1203"/>
      <w:ins w:id="1204" w:author="Chloe Mao" w:date="2022-03-15T02:52:00Z">
        <w:r w:rsidR="003E74BD" w:rsidRPr="002E7EBD">
          <w:rPr>
            <w:rFonts w:cstheme="minorHAnsi"/>
            <w:sz w:val="24"/>
            <w:szCs w:val="24"/>
            <w:lang w:eastAsia="zh-CN"/>
            <w:rPrChange w:id="1205" w:author="Chloe Mao" w:date="2022-03-15T23:40:00Z">
              <w:rPr>
                <w:lang w:eastAsia="zh-CN"/>
              </w:rPr>
            </w:rPrChange>
          </w:rPr>
          <w:t>.</w:t>
        </w:r>
      </w:ins>
      <w:ins w:id="1206" w:author="Chloe Mao" w:date="2022-03-15T13:42:00Z">
        <w:r w:rsidR="004431E3" w:rsidRPr="002E7EBD">
          <w:rPr>
            <w:rFonts w:cstheme="minorHAnsi"/>
            <w:sz w:val="24"/>
            <w:szCs w:val="24"/>
            <w:lang w:eastAsia="zh-CN"/>
            <w:rPrChange w:id="1207" w:author="Chloe Mao" w:date="2022-03-15T23:40:00Z">
              <w:rPr>
                <w:lang w:eastAsia="zh-CN"/>
              </w:rPr>
            </w:rPrChange>
          </w:rPr>
          <w:t xml:space="preserve"> </w:t>
        </w:r>
      </w:ins>
    </w:p>
    <w:p w14:paraId="217DF85C" w14:textId="71479C24" w:rsidR="0F1FEB67" w:rsidRPr="002E7EBD" w:rsidRDefault="0F1FEB67" w:rsidP="7DEFF0BC">
      <w:pPr>
        <w:spacing w:after="0" w:line="240" w:lineRule="auto"/>
        <w:jc w:val="both"/>
        <w:rPr>
          <w:ins w:id="1208" w:author="Guest User" w:date="2022-03-15T02:30:00Z"/>
          <w:rFonts w:cstheme="minorHAnsi"/>
          <w:sz w:val="24"/>
          <w:szCs w:val="24"/>
          <w:lang w:eastAsia="zh-CN"/>
          <w:rPrChange w:id="1209" w:author="Chloe Mao" w:date="2022-03-15T23:40:00Z">
            <w:rPr>
              <w:ins w:id="1210" w:author="Guest User" w:date="2022-03-15T02:30:00Z"/>
              <w:lang w:eastAsia="zh-CN"/>
            </w:rPr>
          </w:rPrChange>
        </w:rPr>
      </w:pPr>
      <w:ins w:id="1211" w:author="Guest User" w:date="2022-03-15T00:32:00Z">
        <w:r w:rsidRPr="002E7EBD">
          <w:rPr>
            <w:rFonts w:cstheme="minorHAnsi"/>
            <w:sz w:val="24"/>
            <w:szCs w:val="24"/>
            <w:lang w:eastAsia="zh-CN"/>
            <w:rPrChange w:id="1212" w:author="Chloe Mao" w:date="2022-03-15T23:40:00Z">
              <w:rPr>
                <w:lang w:eastAsia="zh-CN"/>
              </w:rPr>
            </w:rPrChange>
          </w:rPr>
          <w:t xml:space="preserve">In their paper, </w:t>
        </w:r>
        <w:proofErr w:type="spellStart"/>
        <w:r w:rsidRPr="002E7EBD">
          <w:rPr>
            <w:rFonts w:cstheme="minorHAnsi"/>
            <w:sz w:val="24"/>
            <w:szCs w:val="24"/>
            <w:lang w:eastAsia="zh-CN"/>
            <w:rPrChange w:id="1213" w:author="Chloe Mao" w:date="2022-03-15T23:40:00Z">
              <w:rPr>
                <w:lang w:eastAsia="zh-CN"/>
              </w:rPr>
            </w:rPrChange>
          </w:rPr>
          <w:t>Dejan</w:t>
        </w:r>
        <w:proofErr w:type="spellEnd"/>
        <w:r w:rsidRPr="002E7EBD">
          <w:rPr>
            <w:rFonts w:cstheme="minorHAnsi"/>
            <w:sz w:val="24"/>
            <w:szCs w:val="24"/>
            <w:lang w:eastAsia="zh-CN"/>
            <w:rPrChange w:id="1214" w:author="Chloe Mao" w:date="2022-03-15T23:40:00Z">
              <w:rPr>
                <w:lang w:eastAsia="zh-CN"/>
              </w:rPr>
            </w:rPrChange>
          </w:rPr>
          <w:t xml:space="preserve"> investigated the possibility to predict turnaround time for ships making </w:t>
        </w:r>
      </w:ins>
      <w:ins w:id="1215" w:author="Guest User" w:date="2022-03-15T00:33:00Z">
        <w:r w:rsidRPr="002E7EBD">
          <w:rPr>
            <w:rFonts w:cstheme="minorHAnsi"/>
            <w:sz w:val="24"/>
            <w:szCs w:val="24"/>
            <w:lang w:eastAsia="zh-CN"/>
            <w:rPrChange w:id="1216" w:author="Chloe Mao" w:date="2022-03-15T23:40:00Z">
              <w:rPr>
                <w:lang w:eastAsia="zh-CN"/>
              </w:rPr>
            </w:rPrChange>
          </w:rPr>
          <w:t xml:space="preserve">a call at the Port of Bordeaux. </w:t>
        </w:r>
      </w:ins>
      <w:ins w:id="1217" w:author="Guest User" w:date="2022-03-15T02:48:00Z">
        <w:r w:rsidR="6DEECDE5" w:rsidRPr="002E7EBD">
          <w:rPr>
            <w:rFonts w:cstheme="minorHAnsi"/>
            <w:sz w:val="24"/>
            <w:szCs w:val="24"/>
            <w:lang w:eastAsia="zh-CN"/>
            <w:rPrChange w:id="1218" w:author="Chloe Mao" w:date="2022-03-15T23:40:00Z">
              <w:rPr>
                <w:lang w:eastAsia="zh-CN"/>
              </w:rPr>
            </w:rPrChange>
          </w:rPr>
          <w:t>Departing from the classical</w:t>
        </w:r>
      </w:ins>
      <w:ins w:id="1219" w:author="Guest User" w:date="2022-03-15T02:49:00Z">
        <w:r w:rsidR="6DEECDE5" w:rsidRPr="002E7EBD">
          <w:rPr>
            <w:rFonts w:cstheme="minorHAnsi"/>
            <w:sz w:val="24"/>
            <w:szCs w:val="24"/>
            <w:lang w:eastAsia="zh-CN"/>
            <w:rPrChange w:id="1220" w:author="Chloe Mao" w:date="2022-03-15T23:40:00Z">
              <w:rPr>
                <w:lang w:eastAsia="zh-CN"/>
              </w:rPr>
            </w:rPrChange>
          </w:rPr>
          <w:t xml:space="preserve"> literature on berth scheduling optimization </w:t>
        </w:r>
      </w:ins>
      <w:ins w:id="1221" w:author="Guest User" w:date="2022-03-15T02:50:00Z">
        <w:r w:rsidR="6DEECDE5" w:rsidRPr="002E7EBD">
          <w:rPr>
            <w:rFonts w:cstheme="minorHAnsi"/>
            <w:sz w:val="24"/>
            <w:szCs w:val="24"/>
            <w:lang w:eastAsia="zh-CN"/>
            <w:rPrChange w:id="1222" w:author="Chloe Mao" w:date="2022-03-15T23:40:00Z">
              <w:rPr>
                <w:lang w:eastAsia="zh-CN"/>
              </w:rPr>
            </w:rPrChange>
          </w:rPr>
          <w:t>which are restrictive in their assumptions</w:t>
        </w:r>
      </w:ins>
      <w:customXmlInsRangeStart w:id="1223" w:author="Chloe Mao" w:date="2022-03-15T22:05:00Z"/>
      <w:sdt>
        <w:sdtPr>
          <w:rPr>
            <w:rFonts w:cstheme="minorHAnsi"/>
            <w:sz w:val="24"/>
            <w:szCs w:val="24"/>
            <w:lang w:eastAsia="zh-CN"/>
          </w:rPr>
          <w:id w:val="-1419624607"/>
          <w:citation/>
        </w:sdtPr>
        <w:sdtEndPr/>
        <w:sdtContent>
          <w:customXmlInsRangeEnd w:id="1223"/>
          <w:ins w:id="1224" w:author="Chloe Mao" w:date="2022-03-15T22:05:00Z">
            <w:r w:rsidR="002E6207">
              <w:rPr>
                <w:rFonts w:cstheme="minorHAnsi"/>
                <w:sz w:val="24"/>
                <w:szCs w:val="24"/>
                <w:lang w:eastAsia="zh-CN"/>
              </w:rPr>
              <w:fldChar w:fldCharType="begin"/>
            </w:r>
            <w:r w:rsidR="002E6207">
              <w:rPr>
                <w:rFonts w:cstheme="minorHAnsi"/>
                <w:sz w:val="24"/>
                <w:szCs w:val="24"/>
                <w:lang w:eastAsia="zh-CN"/>
              </w:rPr>
              <w:instrText xml:space="preserve"> CITATION Gol09 \l 18441 </w:instrText>
            </w:r>
          </w:ins>
          <w:r w:rsidR="002E6207">
            <w:rPr>
              <w:rFonts w:cstheme="minorHAnsi"/>
              <w:sz w:val="24"/>
              <w:szCs w:val="24"/>
              <w:lang w:eastAsia="zh-CN"/>
            </w:rPr>
            <w:fldChar w:fldCharType="separate"/>
          </w:r>
          <w:r w:rsidR="00635D8B">
            <w:rPr>
              <w:rFonts w:cstheme="minorHAnsi"/>
              <w:noProof/>
              <w:sz w:val="24"/>
              <w:szCs w:val="24"/>
              <w:lang w:eastAsia="zh-CN"/>
            </w:rPr>
            <w:t xml:space="preserve"> </w:t>
          </w:r>
          <w:r w:rsidR="00635D8B" w:rsidRPr="00635D8B">
            <w:rPr>
              <w:rFonts w:cstheme="minorHAnsi"/>
              <w:noProof/>
              <w:sz w:val="24"/>
              <w:szCs w:val="24"/>
              <w:lang w:eastAsia="zh-CN"/>
            </w:rPr>
            <w:t>(Golias, Boile, &amp; Theofanis, 2009)</w:t>
          </w:r>
          <w:ins w:id="1225" w:author="Chloe Mao" w:date="2022-03-15T22:05:00Z">
            <w:r w:rsidR="002E6207">
              <w:rPr>
                <w:rFonts w:cstheme="minorHAnsi"/>
                <w:sz w:val="24"/>
                <w:szCs w:val="24"/>
                <w:lang w:eastAsia="zh-CN"/>
              </w:rPr>
              <w:fldChar w:fldCharType="end"/>
            </w:r>
          </w:ins>
          <w:customXmlInsRangeStart w:id="1226" w:author="Chloe Mao" w:date="2022-03-15T22:05:00Z"/>
        </w:sdtContent>
      </w:sdt>
      <w:customXmlInsRangeEnd w:id="1226"/>
      <w:ins w:id="1227" w:author="Guest User" w:date="2022-03-15T02:51:00Z">
        <w:del w:id="1228" w:author="Chloe Mao" w:date="2022-03-15T22:05:00Z">
          <w:r w:rsidR="6DEECDE5" w:rsidRPr="002E7EBD">
            <w:rPr>
              <w:rFonts w:cstheme="minorHAnsi"/>
              <w:sz w:val="24"/>
              <w:szCs w:val="24"/>
              <w:lang w:eastAsia="zh-CN"/>
              <w:rPrChange w:id="1229" w:author="Chloe Mao" w:date="2022-03-15T23:40:00Z">
                <w:rPr>
                  <w:lang w:eastAsia="zh-CN"/>
                </w:rPr>
              </w:rPrChange>
            </w:rPr>
            <w:delText xml:space="preserve"> </w:delText>
          </w:r>
          <w:commentRangeStart w:id="1230"/>
          <w:r w:rsidR="6DEECDE5" w:rsidRPr="002E7EBD">
            <w:rPr>
              <w:rFonts w:cstheme="minorHAnsi"/>
              <w:sz w:val="24"/>
              <w:szCs w:val="24"/>
              <w:lang w:eastAsia="zh-CN"/>
              <w:rPrChange w:id="1231" w:author="Chloe Mao" w:date="2022-03-15T23:40:00Z">
                <w:rPr>
                  <w:lang w:eastAsia="zh-CN"/>
                </w:rPr>
              </w:rPrChange>
            </w:rPr>
            <w:delText>(G</w:delText>
          </w:r>
        </w:del>
      </w:ins>
      <w:ins w:id="1232" w:author="Guest User" w:date="2022-03-15T02:52:00Z">
        <w:del w:id="1233" w:author="Chloe Mao" w:date="2022-03-15T22:05:00Z">
          <w:r w:rsidR="6DEECDE5" w:rsidRPr="002E7EBD">
            <w:rPr>
              <w:rFonts w:cstheme="minorHAnsi"/>
              <w:sz w:val="24"/>
              <w:szCs w:val="24"/>
              <w:lang w:eastAsia="zh-CN"/>
              <w:rPrChange w:id="1234" w:author="Chloe Mao" w:date="2022-03-15T23:40:00Z">
                <w:rPr>
                  <w:lang w:eastAsia="zh-CN"/>
                </w:rPr>
              </w:rPrChange>
            </w:rPr>
            <w:delText>olias, Boile, Theofanis)</w:delText>
          </w:r>
        </w:del>
      </w:ins>
      <w:commentRangeEnd w:id="1230"/>
      <w:del w:id="1235" w:author="Chloe Mao" w:date="2022-03-15T22:05:00Z">
        <w:r w:rsidRPr="002E7EBD">
          <w:rPr>
            <w:rStyle w:val="CommentReference"/>
            <w:rFonts w:cstheme="minorHAnsi"/>
            <w:sz w:val="24"/>
            <w:szCs w:val="24"/>
            <w:rPrChange w:id="1236" w:author="Chloe Mao" w:date="2022-03-15T23:40:00Z">
              <w:rPr>
                <w:rStyle w:val="CommentReference"/>
              </w:rPr>
            </w:rPrChange>
          </w:rPr>
          <w:commentReference w:id="1230"/>
        </w:r>
      </w:del>
      <w:ins w:id="1237" w:author="Guest User" w:date="2022-03-15T02:50:00Z">
        <w:r w:rsidR="6DEECDE5" w:rsidRPr="002E7EBD">
          <w:rPr>
            <w:rFonts w:cstheme="minorHAnsi"/>
            <w:sz w:val="24"/>
            <w:szCs w:val="24"/>
            <w:lang w:eastAsia="zh-CN"/>
            <w:rPrChange w:id="1238" w:author="Chloe Mao" w:date="2022-03-15T23:40:00Z">
              <w:rPr>
                <w:lang w:eastAsia="zh-CN"/>
              </w:rPr>
            </w:rPrChange>
          </w:rPr>
          <w:t>,</w:t>
        </w:r>
      </w:ins>
      <w:ins w:id="1239" w:author="Guest User" w:date="2022-03-15T00:33:00Z">
        <w:r w:rsidR="6DEECDE5" w:rsidRPr="002E7EBD">
          <w:rPr>
            <w:rFonts w:cstheme="minorHAnsi"/>
            <w:sz w:val="24"/>
            <w:szCs w:val="24"/>
            <w:lang w:eastAsia="zh-CN"/>
            <w:rPrChange w:id="1240" w:author="Chloe Mao" w:date="2022-03-15T23:40:00Z">
              <w:rPr>
                <w:lang w:eastAsia="zh-CN"/>
              </w:rPr>
            </w:rPrChange>
          </w:rPr>
          <w:t xml:space="preserve"> </w:t>
        </w:r>
      </w:ins>
      <w:ins w:id="1241" w:author="Guest User" w:date="2022-03-15T02:52:00Z">
        <w:r w:rsidR="6DEECDE5" w:rsidRPr="002E7EBD">
          <w:rPr>
            <w:rFonts w:cstheme="minorHAnsi"/>
            <w:sz w:val="24"/>
            <w:szCs w:val="24"/>
            <w:lang w:eastAsia="zh-CN"/>
            <w:rPrChange w:id="1242" w:author="Chloe Mao" w:date="2022-03-15T23:40:00Z">
              <w:rPr>
                <w:lang w:eastAsia="zh-CN"/>
              </w:rPr>
            </w:rPrChange>
          </w:rPr>
          <w:t>t</w:t>
        </w:r>
      </w:ins>
      <w:ins w:id="1243" w:author="Guest User" w:date="2022-03-15T00:36:00Z">
        <w:r w:rsidR="6DEECDE5" w:rsidRPr="002E7EBD">
          <w:rPr>
            <w:rFonts w:cstheme="minorHAnsi"/>
            <w:sz w:val="24"/>
            <w:szCs w:val="24"/>
            <w:lang w:eastAsia="zh-CN"/>
            <w:rPrChange w:id="1244" w:author="Chloe Mao" w:date="2022-03-15T23:40:00Z">
              <w:rPr>
                <w:lang w:eastAsia="zh-CN"/>
              </w:rPr>
            </w:rPrChange>
          </w:rPr>
          <w:t>heir</w:t>
        </w:r>
        <w:r w:rsidRPr="002E7EBD">
          <w:rPr>
            <w:rFonts w:cstheme="minorHAnsi"/>
            <w:sz w:val="24"/>
            <w:szCs w:val="24"/>
            <w:lang w:eastAsia="zh-CN"/>
            <w:rPrChange w:id="1245" w:author="Chloe Mao" w:date="2022-03-15T23:40:00Z">
              <w:rPr>
                <w:lang w:eastAsia="zh-CN"/>
              </w:rPr>
            </w:rPrChange>
          </w:rPr>
          <w:t xml:space="preserve"> approach to the issue was to train a gradient boosting machine learning method</w:t>
        </w:r>
      </w:ins>
      <w:ins w:id="1246" w:author="Guest User" w:date="2022-03-15T00:37:00Z">
        <w:r w:rsidRPr="002E7EBD">
          <w:rPr>
            <w:rFonts w:cstheme="minorHAnsi"/>
            <w:sz w:val="24"/>
            <w:szCs w:val="24"/>
            <w:lang w:eastAsia="zh-CN"/>
            <w:rPrChange w:id="1247" w:author="Chloe Mao" w:date="2022-03-15T23:40:00Z">
              <w:rPr>
                <w:lang w:eastAsia="zh-CN"/>
              </w:rPr>
            </w:rPrChange>
          </w:rPr>
          <w:t xml:space="preserve">, </w:t>
        </w:r>
        <w:proofErr w:type="spellStart"/>
        <w:r w:rsidRPr="002E7EBD">
          <w:rPr>
            <w:rFonts w:cstheme="minorHAnsi"/>
            <w:sz w:val="24"/>
            <w:szCs w:val="24"/>
            <w:lang w:eastAsia="zh-CN"/>
            <w:rPrChange w:id="1248" w:author="Chloe Mao" w:date="2022-03-15T23:40:00Z">
              <w:rPr>
                <w:lang w:eastAsia="zh-CN"/>
              </w:rPr>
            </w:rPrChange>
          </w:rPr>
          <w:t>CatBoost</w:t>
        </w:r>
        <w:proofErr w:type="spellEnd"/>
        <w:r w:rsidRPr="002E7EBD">
          <w:rPr>
            <w:rFonts w:cstheme="minorHAnsi"/>
            <w:sz w:val="24"/>
            <w:szCs w:val="24"/>
            <w:lang w:eastAsia="zh-CN"/>
            <w:rPrChange w:id="1249" w:author="Chloe Mao" w:date="2022-03-15T23:40:00Z">
              <w:rPr>
                <w:lang w:eastAsia="zh-CN"/>
              </w:rPr>
            </w:rPrChange>
          </w:rPr>
          <w:t xml:space="preserve">, using a </w:t>
        </w:r>
      </w:ins>
      <w:ins w:id="1250" w:author="Guest User" w:date="2022-03-15T00:39:00Z">
        <w:r w:rsidRPr="002E7EBD">
          <w:rPr>
            <w:rFonts w:cstheme="minorHAnsi"/>
            <w:sz w:val="24"/>
            <w:szCs w:val="24"/>
            <w:lang w:eastAsia="zh-CN"/>
            <w:rPrChange w:id="1251" w:author="Chloe Mao" w:date="2022-03-15T23:40:00Z">
              <w:rPr>
                <w:lang w:eastAsia="zh-CN"/>
              </w:rPr>
            </w:rPrChange>
          </w:rPr>
          <w:t xml:space="preserve">collection </w:t>
        </w:r>
      </w:ins>
      <w:ins w:id="1252" w:author="Guest User" w:date="2022-03-15T00:37:00Z">
        <w:r w:rsidRPr="002E7EBD">
          <w:rPr>
            <w:rFonts w:cstheme="minorHAnsi"/>
            <w:sz w:val="24"/>
            <w:szCs w:val="24"/>
            <w:lang w:eastAsia="zh-CN"/>
            <w:rPrChange w:id="1253" w:author="Chloe Mao" w:date="2022-03-15T23:40:00Z">
              <w:rPr>
                <w:lang w:eastAsia="zh-CN"/>
              </w:rPr>
            </w:rPrChange>
          </w:rPr>
          <w:t xml:space="preserve">of historical data </w:t>
        </w:r>
      </w:ins>
      <w:ins w:id="1254" w:author="Guest User" w:date="2022-03-15T00:40:00Z">
        <w:r w:rsidRPr="002E7EBD">
          <w:rPr>
            <w:rFonts w:cstheme="minorHAnsi"/>
            <w:sz w:val="24"/>
            <w:szCs w:val="24"/>
            <w:lang w:eastAsia="zh-CN"/>
            <w:rPrChange w:id="1255" w:author="Chloe Mao" w:date="2022-03-15T23:40:00Z">
              <w:rPr>
                <w:lang w:eastAsia="zh-CN"/>
              </w:rPr>
            </w:rPrChange>
          </w:rPr>
          <w:t xml:space="preserve">ranging from data relating the </w:t>
        </w:r>
        <w:r w:rsidRPr="00C14DF1">
          <w:rPr>
            <w:rFonts w:cstheme="minorHAnsi"/>
            <w:sz w:val="24"/>
            <w:szCs w:val="24"/>
            <w:highlight w:val="yellow"/>
            <w:lang w:eastAsia="zh-CN"/>
            <w:rPrChange w:id="1256" w:author="Chloe Mao" w:date="2022-03-15T23:40:00Z">
              <w:rPr>
                <w:lang w:eastAsia="zh-CN"/>
              </w:rPr>
            </w:rPrChange>
          </w:rPr>
          <w:t>vassals making the port call</w:t>
        </w:r>
        <w:r w:rsidRPr="002E7EBD">
          <w:rPr>
            <w:rFonts w:cstheme="minorHAnsi"/>
            <w:sz w:val="24"/>
            <w:szCs w:val="24"/>
            <w:lang w:eastAsia="zh-CN"/>
            <w:rPrChange w:id="1257" w:author="Chloe Mao" w:date="2022-03-15T23:40:00Z">
              <w:rPr>
                <w:lang w:eastAsia="zh-CN"/>
              </w:rPr>
            </w:rPrChange>
          </w:rPr>
          <w:t xml:space="preserve">, </w:t>
        </w:r>
      </w:ins>
      <w:ins w:id="1258" w:author="Guest User" w:date="2022-03-15T00:41:00Z">
        <w:r w:rsidRPr="002E7EBD">
          <w:rPr>
            <w:rFonts w:cstheme="minorHAnsi"/>
            <w:sz w:val="24"/>
            <w:szCs w:val="24"/>
            <w:lang w:eastAsia="zh-CN"/>
            <w:rPrChange w:id="1259" w:author="Chloe Mao" w:date="2022-03-15T23:40:00Z">
              <w:rPr>
                <w:lang w:eastAsia="zh-CN"/>
              </w:rPr>
            </w:rPrChange>
          </w:rPr>
          <w:t xml:space="preserve">activities and duration of the port calls, weather and tidal information in the region, seasonality of the week, </w:t>
        </w:r>
      </w:ins>
      <w:ins w:id="1260" w:author="Guest User" w:date="2022-03-15T01:13:00Z">
        <w:r w:rsidR="7DEFF0BC" w:rsidRPr="002E7EBD">
          <w:rPr>
            <w:rFonts w:cstheme="minorHAnsi"/>
            <w:sz w:val="24"/>
            <w:szCs w:val="24"/>
            <w:lang w:eastAsia="zh-CN"/>
            <w:rPrChange w:id="1261" w:author="Chloe Mao" w:date="2022-03-15T23:40:00Z">
              <w:rPr>
                <w:lang w:eastAsia="zh-CN"/>
              </w:rPr>
            </w:rPrChange>
          </w:rPr>
          <w:t xml:space="preserve">congestion within the port, </w:t>
        </w:r>
      </w:ins>
      <w:ins w:id="1262" w:author="Guest User" w:date="2022-03-15T00:41:00Z">
        <w:r w:rsidRPr="002E7EBD">
          <w:rPr>
            <w:rFonts w:cstheme="minorHAnsi"/>
            <w:sz w:val="24"/>
            <w:szCs w:val="24"/>
            <w:lang w:eastAsia="zh-CN"/>
            <w:rPrChange w:id="1263" w:author="Chloe Mao" w:date="2022-03-15T23:40:00Z">
              <w:rPr>
                <w:lang w:eastAsia="zh-CN"/>
              </w:rPr>
            </w:rPrChange>
          </w:rPr>
          <w:t xml:space="preserve">and </w:t>
        </w:r>
      </w:ins>
      <w:ins w:id="1264" w:author="Guest User" w:date="2022-03-15T00:42:00Z">
        <w:r w:rsidRPr="002E7EBD">
          <w:rPr>
            <w:rFonts w:cstheme="minorHAnsi"/>
            <w:sz w:val="24"/>
            <w:szCs w:val="24"/>
            <w:lang w:eastAsia="zh-CN"/>
            <w:rPrChange w:id="1265" w:author="Chloe Mao" w:date="2022-03-15T23:40:00Z">
              <w:rPr>
                <w:lang w:eastAsia="zh-CN"/>
              </w:rPr>
            </w:rPrChange>
          </w:rPr>
          <w:t>the local holiday schedule as their input features.</w:t>
        </w:r>
      </w:ins>
      <w:ins w:id="1266" w:author="Guest User" w:date="2022-03-15T00:44:00Z">
        <w:r w:rsidRPr="002E7EBD">
          <w:rPr>
            <w:rFonts w:cstheme="minorHAnsi"/>
            <w:sz w:val="24"/>
            <w:szCs w:val="24"/>
            <w:lang w:eastAsia="zh-CN"/>
            <w:rPrChange w:id="1267" w:author="Chloe Mao" w:date="2022-03-15T23:40:00Z">
              <w:rPr>
                <w:lang w:eastAsia="zh-CN"/>
              </w:rPr>
            </w:rPrChange>
          </w:rPr>
          <w:t xml:space="preserve"> </w:t>
        </w:r>
      </w:ins>
    </w:p>
    <w:p w14:paraId="0E7BF661" w14:textId="1DE5C2E4" w:rsidR="0F1FEB67" w:rsidRPr="002E7EBD" w:rsidRDefault="0F1FEB67" w:rsidP="7DEFF0BC">
      <w:pPr>
        <w:spacing w:after="0" w:line="240" w:lineRule="auto"/>
        <w:jc w:val="both"/>
        <w:rPr>
          <w:ins w:id="1268" w:author="Guest User" w:date="2022-03-15T02:30:00Z"/>
          <w:rFonts w:cstheme="minorHAnsi"/>
          <w:sz w:val="24"/>
          <w:szCs w:val="24"/>
          <w:lang w:eastAsia="zh-CN"/>
          <w:rPrChange w:id="1269" w:author="Chloe Mao" w:date="2022-03-15T23:40:00Z">
            <w:rPr>
              <w:ins w:id="1270" w:author="Guest User" w:date="2022-03-15T02:30:00Z"/>
              <w:lang w:eastAsia="zh-CN"/>
            </w:rPr>
          </w:rPrChange>
        </w:rPr>
      </w:pPr>
    </w:p>
    <w:p w14:paraId="46DA2DA1" w14:textId="0915DF61" w:rsidR="0F1FEB67" w:rsidRDefault="0F1FEB67" w:rsidP="0F1FEB67">
      <w:pPr>
        <w:spacing w:after="0" w:line="240" w:lineRule="auto"/>
        <w:jc w:val="both"/>
        <w:rPr>
          <w:ins w:id="1271" w:author="Chloe Mao" w:date="2022-03-15T22:12:00Z"/>
          <w:rFonts w:cstheme="minorHAnsi"/>
          <w:sz w:val="24"/>
          <w:szCs w:val="24"/>
          <w:lang w:eastAsia="zh-CN"/>
        </w:rPr>
      </w:pPr>
      <w:ins w:id="1272" w:author="Guest User" w:date="2022-03-15T00:46:00Z">
        <w:del w:id="1273" w:author="Chloe Mao" w:date="2022-03-15T22:06:00Z">
          <w:r w:rsidRPr="002E7EBD">
            <w:rPr>
              <w:rFonts w:cstheme="minorHAnsi"/>
              <w:sz w:val="24"/>
              <w:szCs w:val="24"/>
              <w:lang w:eastAsia="zh-CN"/>
              <w:rPrChange w:id="1274" w:author="Chloe Mao" w:date="2022-03-15T23:40:00Z">
                <w:rPr>
                  <w:lang w:eastAsia="zh-CN"/>
                </w:rPr>
              </w:rPrChange>
            </w:rPr>
            <w:delText>Dejan</w:delText>
          </w:r>
        </w:del>
      </w:ins>
      <w:proofErr w:type="spellStart"/>
      <w:ins w:id="1275" w:author="Chloe Mao" w:date="2022-03-15T22:06:00Z">
        <w:r w:rsidR="009B5BB6">
          <w:rPr>
            <w:rFonts w:cstheme="minorHAnsi"/>
            <w:sz w:val="24"/>
            <w:szCs w:val="24"/>
            <w:lang w:eastAsia="zh-CN"/>
          </w:rPr>
          <w:t>Stepec</w:t>
        </w:r>
      </w:ins>
      <w:proofErr w:type="spellEnd"/>
      <w:ins w:id="1276" w:author="Guest User" w:date="2022-03-15T00:46:00Z">
        <w:r w:rsidR="7DEFF0BC" w:rsidRPr="002E7EBD">
          <w:rPr>
            <w:rFonts w:cstheme="minorHAnsi"/>
            <w:sz w:val="24"/>
            <w:szCs w:val="24"/>
            <w:lang w:eastAsia="zh-CN"/>
            <w:rPrChange w:id="1277" w:author="Chloe Mao" w:date="2022-03-15T23:40:00Z">
              <w:rPr>
                <w:lang w:eastAsia="zh-CN"/>
              </w:rPr>
            </w:rPrChange>
          </w:rPr>
          <w:t xml:space="preserve"> </w:t>
        </w:r>
      </w:ins>
      <w:ins w:id="1278" w:author="Guest User" w:date="2022-03-15T02:32:00Z">
        <w:r w:rsidR="7DEFF0BC" w:rsidRPr="002E7EBD">
          <w:rPr>
            <w:rFonts w:cstheme="minorHAnsi"/>
            <w:sz w:val="24"/>
            <w:szCs w:val="24"/>
            <w:lang w:eastAsia="zh-CN"/>
            <w:rPrChange w:id="1279" w:author="Chloe Mao" w:date="2022-03-15T23:40:00Z">
              <w:rPr>
                <w:lang w:eastAsia="zh-CN"/>
              </w:rPr>
            </w:rPrChange>
          </w:rPr>
          <w:t>et al.</w:t>
        </w:r>
      </w:ins>
      <w:ins w:id="1280" w:author="Guest User" w:date="2022-03-15T00:46:00Z">
        <w:del w:id="1281" w:author="Chloe Mao" w:date="2022-03-15T22:07:00Z">
          <w:r w:rsidRPr="002E7EBD">
            <w:rPr>
              <w:rFonts w:cstheme="minorHAnsi"/>
              <w:sz w:val="24"/>
              <w:szCs w:val="24"/>
              <w:lang w:eastAsia="zh-CN"/>
              <w:rPrChange w:id="1282" w:author="Chloe Mao" w:date="2022-03-15T23:40:00Z">
                <w:rPr>
                  <w:lang w:eastAsia="zh-CN"/>
                </w:rPr>
              </w:rPrChange>
            </w:rPr>
            <w:delText xml:space="preserve"> has</w:delText>
          </w:r>
        </w:del>
        <w:r w:rsidRPr="002E7EBD">
          <w:rPr>
            <w:rFonts w:cstheme="minorHAnsi"/>
            <w:sz w:val="24"/>
            <w:szCs w:val="24"/>
            <w:lang w:eastAsia="zh-CN"/>
            <w:rPrChange w:id="1283" w:author="Chloe Mao" w:date="2022-03-15T23:40:00Z">
              <w:rPr>
                <w:lang w:eastAsia="zh-CN"/>
              </w:rPr>
            </w:rPrChange>
          </w:rPr>
          <w:t xml:space="preserve"> opted to segm</w:t>
        </w:r>
      </w:ins>
      <w:ins w:id="1284" w:author="Guest User" w:date="2022-03-15T00:47:00Z">
        <w:r w:rsidRPr="002E7EBD">
          <w:rPr>
            <w:rFonts w:cstheme="minorHAnsi"/>
            <w:sz w:val="24"/>
            <w:szCs w:val="24"/>
            <w:lang w:eastAsia="zh-CN"/>
            <w:rPrChange w:id="1285" w:author="Chloe Mao" w:date="2022-03-15T23:40:00Z">
              <w:rPr>
                <w:lang w:eastAsia="zh-CN"/>
              </w:rPr>
            </w:rPrChange>
          </w:rPr>
          <w:t xml:space="preserve">ent their prediction via cargo type, and their achieved model performance on the </w:t>
        </w:r>
        <w:proofErr w:type="spellStart"/>
        <w:r w:rsidRPr="002E7EBD">
          <w:rPr>
            <w:rFonts w:cstheme="minorHAnsi"/>
            <w:sz w:val="24"/>
            <w:szCs w:val="24"/>
            <w:lang w:eastAsia="zh-CN"/>
            <w:rPrChange w:id="1286" w:author="Chloe Mao" w:date="2022-03-15T23:40:00Z">
              <w:rPr>
                <w:lang w:eastAsia="zh-CN"/>
              </w:rPr>
            </w:rPrChange>
          </w:rPr>
          <w:t>CatBoost</w:t>
        </w:r>
        <w:proofErr w:type="spellEnd"/>
        <w:r w:rsidRPr="002E7EBD">
          <w:rPr>
            <w:rFonts w:cstheme="minorHAnsi"/>
            <w:sz w:val="24"/>
            <w:szCs w:val="24"/>
            <w:lang w:eastAsia="zh-CN"/>
            <w:rPrChange w:id="1287" w:author="Chloe Mao" w:date="2022-03-15T23:40:00Z">
              <w:rPr>
                <w:lang w:eastAsia="zh-CN"/>
              </w:rPr>
            </w:rPrChange>
          </w:rPr>
          <w:t xml:space="preserve"> </w:t>
        </w:r>
        <w:r w:rsidRPr="002E7EBD">
          <w:rPr>
            <w:rFonts w:cstheme="minorHAnsi"/>
            <w:sz w:val="24"/>
            <w:szCs w:val="24"/>
            <w:lang w:eastAsia="zh-CN"/>
            <w:rPrChange w:id="1288" w:author="Chloe Mao" w:date="2022-03-15T21:51:00Z">
              <w:rPr>
                <w:rFonts w:cstheme="minorHAnsi"/>
                <w:lang w:eastAsia="zh-CN"/>
              </w:rPr>
            </w:rPrChange>
          </w:rPr>
          <w:t>outperform</w:t>
        </w:r>
      </w:ins>
      <w:ins w:id="1289" w:author="Chloe Mao" w:date="2022-03-15T22:07:00Z">
        <w:r w:rsidR="008B2FF6">
          <w:rPr>
            <w:rFonts w:cstheme="minorHAnsi"/>
            <w:sz w:val="24"/>
            <w:szCs w:val="24"/>
            <w:lang w:eastAsia="zh-CN"/>
          </w:rPr>
          <w:t>ed</w:t>
        </w:r>
      </w:ins>
      <w:ins w:id="1290" w:author="Guest User" w:date="2022-03-15T00:47:00Z">
        <w:r w:rsidRPr="002E7EBD">
          <w:rPr>
            <w:rFonts w:cstheme="minorHAnsi"/>
            <w:sz w:val="24"/>
            <w:szCs w:val="24"/>
            <w:lang w:eastAsia="zh-CN"/>
            <w:rPrChange w:id="1291" w:author="Chloe Mao" w:date="2022-03-15T23:40:00Z">
              <w:rPr>
                <w:lang w:eastAsia="zh-CN"/>
              </w:rPr>
            </w:rPrChange>
          </w:rPr>
          <w:t xml:space="preserve"> slightly as compared to the baseline linear regression on the MAE</w:t>
        </w:r>
      </w:ins>
      <w:ins w:id="1292" w:author="Guest User" w:date="2022-03-15T00:52:00Z">
        <w:r w:rsidRPr="002E7EBD">
          <w:rPr>
            <w:rFonts w:cstheme="minorHAnsi"/>
            <w:sz w:val="24"/>
            <w:szCs w:val="24"/>
            <w:lang w:eastAsia="zh-CN"/>
            <w:rPrChange w:id="1293" w:author="Chloe Mao" w:date="2022-03-15T23:40:00Z">
              <w:rPr>
                <w:lang w:eastAsia="zh-CN"/>
              </w:rPr>
            </w:rPrChange>
          </w:rPr>
          <w:t>, with most categories achieving sub 30%</w:t>
        </w:r>
      </w:ins>
      <w:ins w:id="1294" w:author="Guest User" w:date="2022-03-15T00:47:00Z">
        <w:r w:rsidRPr="002E7EBD">
          <w:rPr>
            <w:rFonts w:cstheme="minorHAnsi"/>
            <w:sz w:val="24"/>
            <w:szCs w:val="24"/>
            <w:lang w:eastAsia="zh-CN"/>
            <w:rPrChange w:id="1295" w:author="Chloe Mao" w:date="2022-03-15T23:40:00Z">
              <w:rPr>
                <w:lang w:eastAsia="zh-CN"/>
              </w:rPr>
            </w:rPrChange>
          </w:rPr>
          <w:t xml:space="preserve">. Overall, their model </w:t>
        </w:r>
        <w:del w:id="1296" w:author="Chloe Mao" w:date="2022-03-15T22:06:00Z">
          <w:r w:rsidRPr="002E7EBD">
            <w:rPr>
              <w:rFonts w:cstheme="minorHAnsi"/>
              <w:sz w:val="24"/>
              <w:szCs w:val="24"/>
              <w:lang w:eastAsia="zh-CN"/>
              <w:rPrChange w:id="1297" w:author="Chloe Mao" w:date="2022-03-15T23:40:00Z">
                <w:rPr>
                  <w:lang w:eastAsia="zh-CN"/>
                </w:rPr>
              </w:rPrChange>
            </w:rPr>
            <w:delText>is able to</w:delText>
          </w:r>
        </w:del>
      </w:ins>
      <w:ins w:id="1298" w:author="Chloe Mao" w:date="2022-03-15T22:06:00Z">
        <w:r w:rsidR="009B5BB6" w:rsidRPr="009B5BB6">
          <w:rPr>
            <w:rFonts w:cstheme="minorHAnsi"/>
            <w:sz w:val="24"/>
            <w:szCs w:val="24"/>
            <w:lang w:eastAsia="zh-CN"/>
          </w:rPr>
          <w:t>can</w:t>
        </w:r>
      </w:ins>
      <w:ins w:id="1299" w:author="Guest User" w:date="2022-03-15T00:47:00Z">
        <w:r w:rsidRPr="002E7EBD">
          <w:rPr>
            <w:rFonts w:cstheme="minorHAnsi"/>
            <w:sz w:val="24"/>
            <w:szCs w:val="24"/>
            <w:lang w:eastAsia="zh-CN"/>
            <w:rPrChange w:id="1300" w:author="Chloe Mao" w:date="2022-03-15T23:40:00Z">
              <w:rPr>
                <w:lang w:eastAsia="zh-CN"/>
              </w:rPr>
            </w:rPrChange>
          </w:rPr>
          <w:t xml:space="preserve"> achieve </w:t>
        </w:r>
      </w:ins>
      <w:ins w:id="1301" w:author="Guest User" w:date="2022-03-15T00:48:00Z">
        <w:r w:rsidRPr="002E7EBD">
          <w:rPr>
            <w:rFonts w:cstheme="minorHAnsi"/>
            <w:sz w:val="24"/>
            <w:szCs w:val="24"/>
            <w:lang w:eastAsia="zh-CN"/>
            <w:rPrChange w:id="1302" w:author="Chloe Mao" w:date="2022-03-15T23:40:00Z">
              <w:rPr>
                <w:lang w:eastAsia="zh-CN"/>
              </w:rPr>
            </w:rPrChange>
          </w:rPr>
          <w:t>a MAPE score between 8% to 45%, with model scores congregating at the 20% and 30%</w:t>
        </w:r>
      </w:ins>
      <w:ins w:id="1303" w:author="Guest User" w:date="2022-03-15T00:49:00Z">
        <w:r w:rsidRPr="002E7EBD">
          <w:rPr>
            <w:rFonts w:cstheme="minorHAnsi"/>
            <w:sz w:val="24"/>
            <w:szCs w:val="24"/>
            <w:lang w:eastAsia="zh-CN"/>
            <w:rPrChange w:id="1304" w:author="Chloe Mao" w:date="2022-03-15T23:40:00Z">
              <w:rPr>
                <w:lang w:eastAsia="zh-CN"/>
              </w:rPr>
            </w:rPrChange>
          </w:rPr>
          <w:t xml:space="preserve"> region for most cargo categories</w:t>
        </w:r>
      </w:ins>
      <w:ins w:id="1305" w:author="Guest User" w:date="2022-03-15T00:50:00Z">
        <w:r w:rsidRPr="002E7EBD">
          <w:rPr>
            <w:rFonts w:cstheme="minorHAnsi"/>
            <w:sz w:val="24"/>
            <w:szCs w:val="24"/>
            <w:lang w:eastAsia="zh-CN"/>
            <w:rPrChange w:id="1306" w:author="Chloe Mao" w:date="2022-03-15T23:40:00Z">
              <w:rPr>
                <w:lang w:eastAsia="zh-CN"/>
              </w:rPr>
            </w:rPrChange>
          </w:rPr>
          <w:t xml:space="preserve">, which is </w:t>
        </w:r>
        <w:del w:id="1307" w:author="Chloe Mao" w:date="2022-03-15T22:08:00Z">
          <w:r w:rsidRPr="002E7EBD">
            <w:rPr>
              <w:rFonts w:cstheme="minorHAnsi"/>
              <w:sz w:val="24"/>
              <w:szCs w:val="24"/>
              <w:lang w:eastAsia="zh-CN"/>
              <w:rPrChange w:id="1308" w:author="Chloe Mao" w:date="2022-03-15T23:40:00Z">
                <w:rPr>
                  <w:lang w:eastAsia="zh-CN"/>
                </w:rPr>
              </w:rPrChange>
            </w:rPr>
            <w:delText>fairly significant</w:delText>
          </w:r>
        </w:del>
      </w:ins>
      <w:ins w:id="1309" w:author="Chloe Mao" w:date="2022-03-15T22:08:00Z">
        <w:r w:rsidR="008B2FF6" w:rsidRPr="008B2FF6">
          <w:rPr>
            <w:rFonts w:cstheme="minorHAnsi"/>
            <w:sz w:val="24"/>
            <w:szCs w:val="24"/>
            <w:lang w:eastAsia="zh-CN"/>
          </w:rPr>
          <w:t>significant</w:t>
        </w:r>
      </w:ins>
      <w:ins w:id="1310" w:author="Guest User" w:date="2022-03-15T00:50:00Z">
        <w:r w:rsidRPr="002E7EBD">
          <w:rPr>
            <w:rFonts w:cstheme="minorHAnsi"/>
            <w:sz w:val="24"/>
            <w:szCs w:val="24"/>
            <w:lang w:eastAsia="zh-CN"/>
            <w:rPrChange w:id="1311" w:author="Chloe Mao" w:date="2022-03-15T23:40:00Z">
              <w:rPr>
                <w:lang w:eastAsia="zh-CN"/>
              </w:rPr>
            </w:rPrChange>
          </w:rPr>
          <w:t xml:space="preserve"> in predicti</w:t>
        </w:r>
      </w:ins>
      <w:ins w:id="1312" w:author="Guest User" w:date="2022-03-15T00:51:00Z">
        <w:r w:rsidRPr="002E7EBD">
          <w:rPr>
            <w:rFonts w:cstheme="minorHAnsi"/>
            <w:sz w:val="24"/>
            <w:szCs w:val="24"/>
            <w:lang w:eastAsia="zh-CN"/>
            <w:rPrChange w:id="1313" w:author="Chloe Mao" w:date="2022-03-15T23:40:00Z">
              <w:rPr>
                <w:lang w:eastAsia="zh-CN"/>
              </w:rPr>
            </w:rPrChange>
          </w:rPr>
          <w:t xml:space="preserve">ve capabilities. </w:t>
        </w:r>
      </w:ins>
      <w:ins w:id="1314" w:author="Guest User" w:date="2022-03-15T00:53:00Z">
        <w:r w:rsidRPr="002E7EBD">
          <w:rPr>
            <w:rFonts w:cstheme="minorHAnsi"/>
            <w:sz w:val="24"/>
            <w:szCs w:val="24"/>
            <w:lang w:eastAsia="zh-CN"/>
            <w:rPrChange w:id="1315" w:author="Chloe Mao" w:date="2022-03-15T23:40:00Z">
              <w:rPr>
                <w:lang w:eastAsia="zh-CN"/>
              </w:rPr>
            </w:rPrChange>
          </w:rPr>
          <w:t>They have also shown that their</w:t>
        </w:r>
      </w:ins>
      <w:ins w:id="1316" w:author="Guest User" w:date="2022-03-15T00:56:00Z">
        <w:r w:rsidRPr="002E7EBD">
          <w:rPr>
            <w:rFonts w:cstheme="minorHAnsi"/>
            <w:sz w:val="24"/>
            <w:szCs w:val="24"/>
            <w:lang w:eastAsia="zh-CN"/>
            <w:rPrChange w:id="1317" w:author="Chloe Mao" w:date="2022-03-15T23:40:00Z">
              <w:rPr>
                <w:lang w:eastAsia="zh-CN"/>
              </w:rPr>
            </w:rPrChange>
          </w:rPr>
          <w:t xml:space="preserve"> model vastly </w:t>
        </w:r>
      </w:ins>
      <w:ins w:id="1318" w:author="Guest User" w:date="2022-03-15T01:53:00Z">
        <w:r w:rsidR="7DEFF0BC" w:rsidRPr="002E7EBD">
          <w:rPr>
            <w:rFonts w:cstheme="minorHAnsi"/>
            <w:sz w:val="24"/>
            <w:szCs w:val="24"/>
            <w:lang w:eastAsia="zh-CN"/>
            <w:rPrChange w:id="1319" w:author="Chloe Mao" w:date="2022-03-15T23:40:00Z">
              <w:rPr>
                <w:lang w:eastAsia="zh-CN"/>
              </w:rPr>
            </w:rPrChange>
          </w:rPr>
          <w:t>outperforms</w:t>
        </w:r>
      </w:ins>
      <w:ins w:id="1320" w:author="Guest User" w:date="2022-03-15T00:56:00Z">
        <w:r w:rsidRPr="002E7EBD">
          <w:rPr>
            <w:rFonts w:cstheme="minorHAnsi"/>
            <w:sz w:val="24"/>
            <w:szCs w:val="24"/>
            <w:lang w:eastAsia="zh-CN"/>
            <w:rPrChange w:id="1321" w:author="Chloe Mao" w:date="2022-03-15T23:40:00Z">
              <w:rPr>
                <w:lang w:eastAsia="zh-CN"/>
              </w:rPr>
            </w:rPrChange>
          </w:rPr>
          <w:t xml:space="preserve"> the </w:t>
        </w:r>
      </w:ins>
      <w:ins w:id="1322" w:author="Guest User" w:date="2022-03-15T00:57:00Z">
        <w:r w:rsidRPr="002E7EBD">
          <w:rPr>
            <w:rFonts w:cstheme="minorHAnsi"/>
            <w:sz w:val="24"/>
            <w:szCs w:val="24"/>
            <w:lang w:eastAsia="zh-CN"/>
            <w:rPrChange w:id="1323" w:author="Chloe Mao" w:date="2022-03-15T23:40:00Z">
              <w:rPr>
                <w:lang w:eastAsia="zh-CN"/>
              </w:rPr>
            </w:rPrChange>
          </w:rPr>
          <w:t xml:space="preserve">estimation provided by the port as a service to their customers by a </w:t>
        </w:r>
        <w:r w:rsidR="0913C062" w:rsidRPr="002E7EBD">
          <w:rPr>
            <w:rFonts w:cstheme="minorHAnsi"/>
            <w:sz w:val="24"/>
            <w:szCs w:val="24"/>
            <w:lang w:eastAsia="zh-CN"/>
            <w:rPrChange w:id="1324" w:author="Chloe Mao" w:date="2022-03-15T23:40:00Z">
              <w:rPr>
                <w:lang w:eastAsia="zh-CN"/>
              </w:rPr>
            </w:rPrChange>
          </w:rPr>
          <w:t>large margin. While impressive, one must not</w:t>
        </w:r>
      </w:ins>
      <w:ins w:id="1325" w:author="Guest User" w:date="2022-03-15T00:58:00Z">
        <w:r w:rsidR="0913C062" w:rsidRPr="002E7EBD">
          <w:rPr>
            <w:rFonts w:cstheme="minorHAnsi"/>
            <w:sz w:val="24"/>
            <w:szCs w:val="24"/>
            <w:lang w:eastAsia="zh-CN"/>
            <w:rPrChange w:id="1326" w:author="Chloe Mao" w:date="2022-03-15T23:40:00Z">
              <w:rPr>
                <w:lang w:eastAsia="zh-CN"/>
              </w:rPr>
            </w:rPrChange>
          </w:rPr>
          <w:t xml:space="preserve">e the inherent motivations between the researchers aim to model an accurate prediction of the </w:t>
        </w:r>
      </w:ins>
      <w:ins w:id="1327" w:author="Guest User" w:date="2022-03-15T01:53:00Z">
        <w:r w:rsidR="7DEFF0BC" w:rsidRPr="002E7EBD">
          <w:rPr>
            <w:rFonts w:cstheme="minorHAnsi"/>
            <w:sz w:val="24"/>
            <w:szCs w:val="24"/>
            <w:lang w:eastAsia="zh-CN"/>
            <w:rPrChange w:id="1328" w:author="Chloe Mao" w:date="2022-03-15T23:40:00Z">
              <w:rPr>
                <w:lang w:eastAsia="zh-CN"/>
              </w:rPr>
            </w:rPrChange>
          </w:rPr>
          <w:t>turnaround</w:t>
        </w:r>
      </w:ins>
      <w:ins w:id="1329" w:author="Guest User" w:date="2022-03-15T00:58:00Z">
        <w:r w:rsidR="0913C062" w:rsidRPr="002E7EBD">
          <w:rPr>
            <w:rFonts w:cstheme="minorHAnsi"/>
            <w:sz w:val="24"/>
            <w:szCs w:val="24"/>
            <w:lang w:eastAsia="zh-CN"/>
            <w:rPrChange w:id="1330" w:author="Chloe Mao" w:date="2022-03-15T23:40:00Z">
              <w:rPr>
                <w:lang w:eastAsia="zh-CN"/>
              </w:rPr>
            </w:rPrChange>
          </w:rPr>
          <w:t xml:space="preserve"> time while the port administration may be</w:t>
        </w:r>
      </w:ins>
      <w:ins w:id="1331" w:author="Guest User" w:date="2022-03-15T00:59:00Z">
        <w:r w:rsidR="0913C062" w:rsidRPr="002E7EBD">
          <w:rPr>
            <w:rFonts w:cstheme="minorHAnsi"/>
            <w:sz w:val="24"/>
            <w:szCs w:val="24"/>
            <w:lang w:eastAsia="zh-CN"/>
            <w:rPrChange w:id="1332" w:author="Chloe Mao" w:date="2022-03-15T23:40:00Z">
              <w:rPr>
                <w:lang w:eastAsia="zh-CN"/>
              </w:rPr>
            </w:rPrChange>
          </w:rPr>
          <w:t xml:space="preserve"> overbiased to provide a greater amount of slack to the estimation of time</w:t>
        </w:r>
      </w:ins>
      <w:customXmlInsRangeStart w:id="1333" w:author="Chloe Mao" w:date="2022-03-15T22:09:00Z"/>
      <w:sdt>
        <w:sdtPr>
          <w:rPr>
            <w:rFonts w:cstheme="minorHAnsi"/>
            <w:sz w:val="24"/>
            <w:szCs w:val="24"/>
            <w:lang w:eastAsia="zh-CN"/>
          </w:rPr>
          <w:id w:val="1693569039"/>
          <w:citation/>
        </w:sdtPr>
        <w:sdtEndPr/>
        <w:sdtContent>
          <w:customXmlInsRangeEnd w:id="1333"/>
          <w:ins w:id="1334" w:author="Chloe Mao" w:date="2022-03-15T22:09:00Z">
            <w:r w:rsidR="00F50EC4">
              <w:rPr>
                <w:rFonts w:cstheme="minorHAnsi"/>
                <w:sz w:val="24"/>
                <w:szCs w:val="24"/>
                <w:lang w:eastAsia="zh-CN"/>
              </w:rPr>
              <w:fldChar w:fldCharType="begin"/>
            </w:r>
          </w:ins>
          <w:ins w:id="1335" w:author="Chloe Mao" w:date="2022-03-15T22:10:00Z">
            <w:r w:rsidR="009A291D">
              <w:rPr>
                <w:rFonts w:cstheme="minorHAnsi"/>
                <w:sz w:val="24"/>
                <w:szCs w:val="24"/>
                <w:lang w:eastAsia="zh-CN"/>
              </w:rPr>
              <w:instrText xml:space="preserve">CITATION XuY \l 18441 </w:instrText>
            </w:r>
          </w:ins>
          <w:r w:rsidR="00F50EC4">
            <w:rPr>
              <w:rFonts w:cstheme="minorHAnsi"/>
              <w:sz w:val="24"/>
              <w:szCs w:val="24"/>
              <w:lang w:eastAsia="zh-CN"/>
            </w:rPr>
            <w:fldChar w:fldCharType="separate"/>
          </w:r>
          <w:r w:rsidR="00635D8B">
            <w:rPr>
              <w:rFonts w:cstheme="minorHAnsi"/>
              <w:noProof/>
              <w:sz w:val="24"/>
              <w:szCs w:val="24"/>
              <w:lang w:eastAsia="zh-CN"/>
            </w:rPr>
            <w:t xml:space="preserve"> </w:t>
          </w:r>
          <w:r w:rsidR="00635D8B" w:rsidRPr="00635D8B">
            <w:rPr>
              <w:rFonts w:cstheme="minorHAnsi"/>
              <w:noProof/>
              <w:sz w:val="24"/>
              <w:szCs w:val="24"/>
              <w:lang w:eastAsia="zh-CN"/>
            </w:rPr>
            <w:t>(Xu, Chen, &amp; Quan, 2012)</w:t>
          </w:r>
          <w:ins w:id="1336" w:author="Chloe Mao" w:date="2022-03-15T22:09:00Z">
            <w:r w:rsidR="00F50EC4">
              <w:rPr>
                <w:rFonts w:cstheme="minorHAnsi"/>
                <w:sz w:val="24"/>
                <w:szCs w:val="24"/>
                <w:lang w:eastAsia="zh-CN"/>
              </w:rPr>
              <w:fldChar w:fldCharType="end"/>
            </w:r>
          </w:ins>
          <w:customXmlInsRangeStart w:id="1337" w:author="Chloe Mao" w:date="2022-03-15T22:09:00Z"/>
        </w:sdtContent>
      </w:sdt>
      <w:customXmlInsRangeEnd w:id="1337"/>
      <w:ins w:id="1338" w:author="Guest User" w:date="2022-03-15T00:59:00Z">
        <w:r w:rsidR="0913C062" w:rsidRPr="002E7EBD">
          <w:rPr>
            <w:rFonts w:cstheme="minorHAnsi"/>
            <w:sz w:val="24"/>
            <w:szCs w:val="24"/>
            <w:lang w:eastAsia="zh-CN"/>
            <w:rPrChange w:id="1339" w:author="Chloe Mao" w:date="2022-03-15T21:51:00Z">
              <w:rPr>
                <w:rFonts w:cstheme="minorHAnsi"/>
                <w:lang w:eastAsia="zh-CN"/>
              </w:rPr>
            </w:rPrChange>
          </w:rPr>
          <w:t xml:space="preserve"> </w:t>
        </w:r>
      </w:ins>
      <w:ins w:id="1340" w:author="Guest User" w:date="2022-03-15T02:55:00Z">
        <w:del w:id="1341" w:author="Chloe Mao" w:date="2022-03-15T22:09:00Z">
          <w:r w:rsidR="6DEECDE5" w:rsidRPr="002E7EBD" w:rsidDel="009A291D">
            <w:rPr>
              <w:rFonts w:cstheme="minorHAnsi"/>
              <w:sz w:val="24"/>
              <w:szCs w:val="24"/>
              <w:lang w:eastAsia="zh-CN"/>
              <w:rPrChange w:id="1342" w:author="Chloe Mao" w:date="2022-03-15T21:51:00Z">
                <w:rPr>
                  <w:rFonts w:cstheme="minorHAnsi"/>
                  <w:lang w:eastAsia="zh-CN"/>
                </w:rPr>
              </w:rPrChange>
            </w:rPr>
            <w:delText>(Xu, Chen, Quan)</w:delText>
          </w:r>
        </w:del>
      </w:ins>
      <w:commentRangeStart w:id="1343"/>
      <w:commentRangeEnd w:id="1343"/>
      <w:del w:id="1344" w:author="Chloe Mao" w:date="2022-03-15T22:09:00Z">
        <w:r w:rsidRPr="002E7EBD">
          <w:rPr>
            <w:rStyle w:val="CommentReference"/>
            <w:rFonts w:cstheme="minorHAnsi"/>
            <w:sz w:val="24"/>
            <w:szCs w:val="24"/>
            <w:rPrChange w:id="1345" w:author="Chloe Mao" w:date="2022-03-15T23:40:00Z">
              <w:rPr>
                <w:rStyle w:val="CommentReference"/>
              </w:rPr>
            </w:rPrChange>
          </w:rPr>
          <w:commentReference w:id="1343"/>
        </w:r>
      </w:del>
      <w:ins w:id="1346" w:author="Guest User" w:date="2022-03-15T00:59:00Z">
        <w:del w:id="1347" w:author="Chloe Mao" w:date="2022-03-15T22:09:00Z">
          <w:r w:rsidR="6DEECDE5" w:rsidRPr="002E7EBD">
            <w:rPr>
              <w:rFonts w:cstheme="minorHAnsi"/>
              <w:sz w:val="24"/>
              <w:szCs w:val="24"/>
              <w:lang w:eastAsia="zh-CN"/>
              <w:rPrChange w:id="1348" w:author="Chloe Mao" w:date="2022-03-15T23:40:00Z">
                <w:rPr>
                  <w:lang w:eastAsia="zh-CN"/>
                </w:rPr>
              </w:rPrChange>
            </w:rPr>
            <w:delText xml:space="preserve"> </w:delText>
          </w:r>
        </w:del>
      </w:ins>
      <w:ins w:id="1349" w:author="Guest User" w:date="2022-03-15T01:00:00Z">
        <w:del w:id="1350" w:author="Chloe Mao" w:date="2022-03-15T22:02:00Z">
          <w:r w:rsidR="0913C062" w:rsidRPr="002E7EBD">
            <w:rPr>
              <w:rFonts w:cstheme="minorHAnsi"/>
              <w:sz w:val="24"/>
              <w:szCs w:val="24"/>
              <w:lang w:eastAsia="zh-CN"/>
              <w:rPrChange w:id="1351" w:author="Chloe Mao" w:date="2022-03-15T23:40:00Z">
                <w:rPr>
                  <w:lang w:eastAsia="zh-CN"/>
                </w:rPr>
              </w:rPrChange>
            </w:rPr>
            <w:delText>in order to</w:delText>
          </w:r>
        </w:del>
      </w:ins>
      <w:ins w:id="1352" w:author="Chloe Mao" w:date="2022-03-15T22:02:00Z">
        <w:r w:rsidR="00420192" w:rsidRPr="00420192">
          <w:rPr>
            <w:rFonts w:cstheme="minorHAnsi"/>
            <w:sz w:val="24"/>
            <w:szCs w:val="24"/>
            <w:lang w:eastAsia="zh-CN"/>
          </w:rPr>
          <w:t>to</w:t>
        </w:r>
      </w:ins>
      <w:ins w:id="1353" w:author="Guest User" w:date="2022-03-15T01:00:00Z">
        <w:r w:rsidR="0913C062" w:rsidRPr="002E7EBD">
          <w:rPr>
            <w:rFonts w:cstheme="minorHAnsi"/>
            <w:sz w:val="24"/>
            <w:szCs w:val="24"/>
            <w:lang w:eastAsia="zh-CN"/>
            <w:rPrChange w:id="1354" w:author="Chloe Mao" w:date="2022-03-15T23:40:00Z">
              <w:rPr>
                <w:lang w:eastAsia="zh-CN"/>
              </w:rPr>
            </w:rPrChange>
          </w:rPr>
          <w:t xml:space="preserve"> manage expectations of customers.</w:t>
        </w:r>
      </w:ins>
      <w:ins w:id="1355" w:author="Guest User" w:date="2022-03-15T02:27:00Z">
        <w:r w:rsidR="7DEFF0BC" w:rsidRPr="002E7EBD">
          <w:rPr>
            <w:rFonts w:cstheme="minorHAnsi"/>
            <w:sz w:val="24"/>
            <w:szCs w:val="24"/>
            <w:lang w:eastAsia="zh-CN"/>
            <w:rPrChange w:id="1356" w:author="Chloe Mao" w:date="2022-03-15T23:40:00Z">
              <w:rPr>
                <w:lang w:eastAsia="zh-CN"/>
              </w:rPr>
            </w:rPrChange>
          </w:rPr>
          <w:t xml:space="preserve"> Below </w:t>
        </w:r>
        <w:del w:id="1357" w:author="Chloe Mao" w:date="2022-03-15T22:06:00Z">
          <w:r w:rsidR="7DEFF0BC" w:rsidRPr="002E7EBD">
            <w:rPr>
              <w:rFonts w:cstheme="minorHAnsi"/>
              <w:sz w:val="24"/>
              <w:szCs w:val="24"/>
              <w:lang w:eastAsia="zh-CN"/>
              <w:rPrChange w:id="1358" w:author="Chloe Mao" w:date="2022-03-15T23:40:00Z">
                <w:rPr>
                  <w:lang w:eastAsia="zh-CN"/>
                </w:rPr>
              </w:rPrChange>
            </w:rPr>
            <w:delText>are</w:delText>
          </w:r>
        </w:del>
      </w:ins>
      <w:ins w:id="1359" w:author="Chloe Mao" w:date="2022-03-15T22:06:00Z">
        <w:r w:rsidR="009B5BB6" w:rsidRPr="009B5BB6">
          <w:rPr>
            <w:rFonts w:cstheme="minorHAnsi"/>
            <w:sz w:val="24"/>
            <w:szCs w:val="24"/>
            <w:lang w:eastAsia="zh-CN"/>
          </w:rPr>
          <w:t>is</w:t>
        </w:r>
      </w:ins>
      <w:ins w:id="1360" w:author="Guest User" w:date="2022-03-15T02:27:00Z">
        <w:r w:rsidR="7DEFF0BC" w:rsidRPr="002E7EBD">
          <w:rPr>
            <w:rFonts w:cstheme="minorHAnsi"/>
            <w:sz w:val="24"/>
            <w:szCs w:val="24"/>
            <w:lang w:eastAsia="zh-CN"/>
            <w:rPrChange w:id="1361" w:author="Chloe Mao" w:date="2022-03-15T23:40:00Z">
              <w:rPr>
                <w:lang w:eastAsia="zh-CN"/>
              </w:rPr>
            </w:rPrChange>
          </w:rPr>
          <w:t xml:space="preserve"> the summary of performance matrices used</w:t>
        </w:r>
      </w:ins>
      <w:ins w:id="1362" w:author="Guest User" w:date="2022-03-15T02:28:00Z">
        <w:r w:rsidR="7DEFF0BC" w:rsidRPr="002E7EBD">
          <w:rPr>
            <w:rFonts w:cstheme="minorHAnsi"/>
            <w:sz w:val="24"/>
            <w:szCs w:val="24"/>
            <w:lang w:eastAsia="zh-CN"/>
            <w:rPrChange w:id="1363" w:author="Chloe Mao" w:date="2022-03-15T23:40:00Z">
              <w:rPr>
                <w:lang w:eastAsia="zh-CN"/>
              </w:rPr>
            </w:rPrChange>
          </w:rPr>
          <w:t xml:space="preserve"> against the models explored</w:t>
        </w:r>
      </w:ins>
      <w:ins w:id="1364" w:author="Chloe Mao" w:date="2022-03-15T22:10:00Z">
        <w:r w:rsidR="009A291D">
          <w:rPr>
            <w:rFonts w:cstheme="minorHAnsi"/>
            <w:sz w:val="24"/>
            <w:szCs w:val="24"/>
            <w:lang w:eastAsia="zh-CN"/>
          </w:rPr>
          <w:t>:</w:t>
        </w:r>
      </w:ins>
    </w:p>
    <w:p w14:paraId="4CEC3A23" w14:textId="77777777" w:rsidR="00C476DB" w:rsidRDefault="00C476DB" w:rsidP="002E7EBD">
      <w:pPr>
        <w:spacing w:after="0" w:line="240" w:lineRule="auto"/>
        <w:jc w:val="both"/>
        <w:rPr>
          <w:ins w:id="1365" w:author="Chloe Mao" w:date="2022-03-15T22:12:00Z"/>
          <w:rFonts w:cstheme="minorHAnsi"/>
          <w:sz w:val="24"/>
          <w:szCs w:val="24"/>
          <w:lang w:eastAsia="zh-CN"/>
        </w:rPr>
      </w:pPr>
    </w:p>
    <w:tbl>
      <w:tblPr>
        <w:tblW w:w="0" w:type="auto"/>
        <w:jc w:val="center"/>
        <w:tblLook w:val="04A0" w:firstRow="1" w:lastRow="0" w:firstColumn="1" w:lastColumn="0" w:noHBand="0" w:noVBand="1"/>
      </w:tblPr>
      <w:tblGrid>
        <w:gridCol w:w="3620"/>
        <w:gridCol w:w="2313"/>
      </w:tblGrid>
      <w:tr w:rsidR="00C476DB" w:rsidRPr="00A73FF3" w14:paraId="75A84625" w14:textId="77777777" w:rsidTr="00635D8B">
        <w:trPr>
          <w:trHeight w:val="300"/>
          <w:jc w:val="center"/>
          <w:ins w:id="1366" w:author="Chloe Mao" w:date="2022-03-15T22:12:00Z"/>
        </w:trPr>
        <w:tc>
          <w:tcPr>
            <w:tcW w:w="0" w:type="auto"/>
            <w:tcBorders>
              <w:top w:val="nil"/>
              <w:left w:val="nil"/>
              <w:bottom w:val="single" w:sz="12" w:space="0" w:color="FFFFFF"/>
              <w:right w:val="single" w:sz="4" w:space="0" w:color="FFFFFF"/>
            </w:tcBorders>
            <w:shd w:val="clear" w:color="A5A5A5" w:fill="A5A5A5"/>
            <w:noWrap/>
            <w:vAlign w:val="center"/>
            <w:hideMark/>
          </w:tcPr>
          <w:p w14:paraId="00428DFA" w14:textId="77777777" w:rsidR="00C476DB" w:rsidRPr="00A73FF3" w:rsidRDefault="00C476DB" w:rsidP="00635D8B">
            <w:pPr>
              <w:spacing w:after="0" w:line="240" w:lineRule="auto"/>
              <w:jc w:val="center"/>
              <w:rPr>
                <w:ins w:id="1367" w:author="Chloe Mao" w:date="2022-03-15T22:12:00Z"/>
                <w:rFonts w:eastAsia="Times New Roman" w:cstheme="minorHAnsi"/>
                <w:b/>
                <w:bCs/>
                <w:color w:val="FFFFFF"/>
                <w:sz w:val="24"/>
                <w:szCs w:val="24"/>
                <w:lang w:eastAsia="zh-CN"/>
              </w:rPr>
            </w:pPr>
            <w:ins w:id="1368" w:author="Chloe Mao" w:date="2022-03-15T22:12:00Z">
              <w:r w:rsidRPr="00A73FF3">
                <w:rPr>
                  <w:rFonts w:eastAsia="Times New Roman" w:cstheme="minorHAnsi"/>
                  <w:b/>
                  <w:bCs/>
                  <w:color w:val="FFFFFF"/>
                  <w:sz w:val="24"/>
                  <w:szCs w:val="24"/>
                  <w:lang w:eastAsia="zh-CN"/>
                </w:rPr>
                <w:t>Models</w:t>
              </w:r>
            </w:ins>
          </w:p>
        </w:tc>
        <w:tc>
          <w:tcPr>
            <w:tcW w:w="0" w:type="auto"/>
            <w:tcBorders>
              <w:top w:val="nil"/>
              <w:left w:val="single" w:sz="4" w:space="0" w:color="FFFFFF"/>
              <w:bottom w:val="single" w:sz="12" w:space="0" w:color="FFFFFF"/>
              <w:right w:val="nil"/>
            </w:tcBorders>
            <w:shd w:val="clear" w:color="A5A5A5" w:fill="A5A5A5"/>
            <w:noWrap/>
            <w:vAlign w:val="center"/>
            <w:hideMark/>
          </w:tcPr>
          <w:p w14:paraId="144D5450" w14:textId="77777777" w:rsidR="00C476DB" w:rsidRPr="00A73FF3" w:rsidRDefault="00C476DB" w:rsidP="00635D8B">
            <w:pPr>
              <w:spacing w:after="0" w:line="240" w:lineRule="auto"/>
              <w:jc w:val="center"/>
              <w:rPr>
                <w:ins w:id="1369" w:author="Chloe Mao" w:date="2022-03-15T22:12:00Z"/>
                <w:rFonts w:eastAsia="Times New Roman" w:cstheme="minorHAnsi"/>
                <w:b/>
                <w:bCs/>
                <w:color w:val="FFFFFF"/>
                <w:sz w:val="24"/>
                <w:szCs w:val="24"/>
                <w:lang w:eastAsia="zh-CN"/>
              </w:rPr>
            </w:pPr>
            <w:ins w:id="1370" w:author="Chloe Mao" w:date="2022-03-15T22:12:00Z">
              <w:r w:rsidRPr="00A73FF3">
                <w:rPr>
                  <w:rFonts w:eastAsia="Times New Roman" w:cstheme="minorHAnsi"/>
                  <w:b/>
                  <w:bCs/>
                  <w:color w:val="FFFFFF"/>
                  <w:sz w:val="24"/>
                  <w:szCs w:val="24"/>
                  <w:lang w:eastAsia="zh-CN"/>
                </w:rPr>
                <w:t>Performance Metrics</w:t>
              </w:r>
            </w:ins>
          </w:p>
        </w:tc>
      </w:tr>
      <w:tr w:rsidR="00C476DB" w:rsidRPr="00A73FF3" w14:paraId="718C3A72" w14:textId="77777777" w:rsidTr="00635D8B">
        <w:trPr>
          <w:trHeight w:val="300"/>
          <w:jc w:val="center"/>
          <w:ins w:id="1371" w:author="Chloe Mao" w:date="2022-03-15T22:12:00Z"/>
        </w:trPr>
        <w:tc>
          <w:tcPr>
            <w:tcW w:w="0" w:type="auto"/>
            <w:tcBorders>
              <w:top w:val="single" w:sz="4" w:space="0" w:color="FFFFFF"/>
              <w:left w:val="nil"/>
              <w:bottom w:val="single" w:sz="4" w:space="0" w:color="FFFFFF"/>
              <w:right w:val="single" w:sz="4" w:space="0" w:color="FFFFFF"/>
            </w:tcBorders>
            <w:shd w:val="clear" w:color="DBDBDB" w:fill="DBDBDB"/>
            <w:vAlign w:val="center"/>
            <w:hideMark/>
          </w:tcPr>
          <w:p w14:paraId="5397F3C8" w14:textId="77777777" w:rsidR="00C476DB" w:rsidRPr="00A73FF3" w:rsidRDefault="00C476DB" w:rsidP="00635D8B">
            <w:pPr>
              <w:spacing w:after="0" w:line="240" w:lineRule="auto"/>
              <w:rPr>
                <w:ins w:id="1372" w:author="Chloe Mao" w:date="2022-03-15T22:12:00Z"/>
                <w:rFonts w:eastAsia="Times New Roman" w:cstheme="minorHAnsi"/>
                <w:color w:val="000000"/>
                <w:sz w:val="24"/>
                <w:szCs w:val="24"/>
                <w:lang w:eastAsia="zh-CN"/>
              </w:rPr>
            </w:pPr>
            <w:proofErr w:type="spellStart"/>
            <w:ins w:id="1373" w:author="Chloe Mao" w:date="2022-03-15T22:12:00Z">
              <w:r w:rsidRPr="00A73FF3">
                <w:rPr>
                  <w:rFonts w:eastAsia="Times New Roman" w:cstheme="minorHAnsi"/>
                  <w:color w:val="000000"/>
                  <w:sz w:val="24"/>
                  <w:szCs w:val="24"/>
                  <w:lang w:eastAsia="zh-CN"/>
                </w:rPr>
                <w:t>CatBoost</w:t>
              </w:r>
              <w:proofErr w:type="spellEnd"/>
            </w:ins>
          </w:p>
        </w:tc>
        <w:tc>
          <w:tcPr>
            <w:tcW w:w="0" w:type="auto"/>
            <w:tcBorders>
              <w:top w:val="single" w:sz="4" w:space="0" w:color="FFFFFF"/>
              <w:left w:val="single" w:sz="4" w:space="0" w:color="FFFFFF"/>
              <w:bottom w:val="single" w:sz="4" w:space="0" w:color="FFFFFF"/>
              <w:right w:val="nil"/>
            </w:tcBorders>
            <w:shd w:val="clear" w:color="DBDBDB" w:fill="DBDBDB"/>
            <w:vAlign w:val="center"/>
            <w:hideMark/>
          </w:tcPr>
          <w:p w14:paraId="077012C1" w14:textId="77777777" w:rsidR="00C476DB" w:rsidRPr="00A73FF3" w:rsidRDefault="00C476DB" w:rsidP="00635D8B">
            <w:pPr>
              <w:spacing w:after="0" w:line="240" w:lineRule="auto"/>
              <w:jc w:val="center"/>
              <w:rPr>
                <w:ins w:id="1374" w:author="Chloe Mao" w:date="2022-03-15T22:12:00Z"/>
                <w:rFonts w:eastAsia="Times New Roman" w:cstheme="minorHAnsi"/>
                <w:color w:val="000000"/>
                <w:sz w:val="24"/>
                <w:szCs w:val="24"/>
                <w:lang w:eastAsia="zh-CN"/>
              </w:rPr>
            </w:pPr>
            <w:ins w:id="1375" w:author="Chloe Mao" w:date="2022-03-15T22:12:00Z">
              <w:r w:rsidRPr="00A73FF3">
                <w:rPr>
                  <w:rFonts w:eastAsia="Times New Roman" w:cstheme="minorHAnsi"/>
                  <w:color w:val="000000"/>
                  <w:sz w:val="24"/>
                  <w:szCs w:val="24"/>
                  <w:lang w:eastAsia="zh-CN"/>
                </w:rPr>
                <w:t>MAE, RMSE, MAPE</w:t>
              </w:r>
            </w:ins>
          </w:p>
        </w:tc>
      </w:tr>
      <w:tr w:rsidR="00C476DB" w:rsidRPr="00A73FF3" w14:paraId="4FF2610B" w14:textId="77777777" w:rsidTr="00635D8B">
        <w:trPr>
          <w:trHeight w:val="300"/>
          <w:jc w:val="center"/>
          <w:ins w:id="1376" w:author="Chloe Mao" w:date="2022-03-15T22:12:00Z"/>
        </w:trPr>
        <w:tc>
          <w:tcPr>
            <w:tcW w:w="0" w:type="auto"/>
            <w:tcBorders>
              <w:top w:val="single" w:sz="4" w:space="0" w:color="FFFFFF"/>
              <w:left w:val="nil"/>
              <w:bottom w:val="single" w:sz="4" w:space="0" w:color="FFFFFF"/>
              <w:right w:val="single" w:sz="4" w:space="0" w:color="FFFFFF"/>
            </w:tcBorders>
            <w:shd w:val="clear" w:color="EDEDED" w:fill="EDEDED"/>
            <w:vAlign w:val="center"/>
            <w:hideMark/>
          </w:tcPr>
          <w:p w14:paraId="2BAB1A6E" w14:textId="77777777" w:rsidR="00C476DB" w:rsidRPr="00A73FF3" w:rsidRDefault="00C476DB" w:rsidP="00635D8B">
            <w:pPr>
              <w:spacing w:after="0" w:line="240" w:lineRule="auto"/>
              <w:rPr>
                <w:ins w:id="1377" w:author="Chloe Mao" w:date="2022-03-15T22:12:00Z"/>
                <w:rFonts w:eastAsia="Times New Roman" w:cstheme="minorHAnsi"/>
                <w:color w:val="000000"/>
                <w:sz w:val="24"/>
                <w:szCs w:val="24"/>
                <w:lang w:eastAsia="zh-CN"/>
              </w:rPr>
            </w:pPr>
            <w:ins w:id="1378" w:author="Chloe Mao" w:date="2022-03-15T22:12:00Z">
              <w:r w:rsidRPr="00A73FF3">
                <w:rPr>
                  <w:rFonts w:eastAsia="Times New Roman" w:cstheme="minorHAnsi"/>
                  <w:color w:val="000000"/>
                  <w:sz w:val="24"/>
                  <w:szCs w:val="24"/>
                  <w:lang w:eastAsia="zh-CN"/>
                </w:rPr>
                <w:t>Linear Regression (Baseline model)</w:t>
              </w:r>
            </w:ins>
          </w:p>
        </w:tc>
        <w:tc>
          <w:tcPr>
            <w:tcW w:w="0" w:type="auto"/>
            <w:tcBorders>
              <w:top w:val="single" w:sz="4" w:space="0" w:color="FFFFFF"/>
              <w:left w:val="single" w:sz="4" w:space="0" w:color="FFFFFF"/>
              <w:bottom w:val="single" w:sz="4" w:space="0" w:color="FFFFFF"/>
              <w:right w:val="nil"/>
            </w:tcBorders>
            <w:shd w:val="clear" w:color="EDEDED" w:fill="EDEDED"/>
            <w:vAlign w:val="center"/>
            <w:hideMark/>
          </w:tcPr>
          <w:p w14:paraId="5E21C0E8" w14:textId="77777777" w:rsidR="00C476DB" w:rsidRPr="00A73FF3" w:rsidRDefault="00C476DB" w:rsidP="00635D8B">
            <w:pPr>
              <w:spacing w:after="0" w:line="240" w:lineRule="auto"/>
              <w:jc w:val="center"/>
              <w:rPr>
                <w:ins w:id="1379" w:author="Chloe Mao" w:date="2022-03-15T22:12:00Z"/>
                <w:rFonts w:eastAsia="Times New Roman" w:cstheme="minorHAnsi"/>
                <w:color w:val="000000"/>
                <w:sz w:val="24"/>
                <w:szCs w:val="24"/>
                <w:lang w:eastAsia="zh-CN"/>
              </w:rPr>
            </w:pPr>
            <w:ins w:id="1380" w:author="Chloe Mao" w:date="2022-03-15T22:12:00Z">
              <w:r w:rsidRPr="00A73FF3">
                <w:rPr>
                  <w:rFonts w:eastAsia="Times New Roman" w:cstheme="minorHAnsi"/>
                  <w:color w:val="000000"/>
                  <w:sz w:val="24"/>
                  <w:szCs w:val="24"/>
                  <w:lang w:eastAsia="zh-CN"/>
                </w:rPr>
                <w:t>MAE</w:t>
              </w:r>
            </w:ins>
          </w:p>
        </w:tc>
      </w:tr>
      <w:tr w:rsidR="00C476DB" w:rsidRPr="00A73FF3" w14:paraId="479E821D" w14:textId="77777777" w:rsidTr="00635D8B">
        <w:trPr>
          <w:trHeight w:val="300"/>
          <w:jc w:val="center"/>
          <w:ins w:id="1381" w:author="Chloe Mao" w:date="2022-03-15T22:12:00Z"/>
        </w:trPr>
        <w:tc>
          <w:tcPr>
            <w:tcW w:w="0" w:type="auto"/>
            <w:tcBorders>
              <w:top w:val="single" w:sz="4" w:space="0" w:color="FFFFFF"/>
              <w:left w:val="nil"/>
              <w:bottom w:val="nil"/>
              <w:right w:val="single" w:sz="4" w:space="0" w:color="FFFFFF"/>
            </w:tcBorders>
            <w:shd w:val="clear" w:color="DBDBDB" w:fill="DBDBDB"/>
            <w:vAlign w:val="center"/>
            <w:hideMark/>
          </w:tcPr>
          <w:p w14:paraId="2081B7E4" w14:textId="77777777" w:rsidR="00C476DB" w:rsidRPr="00A73FF3" w:rsidRDefault="00C476DB" w:rsidP="00635D8B">
            <w:pPr>
              <w:spacing w:after="0" w:line="240" w:lineRule="auto"/>
              <w:rPr>
                <w:ins w:id="1382" w:author="Chloe Mao" w:date="2022-03-15T22:12:00Z"/>
                <w:rFonts w:eastAsia="Times New Roman" w:cstheme="minorHAnsi"/>
                <w:color w:val="000000"/>
                <w:sz w:val="24"/>
                <w:szCs w:val="24"/>
                <w:lang w:eastAsia="zh-CN"/>
              </w:rPr>
            </w:pPr>
            <w:ins w:id="1383" w:author="Chloe Mao" w:date="2022-03-15T22:12:00Z">
              <w:r w:rsidRPr="00A73FF3">
                <w:rPr>
                  <w:rFonts w:eastAsia="Times New Roman" w:cstheme="minorHAnsi"/>
                  <w:color w:val="000000"/>
                  <w:sz w:val="24"/>
                  <w:szCs w:val="24"/>
                  <w:lang w:eastAsia="zh-CN"/>
                </w:rPr>
                <w:t>Port proprietary model</w:t>
              </w:r>
            </w:ins>
          </w:p>
        </w:tc>
        <w:tc>
          <w:tcPr>
            <w:tcW w:w="0" w:type="auto"/>
            <w:tcBorders>
              <w:top w:val="single" w:sz="4" w:space="0" w:color="FFFFFF"/>
              <w:left w:val="single" w:sz="4" w:space="0" w:color="FFFFFF"/>
              <w:bottom w:val="nil"/>
              <w:right w:val="nil"/>
            </w:tcBorders>
            <w:shd w:val="clear" w:color="DBDBDB" w:fill="DBDBDB"/>
            <w:vAlign w:val="center"/>
            <w:hideMark/>
          </w:tcPr>
          <w:p w14:paraId="2B7877F3" w14:textId="77777777" w:rsidR="00C476DB" w:rsidRPr="00A73FF3" w:rsidRDefault="00C476DB">
            <w:pPr>
              <w:keepNext/>
              <w:spacing w:after="0" w:line="240" w:lineRule="auto"/>
              <w:jc w:val="center"/>
              <w:rPr>
                <w:ins w:id="1384" w:author="Chloe Mao" w:date="2022-03-15T22:12:00Z"/>
                <w:rFonts w:eastAsia="Times New Roman" w:cstheme="minorHAnsi"/>
                <w:color w:val="000000"/>
                <w:sz w:val="24"/>
                <w:szCs w:val="24"/>
                <w:lang w:eastAsia="zh-CN"/>
              </w:rPr>
              <w:pPrChange w:id="1385" w:author="Chloe Mao" w:date="2022-03-15T22:13:00Z">
                <w:pPr>
                  <w:spacing w:after="0" w:line="240" w:lineRule="auto"/>
                  <w:jc w:val="center"/>
                </w:pPr>
              </w:pPrChange>
            </w:pPr>
            <w:ins w:id="1386" w:author="Chloe Mao" w:date="2022-03-15T22:12:00Z">
              <w:r w:rsidRPr="00A73FF3">
                <w:rPr>
                  <w:rFonts w:eastAsia="Times New Roman" w:cstheme="minorHAnsi"/>
                  <w:color w:val="000000"/>
                  <w:sz w:val="24"/>
                  <w:szCs w:val="24"/>
                  <w:lang w:eastAsia="zh-CN"/>
                </w:rPr>
                <w:t>MAE</w:t>
              </w:r>
            </w:ins>
          </w:p>
        </w:tc>
      </w:tr>
    </w:tbl>
    <w:p w14:paraId="6DBBD786" w14:textId="77777777" w:rsidR="0049466F" w:rsidRDefault="00D9692A">
      <w:pPr>
        <w:pStyle w:val="Caption"/>
        <w:spacing w:after="0"/>
        <w:rPr>
          <w:ins w:id="1387" w:author="Chloe Mao" w:date="2022-03-15T22:14:00Z"/>
        </w:rPr>
        <w:pPrChange w:id="1388" w:author="Chloe Mao" w:date="2022-03-15T22:14:00Z">
          <w:pPr>
            <w:pStyle w:val="Caption"/>
          </w:pPr>
        </w:pPrChange>
      </w:pPr>
      <w:ins w:id="1389" w:author="Chloe Mao" w:date="2022-03-15T22:13:00Z">
        <w:r>
          <w:t xml:space="preserve">Table </w:t>
        </w:r>
        <w:r>
          <w:fldChar w:fldCharType="begin"/>
        </w:r>
        <w:r>
          <w:instrText xml:space="preserve"> SEQ Table \* ARABIC </w:instrText>
        </w:r>
      </w:ins>
      <w:r>
        <w:fldChar w:fldCharType="separate"/>
      </w:r>
      <w:ins w:id="1390" w:author="Chloe Mao" w:date="2022-03-15T22:13:00Z">
        <w:r>
          <w:rPr>
            <w:noProof/>
          </w:rPr>
          <w:t>4</w:t>
        </w:r>
        <w:r>
          <w:fldChar w:fldCharType="end"/>
        </w:r>
        <w:r>
          <w:t xml:space="preserve">: Performance metrics </w:t>
        </w:r>
      </w:ins>
    </w:p>
    <w:p w14:paraId="4723465F" w14:textId="671C5553" w:rsidR="00C476DB" w:rsidRDefault="00D9692A">
      <w:pPr>
        <w:pStyle w:val="Caption"/>
        <w:spacing w:after="0"/>
        <w:rPr>
          <w:ins w:id="1391" w:author="Chloe Mao" w:date="2022-03-15T22:13:00Z"/>
          <w:rFonts w:cstheme="minorHAnsi"/>
          <w:sz w:val="24"/>
          <w:szCs w:val="24"/>
          <w:lang w:eastAsia="zh-CN"/>
        </w:rPr>
        <w:pPrChange w:id="1392" w:author="Chloe Mao" w:date="2022-03-15T22:14:00Z">
          <w:pPr>
            <w:spacing w:after="0" w:line="240" w:lineRule="auto"/>
            <w:jc w:val="both"/>
          </w:pPr>
        </w:pPrChange>
      </w:pPr>
      <w:ins w:id="1393" w:author="Chloe Mao" w:date="2022-03-15T22:13:00Z">
        <w:r>
          <w:t xml:space="preserve">Source: </w:t>
        </w:r>
      </w:ins>
      <w:ins w:id="1394" w:author="Chloe Mao" w:date="2022-03-15T22:14:00Z">
        <w:r w:rsidR="0049466F">
          <w:t xml:space="preserve">Machine Learning based System for Vessel Turnaround Time Prediction by </w:t>
        </w:r>
        <w:proofErr w:type="spellStart"/>
        <w:r w:rsidR="0049466F">
          <w:t>Stepec</w:t>
        </w:r>
        <w:proofErr w:type="spellEnd"/>
        <w:r w:rsidR="0049466F">
          <w:t xml:space="preserve"> et al.</w:t>
        </w:r>
      </w:ins>
    </w:p>
    <w:p w14:paraId="22B18C94" w14:textId="77777777" w:rsidR="0049466F" w:rsidRDefault="0049466F" w:rsidP="00C476DB">
      <w:pPr>
        <w:spacing w:after="0" w:line="240" w:lineRule="auto"/>
        <w:jc w:val="both"/>
        <w:rPr>
          <w:ins w:id="1395" w:author="Chloe Mao" w:date="2022-03-15T22:14:00Z"/>
          <w:rFonts w:cstheme="minorHAnsi"/>
          <w:sz w:val="24"/>
          <w:szCs w:val="24"/>
          <w:lang w:eastAsia="zh-CN"/>
        </w:rPr>
      </w:pPr>
    </w:p>
    <w:p w14:paraId="453F839E" w14:textId="103A3D84" w:rsidR="00C476DB" w:rsidRPr="00A73FF3" w:rsidRDefault="00C476DB" w:rsidP="00C476DB">
      <w:pPr>
        <w:spacing w:after="0" w:line="240" w:lineRule="auto"/>
        <w:jc w:val="both"/>
        <w:rPr>
          <w:ins w:id="1396" w:author="Chloe Mao" w:date="2022-03-15T22:13:00Z"/>
          <w:rFonts w:cstheme="minorHAnsi"/>
          <w:sz w:val="24"/>
          <w:szCs w:val="24"/>
          <w:lang w:eastAsia="zh-CN"/>
        </w:rPr>
      </w:pPr>
      <w:commentRangeStart w:id="1397"/>
      <w:commentRangeStart w:id="1398"/>
      <w:ins w:id="1399" w:author="Chloe Mao" w:date="2022-03-15T22:13:00Z">
        <w:r w:rsidRPr="00A73FF3">
          <w:rPr>
            <w:rFonts w:cstheme="minorHAnsi"/>
            <w:sz w:val="24"/>
            <w:szCs w:val="24"/>
            <w:lang w:eastAsia="zh-CN"/>
          </w:rPr>
          <w:t xml:space="preserve">As part of their findings, </w:t>
        </w:r>
      </w:ins>
      <w:proofErr w:type="spellStart"/>
      <w:ins w:id="1400" w:author="Chloe Mao" w:date="2022-03-15T22:15:00Z">
        <w:r w:rsidR="00AB3E2E">
          <w:rPr>
            <w:rFonts w:cstheme="minorHAnsi"/>
            <w:sz w:val="24"/>
            <w:szCs w:val="24"/>
            <w:lang w:eastAsia="zh-CN"/>
          </w:rPr>
          <w:t>Stepec</w:t>
        </w:r>
      </w:ins>
      <w:proofErr w:type="spellEnd"/>
      <w:ins w:id="1401" w:author="Chloe Mao" w:date="2022-03-15T22:13:00Z">
        <w:r w:rsidRPr="00A73FF3">
          <w:rPr>
            <w:rFonts w:cstheme="minorHAnsi"/>
            <w:sz w:val="24"/>
            <w:szCs w:val="24"/>
            <w:lang w:eastAsia="zh-CN"/>
          </w:rPr>
          <w:t xml:space="preserve"> et al. reported that the most significant features are the type of cargo, its tonnage, the day of the week of entry and the berth used. Lesser significant features revolve around the holiday schedule of the region and no observed impact from tides </w:t>
        </w:r>
        <w:r w:rsidRPr="00A73FF3">
          <w:rPr>
            <w:rFonts w:cstheme="minorHAnsi"/>
            <w:sz w:val="24"/>
            <w:szCs w:val="24"/>
            <w:lang w:eastAsia="zh-CN"/>
          </w:rPr>
          <w:lastRenderedPageBreak/>
          <w:t xml:space="preserve">and congestion within ports. Weather data has some weak significance to certain cargo categories such as dry bulk cargo. Taking these as references, we will be very interested to investigate if similar significance of these features </w:t>
        </w:r>
        <w:r w:rsidRPr="009B5BB6">
          <w:rPr>
            <w:rFonts w:cstheme="minorHAnsi"/>
            <w:sz w:val="24"/>
            <w:szCs w:val="24"/>
            <w:lang w:eastAsia="zh-CN"/>
          </w:rPr>
          <w:t>is</w:t>
        </w:r>
        <w:r w:rsidRPr="00A73FF3">
          <w:rPr>
            <w:rFonts w:cstheme="minorHAnsi"/>
            <w:sz w:val="24"/>
            <w:szCs w:val="24"/>
            <w:lang w:eastAsia="zh-CN"/>
          </w:rPr>
          <w:t xml:space="preserve"> observed in the prediction of waiting time in anchorage. We should be able to acquire all features that are deemed to be strong predictors in </w:t>
        </w:r>
      </w:ins>
      <w:ins w:id="1402" w:author="Chloe Mao" w:date="2022-03-15T22:17:00Z">
        <w:r w:rsidR="00956D67">
          <w:rPr>
            <w:rFonts w:cstheme="minorHAnsi"/>
            <w:sz w:val="24"/>
            <w:szCs w:val="24"/>
            <w:lang w:eastAsia="zh-CN"/>
          </w:rPr>
          <w:t>this paper</w:t>
        </w:r>
      </w:ins>
      <w:ins w:id="1403" w:author="Chloe Mao" w:date="2022-03-15T22:13:00Z">
        <w:r w:rsidRPr="00A73FF3">
          <w:rPr>
            <w:rFonts w:cstheme="minorHAnsi"/>
            <w:sz w:val="24"/>
            <w:szCs w:val="24"/>
            <w:lang w:eastAsia="zh-CN"/>
          </w:rPr>
          <w:t xml:space="preserve">, </w:t>
        </w:r>
        <w:r w:rsidRPr="009B5BB6">
          <w:rPr>
            <w:rFonts w:cstheme="minorHAnsi"/>
            <w:sz w:val="24"/>
            <w:szCs w:val="24"/>
            <w:lang w:eastAsia="zh-CN"/>
          </w:rPr>
          <w:t>except for</w:t>
        </w:r>
        <w:r w:rsidRPr="00A73FF3">
          <w:rPr>
            <w:rFonts w:cstheme="minorHAnsi"/>
            <w:sz w:val="24"/>
            <w:szCs w:val="24"/>
            <w:lang w:eastAsia="zh-CN"/>
          </w:rPr>
          <w:t xml:space="preserve"> berth being unique to the ports. While </w:t>
        </w:r>
      </w:ins>
      <w:ins w:id="1404" w:author="Chloe Mao" w:date="2022-03-15T22:17:00Z">
        <w:r w:rsidR="00956D67">
          <w:rPr>
            <w:rFonts w:cstheme="minorHAnsi"/>
            <w:sz w:val="24"/>
            <w:szCs w:val="24"/>
            <w:lang w:eastAsia="zh-CN"/>
          </w:rPr>
          <w:t>the authors did</w:t>
        </w:r>
      </w:ins>
      <w:ins w:id="1405" w:author="Chloe Mao" w:date="2022-03-15T22:13:00Z">
        <w:r w:rsidRPr="00A73FF3">
          <w:rPr>
            <w:rFonts w:cstheme="minorHAnsi"/>
            <w:sz w:val="24"/>
            <w:szCs w:val="24"/>
            <w:lang w:eastAsia="zh-CN"/>
          </w:rPr>
          <w:t xml:space="preserve"> not find any significance of port congestion to prediction of turnaround, it will be our aim to investigate the significance of anchorage congestion in waiting time at the anchorage. </w:t>
        </w:r>
        <w:commentRangeEnd w:id="1397"/>
        <w:r w:rsidRPr="00A73FF3">
          <w:rPr>
            <w:rStyle w:val="CommentReference"/>
            <w:rFonts w:cstheme="minorHAnsi"/>
            <w:sz w:val="24"/>
            <w:szCs w:val="24"/>
          </w:rPr>
          <w:commentReference w:id="1397"/>
        </w:r>
      </w:ins>
      <w:commentRangeEnd w:id="1398"/>
      <w:r w:rsidR="008C7845">
        <w:rPr>
          <w:rStyle w:val="CommentReference"/>
        </w:rPr>
        <w:commentReference w:id="1398"/>
      </w:r>
    </w:p>
    <w:p w14:paraId="34912258" w14:textId="61B34E9F" w:rsidR="7DEFF0BC" w:rsidRPr="002E7EBD" w:rsidRDefault="7DEFF0BC" w:rsidP="7DEFF0BC">
      <w:pPr>
        <w:spacing w:after="0" w:line="240" w:lineRule="auto"/>
        <w:jc w:val="both"/>
        <w:rPr>
          <w:ins w:id="1406" w:author="Guest User" w:date="2022-03-15T00:51:00Z"/>
          <w:del w:id="1407" w:author="Chloe Mao" w:date="2022-03-15T22:13:00Z"/>
          <w:rFonts w:cstheme="minorHAnsi"/>
          <w:sz w:val="24"/>
          <w:szCs w:val="24"/>
          <w:lang w:eastAsia="zh-CN"/>
          <w:rPrChange w:id="1408" w:author="Chloe Mao" w:date="2022-03-15T23:40:00Z">
            <w:rPr>
              <w:ins w:id="1409" w:author="Guest User" w:date="2022-03-15T00:51:00Z"/>
              <w:del w:id="1410" w:author="Chloe Mao" w:date="2022-03-15T22:13:00Z"/>
              <w:lang w:eastAsia="zh-CN"/>
            </w:rPr>
          </w:rPrChange>
        </w:rPr>
      </w:pPr>
    </w:p>
    <w:tbl>
      <w:tblPr>
        <w:tblStyle w:val="TableGrid"/>
        <w:tblW w:w="0" w:type="auto"/>
        <w:tblLayout w:type="fixed"/>
        <w:tblLook w:val="06A0" w:firstRow="1" w:lastRow="0" w:firstColumn="1" w:lastColumn="0" w:noHBand="1" w:noVBand="1"/>
      </w:tblPr>
      <w:tblGrid>
        <w:gridCol w:w="4508"/>
        <w:gridCol w:w="4508"/>
      </w:tblGrid>
      <w:tr w:rsidR="7DEFF0BC" w14:paraId="31EAB925" w14:textId="77777777" w:rsidTr="7DEFF0BC">
        <w:trPr>
          <w:ins w:id="1411" w:author="Guest User" w:date="2022-03-15T02:28:00Z"/>
          <w:del w:id="1412" w:author="Chloe Mao" w:date="2022-03-15T21:49:00Z"/>
        </w:trPr>
        <w:tc>
          <w:tcPr>
            <w:tcW w:w="4508" w:type="dxa"/>
          </w:tcPr>
          <w:p w14:paraId="4EDB4AE7" w14:textId="1B9FBD8E" w:rsidR="7DEFF0BC" w:rsidRPr="002E7EBD" w:rsidRDefault="7DEFF0BC" w:rsidP="7DEFF0BC">
            <w:pPr>
              <w:rPr>
                <w:del w:id="1413" w:author="Chloe Mao" w:date="2022-03-15T21:49:00Z"/>
                <w:rFonts w:cstheme="minorHAnsi"/>
                <w:sz w:val="24"/>
                <w:szCs w:val="24"/>
                <w:lang w:eastAsia="zh-CN"/>
                <w:rPrChange w:id="1414" w:author="Chloe Mao" w:date="2022-03-15T23:40:00Z">
                  <w:rPr>
                    <w:del w:id="1415" w:author="Chloe Mao" w:date="2022-03-15T21:49:00Z"/>
                    <w:lang w:eastAsia="zh-CN"/>
                  </w:rPr>
                </w:rPrChange>
              </w:rPr>
            </w:pPr>
            <w:ins w:id="1416" w:author="Guest User" w:date="2022-03-15T02:28:00Z">
              <w:del w:id="1417" w:author="Chloe Mao" w:date="2022-03-15T21:49:00Z">
                <w:r w:rsidRPr="002E7EBD">
                  <w:rPr>
                    <w:rFonts w:cstheme="minorHAnsi"/>
                    <w:sz w:val="24"/>
                    <w:szCs w:val="24"/>
                    <w:lang w:eastAsia="zh-CN"/>
                    <w:rPrChange w:id="1418" w:author="Chloe Mao" w:date="2022-03-15T23:40:00Z">
                      <w:rPr>
                        <w:lang w:eastAsia="zh-CN"/>
                      </w:rPr>
                    </w:rPrChange>
                  </w:rPr>
                  <w:delText>Models</w:delText>
                </w:r>
              </w:del>
            </w:ins>
          </w:p>
        </w:tc>
        <w:tc>
          <w:tcPr>
            <w:tcW w:w="4508" w:type="dxa"/>
          </w:tcPr>
          <w:p w14:paraId="764FDA64" w14:textId="2455C336" w:rsidR="7DEFF0BC" w:rsidRPr="002E7EBD" w:rsidRDefault="7DEFF0BC" w:rsidP="7DEFF0BC">
            <w:pPr>
              <w:rPr>
                <w:del w:id="1419" w:author="Chloe Mao" w:date="2022-03-15T21:49:00Z"/>
                <w:rFonts w:cstheme="minorHAnsi"/>
                <w:sz w:val="24"/>
                <w:szCs w:val="24"/>
                <w:lang w:eastAsia="zh-CN"/>
                <w:rPrChange w:id="1420" w:author="Chloe Mao" w:date="2022-03-15T23:40:00Z">
                  <w:rPr>
                    <w:del w:id="1421" w:author="Chloe Mao" w:date="2022-03-15T21:49:00Z"/>
                    <w:lang w:eastAsia="zh-CN"/>
                  </w:rPr>
                </w:rPrChange>
              </w:rPr>
            </w:pPr>
            <w:ins w:id="1422" w:author="Guest User" w:date="2022-03-15T02:28:00Z">
              <w:del w:id="1423" w:author="Chloe Mao" w:date="2022-03-15T21:49:00Z">
                <w:r w:rsidRPr="002E7EBD">
                  <w:rPr>
                    <w:rFonts w:cstheme="minorHAnsi"/>
                    <w:sz w:val="24"/>
                    <w:szCs w:val="24"/>
                    <w:lang w:eastAsia="zh-CN"/>
                    <w:rPrChange w:id="1424" w:author="Chloe Mao" w:date="2022-03-15T23:40:00Z">
                      <w:rPr>
                        <w:lang w:eastAsia="zh-CN"/>
                      </w:rPr>
                    </w:rPrChange>
                  </w:rPr>
                  <w:delText>Performance matrices</w:delText>
                </w:r>
              </w:del>
            </w:ins>
          </w:p>
        </w:tc>
      </w:tr>
      <w:tr w:rsidR="7DEFF0BC" w14:paraId="31D54F40" w14:textId="77777777" w:rsidTr="7DEFF0BC">
        <w:trPr>
          <w:ins w:id="1425" w:author="Guest User" w:date="2022-03-15T02:28:00Z"/>
          <w:del w:id="1426" w:author="Chloe Mao" w:date="2022-03-15T21:49:00Z"/>
        </w:trPr>
        <w:tc>
          <w:tcPr>
            <w:tcW w:w="4508" w:type="dxa"/>
          </w:tcPr>
          <w:p w14:paraId="2256A37C" w14:textId="5CF98760" w:rsidR="7DEFF0BC" w:rsidRPr="002E7EBD" w:rsidRDefault="7DEFF0BC" w:rsidP="7DEFF0BC">
            <w:pPr>
              <w:rPr>
                <w:del w:id="1427" w:author="Chloe Mao" w:date="2022-03-15T21:49:00Z"/>
                <w:rFonts w:cstheme="minorHAnsi"/>
                <w:sz w:val="24"/>
                <w:szCs w:val="24"/>
                <w:lang w:eastAsia="zh-CN"/>
                <w:rPrChange w:id="1428" w:author="Chloe Mao" w:date="2022-03-15T23:40:00Z">
                  <w:rPr>
                    <w:del w:id="1429" w:author="Chloe Mao" w:date="2022-03-15T21:49:00Z"/>
                    <w:lang w:eastAsia="zh-CN"/>
                  </w:rPr>
                </w:rPrChange>
              </w:rPr>
            </w:pPr>
            <w:ins w:id="1430" w:author="Guest User" w:date="2022-03-15T02:28:00Z">
              <w:del w:id="1431" w:author="Chloe Mao" w:date="2022-03-15T21:49:00Z">
                <w:r w:rsidRPr="002E7EBD">
                  <w:rPr>
                    <w:rFonts w:cstheme="minorHAnsi"/>
                    <w:sz w:val="24"/>
                    <w:szCs w:val="24"/>
                    <w:lang w:eastAsia="zh-CN"/>
                    <w:rPrChange w:id="1432" w:author="Chloe Mao" w:date="2022-03-15T23:40:00Z">
                      <w:rPr>
                        <w:lang w:eastAsia="zh-CN"/>
                      </w:rPr>
                    </w:rPrChange>
                  </w:rPr>
                  <w:delText>CatBoost</w:delText>
                </w:r>
              </w:del>
            </w:ins>
          </w:p>
        </w:tc>
        <w:tc>
          <w:tcPr>
            <w:tcW w:w="4508" w:type="dxa"/>
          </w:tcPr>
          <w:p w14:paraId="0BC6EC45" w14:textId="720F17B1" w:rsidR="7DEFF0BC" w:rsidRPr="002E7EBD" w:rsidRDefault="7DEFF0BC" w:rsidP="7DEFF0BC">
            <w:pPr>
              <w:rPr>
                <w:del w:id="1433" w:author="Chloe Mao" w:date="2022-03-15T21:49:00Z"/>
                <w:rFonts w:cstheme="minorHAnsi"/>
                <w:sz w:val="24"/>
                <w:szCs w:val="24"/>
                <w:lang w:eastAsia="zh-CN"/>
                <w:rPrChange w:id="1434" w:author="Chloe Mao" w:date="2022-03-15T23:40:00Z">
                  <w:rPr>
                    <w:del w:id="1435" w:author="Chloe Mao" w:date="2022-03-15T21:49:00Z"/>
                    <w:lang w:eastAsia="zh-CN"/>
                  </w:rPr>
                </w:rPrChange>
              </w:rPr>
            </w:pPr>
            <w:ins w:id="1436" w:author="Guest User" w:date="2022-03-15T02:28:00Z">
              <w:del w:id="1437" w:author="Chloe Mao" w:date="2022-03-15T21:49:00Z">
                <w:r w:rsidRPr="002E7EBD">
                  <w:rPr>
                    <w:rFonts w:cstheme="minorHAnsi"/>
                    <w:sz w:val="24"/>
                    <w:szCs w:val="24"/>
                    <w:lang w:eastAsia="zh-CN"/>
                    <w:rPrChange w:id="1438" w:author="Chloe Mao" w:date="2022-03-15T23:40:00Z">
                      <w:rPr>
                        <w:lang w:eastAsia="zh-CN"/>
                      </w:rPr>
                    </w:rPrChange>
                  </w:rPr>
                  <w:delText>MAE, RMSE, MAPE</w:delText>
                </w:r>
              </w:del>
            </w:ins>
          </w:p>
        </w:tc>
      </w:tr>
      <w:tr w:rsidR="7DEFF0BC" w14:paraId="343DC868" w14:textId="77777777" w:rsidTr="7DEFF0BC">
        <w:trPr>
          <w:ins w:id="1439" w:author="Guest User" w:date="2022-03-15T02:28:00Z"/>
          <w:del w:id="1440" w:author="Chloe Mao" w:date="2022-03-15T21:49:00Z"/>
        </w:trPr>
        <w:tc>
          <w:tcPr>
            <w:tcW w:w="4508" w:type="dxa"/>
          </w:tcPr>
          <w:p w14:paraId="4712BBDD" w14:textId="529F58AD" w:rsidR="7DEFF0BC" w:rsidRPr="002E7EBD" w:rsidRDefault="7DEFF0BC" w:rsidP="7DEFF0BC">
            <w:pPr>
              <w:rPr>
                <w:del w:id="1441" w:author="Chloe Mao" w:date="2022-03-15T21:49:00Z"/>
                <w:rFonts w:cstheme="minorHAnsi"/>
                <w:sz w:val="24"/>
                <w:szCs w:val="24"/>
                <w:lang w:eastAsia="zh-CN"/>
                <w:rPrChange w:id="1442" w:author="Chloe Mao" w:date="2022-03-15T23:40:00Z">
                  <w:rPr>
                    <w:del w:id="1443" w:author="Chloe Mao" w:date="2022-03-15T21:49:00Z"/>
                    <w:lang w:eastAsia="zh-CN"/>
                  </w:rPr>
                </w:rPrChange>
              </w:rPr>
            </w:pPr>
            <w:ins w:id="1444" w:author="Guest User" w:date="2022-03-15T02:29:00Z">
              <w:del w:id="1445" w:author="Chloe Mao" w:date="2022-03-15T21:49:00Z">
                <w:r w:rsidRPr="002E7EBD">
                  <w:rPr>
                    <w:rFonts w:cstheme="minorHAnsi"/>
                    <w:sz w:val="24"/>
                    <w:szCs w:val="24"/>
                    <w:lang w:eastAsia="zh-CN"/>
                    <w:rPrChange w:id="1446" w:author="Chloe Mao" w:date="2022-03-15T23:40:00Z">
                      <w:rPr>
                        <w:lang w:eastAsia="zh-CN"/>
                      </w:rPr>
                    </w:rPrChange>
                  </w:rPr>
                  <w:delText>Linear Regression (Baseline model)</w:delText>
                </w:r>
              </w:del>
            </w:ins>
          </w:p>
        </w:tc>
        <w:tc>
          <w:tcPr>
            <w:tcW w:w="4508" w:type="dxa"/>
          </w:tcPr>
          <w:p w14:paraId="4B45B80F" w14:textId="64E3358A" w:rsidR="7DEFF0BC" w:rsidRPr="002E7EBD" w:rsidRDefault="7DEFF0BC" w:rsidP="7DEFF0BC">
            <w:pPr>
              <w:rPr>
                <w:del w:id="1447" w:author="Chloe Mao" w:date="2022-03-15T21:49:00Z"/>
                <w:rFonts w:cstheme="minorHAnsi"/>
                <w:sz w:val="24"/>
                <w:szCs w:val="24"/>
                <w:lang w:eastAsia="zh-CN"/>
                <w:rPrChange w:id="1448" w:author="Chloe Mao" w:date="2022-03-15T23:40:00Z">
                  <w:rPr>
                    <w:del w:id="1449" w:author="Chloe Mao" w:date="2022-03-15T21:49:00Z"/>
                    <w:lang w:eastAsia="zh-CN"/>
                  </w:rPr>
                </w:rPrChange>
              </w:rPr>
            </w:pPr>
            <w:ins w:id="1450" w:author="Guest User" w:date="2022-03-15T02:29:00Z">
              <w:del w:id="1451" w:author="Chloe Mao" w:date="2022-03-15T21:49:00Z">
                <w:r w:rsidRPr="002E7EBD">
                  <w:rPr>
                    <w:rFonts w:cstheme="minorHAnsi"/>
                    <w:sz w:val="24"/>
                    <w:szCs w:val="24"/>
                    <w:lang w:eastAsia="zh-CN"/>
                    <w:rPrChange w:id="1452" w:author="Chloe Mao" w:date="2022-03-15T23:40:00Z">
                      <w:rPr>
                        <w:lang w:eastAsia="zh-CN"/>
                      </w:rPr>
                    </w:rPrChange>
                  </w:rPr>
                  <w:delText>MAE</w:delText>
                </w:r>
              </w:del>
            </w:ins>
          </w:p>
        </w:tc>
      </w:tr>
      <w:tr w:rsidR="7DEFF0BC" w14:paraId="09BE5A19" w14:textId="77777777" w:rsidTr="7DEFF0BC">
        <w:trPr>
          <w:ins w:id="1453" w:author="Guest User" w:date="2022-03-15T02:28:00Z"/>
          <w:del w:id="1454" w:author="Chloe Mao" w:date="2022-03-15T21:49:00Z"/>
        </w:trPr>
        <w:tc>
          <w:tcPr>
            <w:tcW w:w="4508" w:type="dxa"/>
          </w:tcPr>
          <w:p w14:paraId="768681F5" w14:textId="4F1F424A" w:rsidR="7DEFF0BC" w:rsidRPr="002E7EBD" w:rsidRDefault="7DEFF0BC" w:rsidP="7DEFF0BC">
            <w:pPr>
              <w:rPr>
                <w:del w:id="1455" w:author="Chloe Mao" w:date="2022-03-15T21:49:00Z"/>
                <w:rFonts w:cstheme="minorHAnsi"/>
                <w:sz w:val="24"/>
                <w:szCs w:val="24"/>
                <w:lang w:eastAsia="zh-CN"/>
                <w:rPrChange w:id="1456" w:author="Chloe Mao" w:date="2022-03-15T23:40:00Z">
                  <w:rPr>
                    <w:del w:id="1457" w:author="Chloe Mao" w:date="2022-03-15T21:49:00Z"/>
                    <w:lang w:eastAsia="zh-CN"/>
                  </w:rPr>
                </w:rPrChange>
              </w:rPr>
            </w:pPr>
            <w:ins w:id="1458" w:author="Guest User" w:date="2022-03-15T02:29:00Z">
              <w:del w:id="1459" w:author="Chloe Mao" w:date="2022-03-15T21:49:00Z">
                <w:r w:rsidRPr="002E7EBD">
                  <w:rPr>
                    <w:rFonts w:cstheme="minorHAnsi"/>
                    <w:sz w:val="24"/>
                    <w:szCs w:val="24"/>
                    <w:lang w:eastAsia="zh-CN"/>
                    <w:rPrChange w:id="1460" w:author="Chloe Mao" w:date="2022-03-15T23:40:00Z">
                      <w:rPr>
                        <w:lang w:eastAsia="zh-CN"/>
                      </w:rPr>
                    </w:rPrChange>
                  </w:rPr>
                  <w:delText xml:space="preserve">Port proprietary model </w:delText>
                </w:r>
              </w:del>
            </w:ins>
          </w:p>
        </w:tc>
        <w:tc>
          <w:tcPr>
            <w:tcW w:w="4508" w:type="dxa"/>
          </w:tcPr>
          <w:p w14:paraId="0E3A5B68" w14:textId="720489C6" w:rsidR="7DEFF0BC" w:rsidRPr="002E7EBD" w:rsidRDefault="7DEFF0BC" w:rsidP="7DEFF0BC">
            <w:pPr>
              <w:rPr>
                <w:del w:id="1461" w:author="Chloe Mao" w:date="2022-03-15T21:49:00Z"/>
                <w:rFonts w:cstheme="minorHAnsi"/>
                <w:sz w:val="24"/>
                <w:szCs w:val="24"/>
                <w:lang w:eastAsia="zh-CN"/>
                <w:rPrChange w:id="1462" w:author="Chloe Mao" w:date="2022-03-15T23:40:00Z">
                  <w:rPr>
                    <w:del w:id="1463" w:author="Chloe Mao" w:date="2022-03-15T21:49:00Z"/>
                    <w:lang w:eastAsia="zh-CN"/>
                  </w:rPr>
                </w:rPrChange>
              </w:rPr>
            </w:pPr>
            <w:ins w:id="1464" w:author="Guest User" w:date="2022-03-15T02:29:00Z">
              <w:del w:id="1465" w:author="Chloe Mao" w:date="2022-03-15T21:49:00Z">
                <w:r w:rsidRPr="002E7EBD">
                  <w:rPr>
                    <w:rFonts w:cstheme="minorHAnsi"/>
                    <w:sz w:val="24"/>
                    <w:szCs w:val="24"/>
                    <w:lang w:eastAsia="zh-CN"/>
                    <w:rPrChange w:id="1466" w:author="Chloe Mao" w:date="2022-03-15T23:40:00Z">
                      <w:rPr>
                        <w:lang w:eastAsia="zh-CN"/>
                      </w:rPr>
                    </w:rPrChange>
                  </w:rPr>
                  <w:delText>MAE</w:delText>
                </w:r>
              </w:del>
            </w:ins>
          </w:p>
        </w:tc>
      </w:tr>
    </w:tbl>
    <w:p w14:paraId="76A3714A" w14:textId="02E7E8B8" w:rsidR="0913C062" w:rsidRPr="002E7EBD" w:rsidRDefault="0913C062" w:rsidP="0913C062">
      <w:pPr>
        <w:spacing w:after="0" w:line="240" w:lineRule="auto"/>
        <w:jc w:val="both"/>
        <w:rPr>
          <w:ins w:id="1467" w:author="Guest User" w:date="2022-03-15T01:00:00Z"/>
          <w:del w:id="1468" w:author="Chloe Mao" w:date="2022-03-15T22:12:00Z"/>
          <w:rFonts w:cstheme="minorHAnsi"/>
          <w:sz w:val="24"/>
          <w:szCs w:val="24"/>
          <w:lang w:eastAsia="zh-CN"/>
          <w:rPrChange w:id="1469" w:author="Chloe Mao" w:date="2022-03-15T23:40:00Z">
            <w:rPr>
              <w:ins w:id="1470" w:author="Guest User" w:date="2022-03-15T01:00:00Z"/>
              <w:del w:id="1471" w:author="Chloe Mao" w:date="2022-03-15T22:12:00Z"/>
              <w:lang w:eastAsia="zh-CN"/>
            </w:rPr>
          </w:rPrChange>
        </w:rPr>
      </w:pPr>
    </w:p>
    <w:p w14:paraId="3D3FA0A0" w14:textId="57F1D8FE" w:rsidR="0913C062" w:rsidRPr="002E7EBD" w:rsidRDefault="7DEFF0BC" w:rsidP="0913C062">
      <w:pPr>
        <w:spacing w:after="0" w:line="240" w:lineRule="auto"/>
        <w:jc w:val="both"/>
        <w:rPr>
          <w:ins w:id="1472" w:author="Guest User" w:date="2022-03-15T00:51:00Z"/>
          <w:del w:id="1473" w:author="Chloe Mao" w:date="2022-03-15T22:13:00Z"/>
          <w:rFonts w:cstheme="minorHAnsi"/>
          <w:sz w:val="24"/>
          <w:szCs w:val="24"/>
          <w:lang w:eastAsia="zh-CN"/>
          <w:rPrChange w:id="1474" w:author="Chloe Mao" w:date="2022-03-15T23:40:00Z">
            <w:rPr>
              <w:ins w:id="1475" w:author="Guest User" w:date="2022-03-15T00:51:00Z"/>
              <w:del w:id="1476" w:author="Chloe Mao" w:date="2022-03-15T22:13:00Z"/>
              <w:lang w:eastAsia="zh-CN"/>
            </w:rPr>
          </w:rPrChange>
        </w:rPr>
      </w:pPr>
      <w:commentRangeStart w:id="1477"/>
      <w:ins w:id="1478" w:author="Guest User" w:date="2022-03-15T01:00:00Z">
        <w:del w:id="1479" w:author="Chloe Mao" w:date="2022-03-15T22:13:00Z">
          <w:r w:rsidRPr="002E7EBD">
            <w:rPr>
              <w:rFonts w:cstheme="minorHAnsi"/>
              <w:sz w:val="24"/>
              <w:szCs w:val="24"/>
              <w:lang w:eastAsia="zh-CN"/>
              <w:rPrChange w:id="1480" w:author="Chloe Mao" w:date="2022-03-15T23:40:00Z">
                <w:rPr>
                  <w:lang w:eastAsia="zh-CN"/>
                </w:rPr>
              </w:rPrChange>
            </w:rPr>
            <w:delText xml:space="preserve">As part of their findings, Dejan </w:delText>
          </w:r>
        </w:del>
      </w:ins>
      <w:ins w:id="1481" w:author="Guest User" w:date="2022-03-15T02:32:00Z">
        <w:del w:id="1482" w:author="Chloe Mao" w:date="2022-03-15T22:13:00Z">
          <w:r w:rsidRPr="002E7EBD">
            <w:rPr>
              <w:rFonts w:cstheme="minorHAnsi"/>
              <w:sz w:val="24"/>
              <w:szCs w:val="24"/>
              <w:lang w:eastAsia="zh-CN"/>
              <w:rPrChange w:id="1483" w:author="Chloe Mao" w:date="2022-03-15T23:40:00Z">
                <w:rPr>
                  <w:lang w:eastAsia="zh-CN"/>
                </w:rPr>
              </w:rPrChange>
            </w:rPr>
            <w:delText xml:space="preserve">et al. </w:delText>
          </w:r>
        </w:del>
      </w:ins>
      <w:ins w:id="1484" w:author="Guest User" w:date="2022-03-15T01:00:00Z">
        <w:del w:id="1485" w:author="Chloe Mao" w:date="2022-03-15T22:13:00Z">
          <w:r w:rsidRPr="002E7EBD">
            <w:rPr>
              <w:rFonts w:cstheme="minorHAnsi"/>
              <w:sz w:val="24"/>
              <w:szCs w:val="24"/>
              <w:lang w:eastAsia="zh-CN"/>
              <w:rPrChange w:id="1486" w:author="Chloe Mao" w:date="2022-03-15T23:40:00Z">
                <w:rPr>
                  <w:lang w:eastAsia="zh-CN"/>
                </w:rPr>
              </w:rPrChange>
            </w:rPr>
            <w:delText>reported that t</w:delText>
          </w:r>
        </w:del>
      </w:ins>
      <w:ins w:id="1487" w:author="Guest User" w:date="2022-03-15T01:01:00Z">
        <w:del w:id="1488" w:author="Chloe Mao" w:date="2022-03-15T22:13:00Z">
          <w:r w:rsidRPr="002E7EBD">
            <w:rPr>
              <w:rFonts w:cstheme="minorHAnsi"/>
              <w:sz w:val="24"/>
              <w:szCs w:val="24"/>
              <w:lang w:eastAsia="zh-CN"/>
              <w:rPrChange w:id="1489" w:author="Chloe Mao" w:date="2022-03-15T23:40:00Z">
                <w:rPr>
                  <w:lang w:eastAsia="zh-CN"/>
                </w:rPr>
              </w:rPrChange>
            </w:rPr>
            <w:delText>he most</w:delText>
          </w:r>
        </w:del>
      </w:ins>
      <w:ins w:id="1490" w:author="Guest User" w:date="2022-03-15T01:09:00Z">
        <w:del w:id="1491" w:author="Chloe Mao" w:date="2022-03-15T22:13:00Z">
          <w:r w:rsidRPr="002E7EBD">
            <w:rPr>
              <w:rFonts w:cstheme="minorHAnsi"/>
              <w:sz w:val="24"/>
              <w:szCs w:val="24"/>
              <w:lang w:eastAsia="zh-CN"/>
              <w:rPrChange w:id="1492" w:author="Chloe Mao" w:date="2022-03-15T23:40:00Z">
                <w:rPr>
                  <w:lang w:eastAsia="zh-CN"/>
                </w:rPr>
              </w:rPrChange>
            </w:rPr>
            <w:delText xml:space="preserve"> significant features are the type of cargo, its tonnage, the day of the week of entry and the berth used. </w:delText>
          </w:r>
        </w:del>
      </w:ins>
      <w:ins w:id="1493" w:author="Guest User" w:date="2022-03-15T01:10:00Z">
        <w:del w:id="1494" w:author="Chloe Mao" w:date="2022-03-15T22:13:00Z">
          <w:r w:rsidRPr="002E7EBD">
            <w:rPr>
              <w:rFonts w:cstheme="minorHAnsi"/>
              <w:sz w:val="24"/>
              <w:szCs w:val="24"/>
              <w:lang w:eastAsia="zh-CN"/>
              <w:rPrChange w:id="1495" w:author="Chloe Mao" w:date="2022-03-15T23:40:00Z">
                <w:rPr>
                  <w:lang w:eastAsia="zh-CN"/>
                </w:rPr>
              </w:rPrChange>
            </w:rPr>
            <w:delText xml:space="preserve">Lesser significant features </w:delText>
          </w:r>
        </w:del>
      </w:ins>
      <w:ins w:id="1496" w:author="Guest User" w:date="2022-03-15T01:15:00Z">
        <w:del w:id="1497" w:author="Chloe Mao" w:date="2022-03-15T22:13:00Z">
          <w:r w:rsidRPr="002E7EBD">
            <w:rPr>
              <w:rFonts w:cstheme="minorHAnsi"/>
              <w:sz w:val="24"/>
              <w:szCs w:val="24"/>
              <w:lang w:eastAsia="zh-CN"/>
              <w:rPrChange w:id="1498" w:author="Chloe Mao" w:date="2022-03-15T23:40:00Z">
                <w:rPr>
                  <w:lang w:eastAsia="zh-CN"/>
                </w:rPr>
              </w:rPrChange>
            </w:rPr>
            <w:delText>revolve</w:delText>
          </w:r>
        </w:del>
      </w:ins>
      <w:ins w:id="1499" w:author="Guest User" w:date="2022-03-15T01:10:00Z">
        <w:del w:id="1500" w:author="Chloe Mao" w:date="2022-03-15T22:13:00Z">
          <w:r w:rsidRPr="002E7EBD">
            <w:rPr>
              <w:rFonts w:cstheme="minorHAnsi"/>
              <w:sz w:val="24"/>
              <w:szCs w:val="24"/>
              <w:lang w:eastAsia="zh-CN"/>
              <w:rPrChange w:id="1501" w:author="Chloe Mao" w:date="2022-03-15T23:40:00Z">
                <w:rPr>
                  <w:lang w:eastAsia="zh-CN"/>
                </w:rPr>
              </w:rPrChange>
            </w:rPr>
            <w:delText xml:space="preserve"> around the holiday schedule of the region and no observed impact</w:delText>
          </w:r>
        </w:del>
      </w:ins>
      <w:ins w:id="1502" w:author="Guest User" w:date="2022-03-15T01:11:00Z">
        <w:del w:id="1503" w:author="Chloe Mao" w:date="2022-03-15T22:13:00Z">
          <w:r w:rsidRPr="002E7EBD">
            <w:rPr>
              <w:rFonts w:cstheme="minorHAnsi"/>
              <w:sz w:val="24"/>
              <w:szCs w:val="24"/>
              <w:lang w:eastAsia="zh-CN"/>
              <w:rPrChange w:id="1504" w:author="Chloe Mao" w:date="2022-03-15T23:40:00Z">
                <w:rPr>
                  <w:lang w:eastAsia="zh-CN"/>
                </w:rPr>
              </w:rPrChange>
            </w:rPr>
            <w:delText xml:space="preserve"> from </w:delText>
          </w:r>
        </w:del>
      </w:ins>
      <w:ins w:id="1505" w:author="Guest User" w:date="2022-03-15T01:15:00Z">
        <w:del w:id="1506" w:author="Chloe Mao" w:date="2022-03-15T22:13:00Z">
          <w:r w:rsidRPr="002E7EBD">
            <w:rPr>
              <w:rFonts w:cstheme="minorHAnsi"/>
              <w:sz w:val="24"/>
              <w:szCs w:val="24"/>
              <w:lang w:eastAsia="zh-CN"/>
              <w:rPrChange w:id="1507" w:author="Chloe Mao" w:date="2022-03-15T23:40:00Z">
                <w:rPr>
                  <w:lang w:eastAsia="zh-CN"/>
                </w:rPr>
              </w:rPrChange>
            </w:rPr>
            <w:delText>tides</w:delText>
          </w:r>
        </w:del>
      </w:ins>
      <w:ins w:id="1508" w:author="Guest User" w:date="2022-03-15T01:32:00Z">
        <w:del w:id="1509" w:author="Chloe Mao" w:date="2022-03-15T22:13:00Z">
          <w:r w:rsidRPr="002E7EBD">
            <w:rPr>
              <w:rFonts w:cstheme="minorHAnsi"/>
              <w:sz w:val="24"/>
              <w:szCs w:val="24"/>
              <w:lang w:eastAsia="zh-CN"/>
              <w:rPrChange w:id="1510" w:author="Chloe Mao" w:date="2022-03-15T23:40:00Z">
                <w:rPr>
                  <w:lang w:eastAsia="zh-CN"/>
                </w:rPr>
              </w:rPrChange>
            </w:rPr>
            <w:delText xml:space="preserve"> and congestion within ports. Weather data </w:delText>
          </w:r>
        </w:del>
      </w:ins>
      <w:ins w:id="1511" w:author="Guest User" w:date="2022-03-15T01:33:00Z">
        <w:del w:id="1512" w:author="Chloe Mao" w:date="2022-03-15T22:13:00Z">
          <w:r w:rsidRPr="002E7EBD">
            <w:rPr>
              <w:rFonts w:cstheme="minorHAnsi"/>
              <w:sz w:val="24"/>
              <w:szCs w:val="24"/>
              <w:lang w:eastAsia="zh-CN"/>
              <w:rPrChange w:id="1513" w:author="Chloe Mao" w:date="2022-03-15T23:40:00Z">
                <w:rPr>
                  <w:lang w:eastAsia="zh-CN"/>
                </w:rPr>
              </w:rPrChange>
            </w:rPr>
            <w:delText xml:space="preserve">has some weak significance </w:delText>
          </w:r>
        </w:del>
      </w:ins>
      <w:ins w:id="1514" w:author="Guest User" w:date="2022-03-15T01:32:00Z">
        <w:del w:id="1515" w:author="Chloe Mao" w:date="2022-03-15T22:13:00Z">
          <w:r w:rsidRPr="002E7EBD">
            <w:rPr>
              <w:rFonts w:cstheme="minorHAnsi"/>
              <w:sz w:val="24"/>
              <w:szCs w:val="24"/>
              <w:lang w:eastAsia="zh-CN"/>
              <w:rPrChange w:id="1516" w:author="Chloe Mao" w:date="2022-03-15T23:40:00Z">
                <w:rPr>
                  <w:lang w:eastAsia="zh-CN"/>
                </w:rPr>
              </w:rPrChange>
            </w:rPr>
            <w:delText>to certain cargo categories such as dry bulk cargo</w:delText>
          </w:r>
        </w:del>
      </w:ins>
      <w:ins w:id="1517" w:author="Guest User" w:date="2022-03-15T01:33:00Z">
        <w:del w:id="1518" w:author="Chloe Mao" w:date="2022-03-15T22:13:00Z">
          <w:r w:rsidRPr="002E7EBD">
            <w:rPr>
              <w:rFonts w:cstheme="minorHAnsi"/>
              <w:sz w:val="24"/>
              <w:szCs w:val="24"/>
              <w:lang w:eastAsia="zh-CN"/>
              <w:rPrChange w:id="1519" w:author="Chloe Mao" w:date="2022-03-15T23:40:00Z">
                <w:rPr>
                  <w:lang w:eastAsia="zh-CN"/>
                </w:rPr>
              </w:rPrChange>
            </w:rPr>
            <w:delText>.</w:delText>
          </w:r>
        </w:del>
      </w:ins>
      <w:ins w:id="1520" w:author="Guest User" w:date="2022-03-15T01:52:00Z">
        <w:del w:id="1521" w:author="Chloe Mao" w:date="2022-03-15T22:13:00Z">
          <w:r w:rsidRPr="002E7EBD">
            <w:rPr>
              <w:rFonts w:cstheme="minorHAnsi"/>
              <w:sz w:val="24"/>
              <w:szCs w:val="24"/>
              <w:lang w:eastAsia="zh-CN"/>
              <w:rPrChange w:id="1522" w:author="Chloe Mao" w:date="2022-03-15T23:40:00Z">
                <w:rPr>
                  <w:lang w:eastAsia="zh-CN"/>
                </w:rPr>
              </w:rPrChange>
            </w:rPr>
            <w:delText xml:space="preserve"> </w:delText>
          </w:r>
        </w:del>
      </w:ins>
      <w:ins w:id="1523" w:author="Guest User" w:date="2022-03-15T02:30:00Z">
        <w:del w:id="1524" w:author="Chloe Mao" w:date="2022-03-15T22:13:00Z">
          <w:r w:rsidRPr="002E7EBD">
            <w:rPr>
              <w:rFonts w:cstheme="minorHAnsi"/>
              <w:sz w:val="24"/>
              <w:szCs w:val="24"/>
              <w:lang w:eastAsia="zh-CN"/>
              <w:rPrChange w:id="1525" w:author="Chloe Mao" w:date="2022-03-15T23:40:00Z">
                <w:rPr>
                  <w:lang w:eastAsia="zh-CN"/>
                </w:rPr>
              </w:rPrChange>
            </w:rPr>
            <w:delText>Taking these as references, we will be very interested to investigate</w:delText>
          </w:r>
        </w:del>
      </w:ins>
      <w:ins w:id="1526" w:author="Guest User" w:date="2022-03-15T02:31:00Z">
        <w:del w:id="1527" w:author="Chloe Mao" w:date="2022-03-15T22:13:00Z">
          <w:r w:rsidRPr="002E7EBD">
            <w:rPr>
              <w:rFonts w:cstheme="minorHAnsi"/>
              <w:sz w:val="24"/>
              <w:szCs w:val="24"/>
              <w:lang w:eastAsia="zh-CN"/>
              <w:rPrChange w:id="1528" w:author="Chloe Mao" w:date="2022-03-15T23:40:00Z">
                <w:rPr>
                  <w:lang w:eastAsia="zh-CN"/>
                </w:rPr>
              </w:rPrChange>
            </w:rPr>
            <w:delText xml:space="preserve"> if similar significance of these features </w:delText>
          </w:r>
        </w:del>
        <w:del w:id="1529" w:author="Chloe Mao" w:date="2022-03-15T22:07:00Z">
          <w:r w:rsidRPr="002E7EBD">
            <w:rPr>
              <w:rFonts w:cstheme="minorHAnsi"/>
              <w:sz w:val="24"/>
              <w:szCs w:val="24"/>
              <w:lang w:eastAsia="zh-CN"/>
              <w:rPrChange w:id="1530" w:author="Chloe Mao" w:date="2022-03-15T23:40:00Z">
                <w:rPr>
                  <w:lang w:eastAsia="zh-CN"/>
                </w:rPr>
              </w:rPrChange>
            </w:rPr>
            <w:delText>are</w:delText>
          </w:r>
        </w:del>
        <w:del w:id="1531" w:author="Chloe Mao" w:date="2022-03-15T22:13:00Z">
          <w:r w:rsidRPr="002E7EBD">
            <w:rPr>
              <w:rFonts w:cstheme="minorHAnsi"/>
              <w:sz w:val="24"/>
              <w:szCs w:val="24"/>
              <w:lang w:eastAsia="zh-CN"/>
              <w:rPrChange w:id="1532" w:author="Chloe Mao" w:date="2022-03-15T23:40:00Z">
                <w:rPr>
                  <w:lang w:eastAsia="zh-CN"/>
                </w:rPr>
              </w:rPrChange>
            </w:rPr>
            <w:delText xml:space="preserve"> observed in the prediction of waiting time in anchorage. We should be able to </w:delText>
          </w:r>
        </w:del>
      </w:ins>
      <w:ins w:id="1533" w:author="Guest User" w:date="2022-03-15T02:32:00Z">
        <w:del w:id="1534" w:author="Chloe Mao" w:date="2022-03-15T22:13:00Z">
          <w:r w:rsidRPr="002E7EBD">
            <w:rPr>
              <w:rFonts w:cstheme="minorHAnsi"/>
              <w:sz w:val="24"/>
              <w:szCs w:val="24"/>
              <w:lang w:eastAsia="zh-CN"/>
              <w:rPrChange w:id="1535" w:author="Chloe Mao" w:date="2022-03-15T23:40:00Z">
                <w:rPr>
                  <w:lang w:eastAsia="zh-CN"/>
                </w:rPr>
              </w:rPrChange>
            </w:rPr>
            <w:delText xml:space="preserve">acquire all features that are deemed to be strong predictors in Dejan et al. Paper, </w:delText>
          </w:r>
        </w:del>
        <w:del w:id="1536" w:author="Chloe Mao" w:date="2022-03-15T22:07:00Z">
          <w:r w:rsidRPr="002E7EBD">
            <w:rPr>
              <w:rFonts w:cstheme="minorHAnsi"/>
              <w:sz w:val="24"/>
              <w:szCs w:val="24"/>
              <w:lang w:eastAsia="zh-CN"/>
              <w:rPrChange w:id="1537" w:author="Chloe Mao" w:date="2022-03-15T23:40:00Z">
                <w:rPr>
                  <w:lang w:eastAsia="zh-CN"/>
                </w:rPr>
              </w:rPrChange>
            </w:rPr>
            <w:delText>with the exception of</w:delText>
          </w:r>
        </w:del>
        <w:del w:id="1538" w:author="Chloe Mao" w:date="2022-03-15T22:13:00Z">
          <w:r w:rsidRPr="002E7EBD">
            <w:rPr>
              <w:rFonts w:cstheme="minorHAnsi"/>
              <w:sz w:val="24"/>
              <w:szCs w:val="24"/>
              <w:lang w:eastAsia="zh-CN"/>
              <w:rPrChange w:id="1539" w:author="Chloe Mao" w:date="2022-03-15T23:40:00Z">
                <w:rPr>
                  <w:lang w:eastAsia="zh-CN"/>
                </w:rPr>
              </w:rPrChange>
            </w:rPr>
            <w:delText xml:space="preserve"> </w:delText>
          </w:r>
        </w:del>
      </w:ins>
      <w:ins w:id="1540" w:author="Guest User" w:date="2022-03-15T02:33:00Z">
        <w:del w:id="1541" w:author="Chloe Mao" w:date="2022-03-15T22:13:00Z">
          <w:r w:rsidRPr="002E7EBD">
            <w:rPr>
              <w:rFonts w:cstheme="minorHAnsi"/>
              <w:sz w:val="24"/>
              <w:szCs w:val="24"/>
              <w:lang w:eastAsia="zh-CN"/>
              <w:rPrChange w:id="1542" w:author="Chloe Mao" w:date="2022-03-15T23:40:00Z">
                <w:rPr>
                  <w:lang w:eastAsia="zh-CN"/>
                </w:rPr>
              </w:rPrChange>
            </w:rPr>
            <w:delText xml:space="preserve">berth being unique to the ports. While Dejan et al. Did not find any significance of port congestion </w:delText>
          </w:r>
        </w:del>
      </w:ins>
      <w:ins w:id="1543" w:author="Guest User" w:date="2022-03-15T02:34:00Z">
        <w:del w:id="1544" w:author="Chloe Mao" w:date="2022-03-15T22:13:00Z">
          <w:r w:rsidRPr="002E7EBD">
            <w:rPr>
              <w:rFonts w:cstheme="minorHAnsi"/>
              <w:sz w:val="24"/>
              <w:szCs w:val="24"/>
              <w:lang w:eastAsia="zh-CN"/>
              <w:rPrChange w:id="1545" w:author="Chloe Mao" w:date="2022-03-15T23:40:00Z">
                <w:rPr>
                  <w:lang w:eastAsia="zh-CN"/>
                </w:rPr>
              </w:rPrChange>
            </w:rPr>
            <w:delText>to prediction of turnaround, it will be our aim to investigate the significance of anchorage congestion in waiting time at the anchorage.</w:delText>
          </w:r>
        </w:del>
      </w:ins>
      <w:ins w:id="1546" w:author="Guest User" w:date="2022-03-15T02:36:00Z">
        <w:del w:id="1547" w:author="Chloe Mao" w:date="2022-03-15T22:13:00Z">
          <w:r w:rsidRPr="002E7EBD">
            <w:rPr>
              <w:rFonts w:cstheme="minorHAnsi"/>
              <w:sz w:val="24"/>
              <w:szCs w:val="24"/>
              <w:lang w:eastAsia="zh-CN"/>
              <w:rPrChange w:id="1548" w:author="Chloe Mao" w:date="2022-03-15T23:40:00Z">
                <w:rPr>
                  <w:lang w:eastAsia="zh-CN"/>
                </w:rPr>
              </w:rPrChange>
            </w:rPr>
            <w:delText xml:space="preserve"> </w:delText>
          </w:r>
        </w:del>
      </w:ins>
      <w:commentRangeEnd w:id="1477"/>
      <w:del w:id="1549" w:author="Chloe Mao" w:date="2022-03-15T22:13:00Z">
        <w:r w:rsidRPr="002E7EBD">
          <w:rPr>
            <w:rStyle w:val="CommentReference"/>
            <w:rFonts w:cstheme="minorHAnsi"/>
            <w:sz w:val="24"/>
            <w:szCs w:val="24"/>
            <w:rPrChange w:id="1550" w:author="Chloe Mao" w:date="2022-03-15T23:40:00Z">
              <w:rPr>
                <w:rStyle w:val="CommentReference"/>
              </w:rPr>
            </w:rPrChange>
          </w:rPr>
          <w:commentReference w:id="1477"/>
        </w:r>
      </w:del>
    </w:p>
    <w:p w14:paraId="7FBE6F4B" w14:textId="71113C9F" w:rsidR="7DEFF0BC" w:rsidRPr="002E7EBD" w:rsidRDefault="7DEFF0BC" w:rsidP="7DEFF0BC">
      <w:pPr>
        <w:spacing w:after="0" w:line="240" w:lineRule="auto"/>
        <w:jc w:val="both"/>
        <w:rPr>
          <w:ins w:id="1551" w:author="Guest User" w:date="2022-03-15T02:36:00Z"/>
          <w:rFonts w:cstheme="minorHAnsi"/>
          <w:sz w:val="24"/>
          <w:szCs w:val="24"/>
          <w:lang w:eastAsia="zh-CN"/>
          <w:rPrChange w:id="1552" w:author="Chloe Mao" w:date="2022-03-15T23:40:00Z">
            <w:rPr>
              <w:ins w:id="1553" w:author="Guest User" w:date="2022-03-15T02:36:00Z"/>
              <w:lang w:eastAsia="zh-CN"/>
            </w:rPr>
          </w:rPrChange>
        </w:rPr>
      </w:pPr>
    </w:p>
    <w:p w14:paraId="51E82AA6" w14:textId="6009564C" w:rsidR="7DEFF0BC" w:rsidRPr="002E7EBD" w:rsidRDefault="7CBF5DAC" w:rsidP="7DEFF0BC">
      <w:pPr>
        <w:spacing w:after="0" w:line="240" w:lineRule="auto"/>
        <w:jc w:val="both"/>
        <w:rPr>
          <w:ins w:id="1554" w:author="Guest User" w:date="2022-03-15T02:43:00Z"/>
          <w:rFonts w:cstheme="minorHAnsi"/>
          <w:sz w:val="24"/>
          <w:szCs w:val="24"/>
          <w:lang w:eastAsia="zh-CN"/>
          <w:rPrChange w:id="1555" w:author="Chloe Mao" w:date="2022-03-15T23:40:00Z">
            <w:rPr>
              <w:ins w:id="1556" w:author="Guest User" w:date="2022-03-15T02:43:00Z"/>
              <w:lang w:eastAsia="zh-CN"/>
            </w:rPr>
          </w:rPrChange>
        </w:rPr>
      </w:pPr>
      <w:ins w:id="1557" w:author="Guest User" w:date="2022-03-15T02:36:00Z">
        <w:r w:rsidRPr="002E7EBD">
          <w:rPr>
            <w:rFonts w:cstheme="minorHAnsi"/>
            <w:sz w:val="24"/>
            <w:szCs w:val="24"/>
            <w:lang w:eastAsia="zh-CN"/>
            <w:rPrChange w:id="1558" w:author="Chloe Mao" w:date="2022-03-15T23:40:00Z">
              <w:rPr>
                <w:lang w:eastAsia="zh-CN"/>
              </w:rPr>
            </w:rPrChange>
          </w:rPr>
          <w:t xml:space="preserve">Following are </w:t>
        </w:r>
      </w:ins>
      <w:ins w:id="1559" w:author="Guest User" w:date="2022-03-15T02:37:00Z">
        <w:r w:rsidRPr="002E7EBD">
          <w:rPr>
            <w:rFonts w:cstheme="minorHAnsi"/>
            <w:sz w:val="24"/>
            <w:szCs w:val="24"/>
            <w:lang w:eastAsia="zh-CN"/>
            <w:rPrChange w:id="1560" w:author="Chloe Mao" w:date="2022-03-15T23:40:00Z">
              <w:rPr>
                <w:lang w:eastAsia="zh-CN"/>
              </w:rPr>
            </w:rPrChange>
          </w:rPr>
          <w:t xml:space="preserve">the </w:t>
        </w:r>
      </w:ins>
      <w:ins w:id="1561" w:author="Guest User" w:date="2022-03-15T02:43:00Z">
        <w:r w:rsidRPr="002E7EBD">
          <w:rPr>
            <w:rFonts w:cstheme="minorHAnsi"/>
            <w:sz w:val="24"/>
            <w:szCs w:val="24"/>
            <w:lang w:eastAsia="zh-CN"/>
            <w:rPrChange w:id="1562" w:author="Chloe Mao" w:date="2022-03-15T23:40:00Z">
              <w:rPr>
                <w:lang w:eastAsia="zh-CN"/>
              </w:rPr>
            </w:rPrChange>
          </w:rPr>
          <w:t xml:space="preserve">features selected and used in the final </w:t>
        </w:r>
        <w:proofErr w:type="spellStart"/>
        <w:r w:rsidRPr="002E7EBD">
          <w:rPr>
            <w:rFonts w:cstheme="minorHAnsi"/>
            <w:sz w:val="24"/>
            <w:szCs w:val="24"/>
            <w:lang w:eastAsia="zh-CN"/>
            <w:rPrChange w:id="1563" w:author="Chloe Mao" w:date="2022-03-15T23:40:00Z">
              <w:rPr>
                <w:lang w:eastAsia="zh-CN"/>
              </w:rPr>
            </w:rPrChange>
          </w:rPr>
          <w:t>CatBoost</w:t>
        </w:r>
        <w:proofErr w:type="spellEnd"/>
        <w:r w:rsidRPr="002E7EBD">
          <w:rPr>
            <w:rFonts w:cstheme="minorHAnsi"/>
            <w:sz w:val="24"/>
            <w:szCs w:val="24"/>
            <w:lang w:eastAsia="zh-CN"/>
            <w:rPrChange w:id="1564" w:author="Chloe Mao" w:date="2022-03-15T23:40:00Z">
              <w:rPr>
                <w:lang w:eastAsia="zh-CN"/>
              </w:rPr>
            </w:rPrChange>
          </w:rPr>
          <w:t xml:space="preserve"> model</w:t>
        </w:r>
      </w:ins>
      <w:ins w:id="1565" w:author="Chloe Mao" w:date="2022-03-15T22:15:00Z">
        <w:r w:rsidR="00AB3E2E">
          <w:rPr>
            <w:rFonts w:cstheme="minorHAnsi"/>
            <w:sz w:val="24"/>
            <w:szCs w:val="24"/>
            <w:lang w:eastAsia="zh-CN"/>
          </w:rPr>
          <w:t>:</w:t>
        </w:r>
      </w:ins>
      <w:ins w:id="1566" w:author="Guest User" w:date="2022-03-15T02:43:00Z">
        <w:del w:id="1567" w:author="Chloe Mao" w:date="2022-03-15T22:15:00Z">
          <w:r w:rsidRPr="002E7EBD">
            <w:rPr>
              <w:rFonts w:cstheme="minorHAnsi"/>
              <w:sz w:val="24"/>
              <w:szCs w:val="24"/>
              <w:lang w:eastAsia="zh-CN"/>
              <w:rPrChange w:id="1568" w:author="Chloe Mao" w:date="2022-03-15T23:40:00Z">
                <w:rPr>
                  <w:lang w:eastAsia="zh-CN"/>
                </w:rPr>
              </w:rPrChange>
            </w:rPr>
            <w:delText>.</w:delText>
          </w:r>
        </w:del>
      </w:ins>
    </w:p>
    <w:p w14:paraId="50C26686" w14:textId="59A08CE6" w:rsidR="7CBF5DAC" w:rsidRPr="002E7EBD" w:rsidRDefault="7CBF5DAC" w:rsidP="7CBF5DAC">
      <w:pPr>
        <w:spacing w:after="0" w:line="240" w:lineRule="auto"/>
        <w:jc w:val="both"/>
        <w:rPr>
          <w:ins w:id="1569" w:author="Guest User" w:date="2022-03-15T02:43:00Z"/>
          <w:rFonts w:cstheme="minorHAnsi"/>
          <w:sz w:val="24"/>
          <w:szCs w:val="24"/>
          <w:lang w:eastAsia="zh-CN"/>
          <w:rPrChange w:id="1570" w:author="Chloe Mao" w:date="2022-03-15T23:40:00Z">
            <w:rPr>
              <w:ins w:id="1571" w:author="Guest User" w:date="2022-03-15T02:43:00Z"/>
              <w:lang w:eastAsia="zh-CN"/>
            </w:rPr>
          </w:rPrChange>
        </w:rPr>
      </w:pPr>
    </w:p>
    <w:tbl>
      <w:tblPr>
        <w:tblStyle w:val="TableGrid"/>
        <w:tblW w:w="0" w:type="auto"/>
        <w:tblLayout w:type="fixed"/>
        <w:tblLook w:val="06A0" w:firstRow="1" w:lastRow="0" w:firstColumn="1" w:lastColumn="0" w:noHBand="1" w:noVBand="1"/>
        <w:tblPrChange w:id="1572" w:author="Guest User" w:date="2022-03-15T02:43:00Z">
          <w:tblPr>
            <w:tblStyle w:val="TableGrid"/>
            <w:tblW w:w="0" w:type="nil"/>
            <w:tblLayout w:type="fixed"/>
            <w:tblLook w:val="06A0" w:firstRow="1" w:lastRow="0" w:firstColumn="1" w:lastColumn="0" w:noHBand="1" w:noVBand="1"/>
          </w:tblPr>
        </w:tblPrChange>
      </w:tblPr>
      <w:tblGrid>
        <w:gridCol w:w="2565"/>
        <w:gridCol w:w="1335"/>
        <w:tblGridChange w:id="1573">
          <w:tblGrid>
            <w:gridCol w:w="2265"/>
            <w:gridCol w:w="1185"/>
          </w:tblGrid>
        </w:tblGridChange>
      </w:tblGrid>
      <w:tr w:rsidR="7CBF5DAC" w14:paraId="5A067CEE" w14:textId="77777777" w:rsidTr="7CBF5DAC">
        <w:trPr>
          <w:trHeight w:val="300"/>
          <w:ins w:id="1574" w:author="Guest User" w:date="2022-03-15T02:43:00Z"/>
          <w:del w:id="1575" w:author="Chloe Mao" w:date="2022-03-15T21:50:00Z"/>
          <w:trPrChange w:id="1576" w:author="Guest User" w:date="2022-03-15T02:43:00Z">
            <w:trPr>
              <w:trHeight w:val="300"/>
            </w:trPr>
          </w:trPrChange>
        </w:trPr>
        <w:tc>
          <w:tcPr>
            <w:tcW w:w="2565" w:type="dxa"/>
            <w:tcBorders>
              <w:top w:val="nil"/>
              <w:left w:val="nil"/>
              <w:bottom w:val="nil"/>
              <w:right w:val="nil"/>
            </w:tcBorders>
            <w:vAlign w:val="bottom"/>
            <w:tcPrChange w:id="1577" w:author="Guest User" w:date="2022-03-15T02:43:00Z">
              <w:tcPr>
                <w:tcW w:w="2265" w:type="dxa"/>
                <w:tcBorders>
                  <w:top w:val="nil"/>
                  <w:left w:val="nil"/>
                  <w:bottom w:val="nil"/>
                  <w:right w:val="nil"/>
                </w:tcBorders>
                <w:vAlign w:val="bottom"/>
              </w:tcPr>
            </w:tcPrChange>
          </w:tcPr>
          <w:p w14:paraId="625B7337" w14:textId="2DCDA14D" w:rsidR="7CBF5DAC" w:rsidRPr="002E7EBD" w:rsidRDefault="7CBF5DAC">
            <w:pPr>
              <w:rPr>
                <w:del w:id="1578" w:author="Chloe Mao" w:date="2022-03-15T21:50:00Z"/>
                <w:rFonts w:cstheme="minorHAnsi"/>
                <w:sz w:val="24"/>
                <w:szCs w:val="24"/>
                <w:rPrChange w:id="1579" w:author="Chloe Mao" w:date="2022-03-15T23:40:00Z">
                  <w:rPr>
                    <w:del w:id="1580" w:author="Chloe Mao" w:date="2022-03-15T21:50:00Z"/>
                  </w:rPr>
                </w:rPrChange>
              </w:rPr>
            </w:pPr>
            <w:ins w:id="1581" w:author="Guest User" w:date="2022-03-15T02:43:00Z">
              <w:del w:id="1582" w:author="Chloe Mao" w:date="2022-03-15T21:50:00Z">
                <w:r w:rsidRPr="002E7EBD">
                  <w:rPr>
                    <w:rFonts w:eastAsia="Calibri" w:cstheme="minorHAnsi"/>
                    <w:color w:val="000000" w:themeColor="text1"/>
                    <w:sz w:val="24"/>
                    <w:szCs w:val="24"/>
                    <w:rPrChange w:id="1583" w:author="Chloe Mao" w:date="2022-03-15T23:40:00Z">
                      <w:rPr>
                        <w:rFonts w:ascii="Calibri" w:eastAsia="Calibri" w:hAnsi="Calibri" w:cs="Calibri"/>
                        <w:color w:val="000000" w:themeColor="text1"/>
                      </w:rPr>
                    </w:rPrChange>
                  </w:rPr>
                  <w:delText>Feature</w:delText>
                </w:r>
              </w:del>
            </w:ins>
          </w:p>
        </w:tc>
        <w:tc>
          <w:tcPr>
            <w:tcW w:w="1335" w:type="dxa"/>
            <w:tcBorders>
              <w:top w:val="nil"/>
              <w:left w:val="nil"/>
              <w:bottom w:val="nil"/>
              <w:right w:val="nil"/>
            </w:tcBorders>
            <w:vAlign w:val="bottom"/>
            <w:tcPrChange w:id="1584" w:author="Guest User" w:date="2022-03-15T02:43:00Z">
              <w:tcPr>
                <w:tcW w:w="1185" w:type="dxa"/>
                <w:tcBorders>
                  <w:top w:val="nil"/>
                  <w:left w:val="nil"/>
                  <w:bottom w:val="nil"/>
                  <w:right w:val="nil"/>
                </w:tcBorders>
                <w:vAlign w:val="bottom"/>
              </w:tcPr>
            </w:tcPrChange>
          </w:tcPr>
          <w:p w14:paraId="7D36B881" w14:textId="75DF6AAE" w:rsidR="7CBF5DAC" w:rsidRPr="002E7EBD" w:rsidRDefault="7CBF5DAC">
            <w:pPr>
              <w:rPr>
                <w:del w:id="1585" w:author="Chloe Mao" w:date="2022-03-15T21:50:00Z"/>
                <w:rFonts w:cstheme="minorHAnsi"/>
                <w:sz w:val="24"/>
                <w:szCs w:val="24"/>
                <w:rPrChange w:id="1586" w:author="Chloe Mao" w:date="2022-03-15T23:40:00Z">
                  <w:rPr>
                    <w:del w:id="1587" w:author="Chloe Mao" w:date="2022-03-15T21:50:00Z"/>
                  </w:rPr>
                </w:rPrChange>
              </w:rPr>
            </w:pPr>
            <w:ins w:id="1588" w:author="Guest User" w:date="2022-03-15T02:43:00Z">
              <w:del w:id="1589" w:author="Chloe Mao" w:date="2022-03-15T21:50:00Z">
                <w:r w:rsidRPr="002E7EBD">
                  <w:rPr>
                    <w:rFonts w:eastAsia="Calibri" w:cstheme="minorHAnsi"/>
                    <w:color w:val="000000" w:themeColor="text1"/>
                    <w:sz w:val="24"/>
                    <w:szCs w:val="24"/>
                    <w:rPrChange w:id="1590" w:author="Chloe Mao" w:date="2022-03-15T23:40:00Z">
                      <w:rPr>
                        <w:rFonts w:ascii="Calibri" w:eastAsia="Calibri" w:hAnsi="Calibri" w:cs="Calibri"/>
                        <w:color w:val="000000" w:themeColor="text1"/>
                      </w:rPr>
                    </w:rPrChange>
                  </w:rPr>
                  <w:delText>Importance</w:delText>
                </w:r>
              </w:del>
            </w:ins>
          </w:p>
        </w:tc>
      </w:tr>
      <w:tr w:rsidR="7CBF5DAC" w14:paraId="6F9F7A8C" w14:textId="77777777" w:rsidTr="7CBF5DAC">
        <w:trPr>
          <w:trHeight w:val="300"/>
          <w:ins w:id="1591" w:author="Guest User" w:date="2022-03-15T02:43:00Z"/>
          <w:del w:id="1592" w:author="Chloe Mao" w:date="2022-03-15T21:50:00Z"/>
          <w:trPrChange w:id="1593" w:author="Guest User" w:date="2022-03-15T02:43:00Z">
            <w:trPr>
              <w:trHeight w:val="300"/>
            </w:trPr>
          </w:trPrChange>
        </w:trPr>
        <w:tc>
          <w:tcPr>
            <w:tcW w:w="2565" w:type="dxa"/>
            <w:tcBorders>
              <w:top w:val="nil"/>
              <w:left w:val="nil"/>
              <w:bottom w:val="nil"/>
              <w:right w:val="nil"/>
            </w:tcBorders>
            <w:vAlign w:val="bottom"/>
            <w:tcPrChange w:id="1594" w:author="Guest User" w:date="2022-03-15T02:43:00Z">
              <w:tcPr>
                <w:tcW w:w="2265" w:type="dxa"/>
                <w:tcBorders>
                  <w:top w:val="nil"/>
                  <w:left w:val="nil"/>
                  <w:bottom w:val="nil"/>
                  <w:right w:val="nil"/>
                </w:tcBorders>
                <w:vAlign w:val="bottom"/>
              </w:tcPr>
            </w:tcPrChange>
          </w:tcPr>
          <w:p w14:paraId="26077952" w14:textId="17ABEA02" w:rsidR="7CBF5DAC" w:rsidRPr="002E7EBD" w:rsidRDefault="7CBF5DAC">
            <w:pPr>
              <w:rPr>
                <w:del w:id="1595" w:author="Chloe Mao" w:date="2022-03-15T21:50:00Z"/>
                <w:rFonts w:cstheme="minorHAnsi"/>
                <w:sz w:val="24"/>
                <w:szCs w:val="24"/>
                <w:rPrChange w:id="1596" w:author="Chloe Mao" w:date="2022-03-15T23:40:00Z">
                  <w:rPr>
                    <w:del w:id="1597" w:author="Chloe Mao" w:date="2022-03-15T21:50:00Z"/>
                  </w:rPr>
                </w:rPrChange>
              </w:rPr>
            </w:pPr>
            <w:ins w:id="1598" w:author="Guest User" w:date="2022-03-15T02:43:00Z">
              <w:del w:id="1599" w:author="Chloe Mao" w:date="2022-03-15T21:50:00Z">
                <w:r w:rsidRPr="002E7EBD">
                  <w:rPr>
                    <w:rFonts w:eastAsia="Calibri" w:cstheme="minorHAnsi"/>
                    <w:color w:val="000000" w:themeColor="text1"/>
                    <w:sz w:val="24"/>
                    <w:szCs w:val="24"/>
                    <w:rPrChange w:id="1600" w:author="Chloe Mao" w:date="2022-03-15T23:40:00Z">
                      <w:rPr>
                        <w:rFonts w:ascii="Calibri" w:eastAsia="Calibri" w:hAnsi="Calibri" w:cs="Calibri"/>
                        <w:color w:val="000000" w:themeColor="text1"/>
                      </w:rPr>
                    </w:rPrChange>
                  </w:rPr>
                  <w:delText>cargo type (U)</w:delText>
                </w:r>
              </w:del>
            </w:ins>
          </w:p>
        </w:tc>
        <w:tc>
          <w:tcPr>
            <w:tcW w:w="1335" w:type="dxa"/>
            <w:tcBorders>
              <w:top w:val="nil"/>
              <w:left w:val="nil"/>
              <w:bottom w:val="nil"/>
              <w:right w:val="nil"/>
            </w:tcBorders>
            <w:vAlign w:val="bottom"/>
            <w:tcPrChange w:id="1601" w:author="Guest User" w:date="2022-03-15T02:43:00Z">
              <w:tcPr>
                <w:tcW w:w="1185" w:type="dxa"/>
                <w:tcBorders>
                  <w:top w:val="nil"/>
                  <w:left w:val="nil"/>
                  <w:bottom w:val="nil"/>
                  <w:right w:val="nil"/>
                </w:tcBorders>
                <w:vAlign w:val="bottom"/>
              </w:tcPr>
            </w:tcPrChange>
          </w:tcPr>
          <w:p w14:paraId="62963A6F" w14:textId="76C93CB2" w:rsidR="7CBF5DAC" w:rsidRPr="002E7EBD" w:rsidRDefault="7CBF5DAC">
            <w:pPr>
              <w:rPr>
                <w:del w:id="1602" w:author="Chloe Mao" w:date="2022-03-15T21:50:00Z"/>
                <w:rFonts w:cstheme="minorHAnsi"/>
                <w:sz w:val="24"/>
                <w:szCs w:val="24"/>
                <w:rPrChange w:id="1603" w:author="Chloe Mao" w:date="2022-03-15T23:40:00Z">
                  <w:rPr>
                    <w:del w:id="1604" w:author="Chloe Mao" w:date="2022-03-15T21:50:00Z"/>
                  </w:rPr>
                </w:rPrChange>
              </w:rPr>
            </w:pPr>
            <w:ins w:id="1605" w:author="Guest User" w:date="2022-03-15T02:43:00Z">
              <w:del w:id="1606" w:author="Chloe Mao" w:date="2022-03-15T21:50:00Z">
                <w:r w:rsidRPr="002E7EBD">
                  <w:rPr>
                    <w:rFonts w:eastAsia="Calibri" w:cstheme="minorHAnsi"/>
                    <w:color w:val="000000" w:themeColor="text1"/>
                    <w:sz w:val="24"/>
                    <w:szCs w:val="24"/>
                    <w:rPrChange w:id="1607" w:author="Chloe Mao" w:date="2022-03-15T23:40:00Z">
                      <w:rPr>
                        <w:rFonts w:ascii="Calibri" w:eastAsia="Calibri" w:hAnsi="Calibri" w:cs="Calibri"/>
                        <w:color w:val="000000" w:themeColor="text1"/>
                      </w:rPr>
                    </w:rPrChange>
                  </w:rPr>
                  <w:delText>17.4</w:delText>
                </w:r>
              </w:del>
            </w:ins>
          </w:p>
        </w:tc>
      </w:tr>
      <w:tr w:rsidR="7CBF5DAC" w14:paraId="0081906B" w14:textId="77777777" w:rsidTr="7CBF5DAC">
        <w:trPr>
          <w:trHeight w:val="300"/>
          <w:ins w:id="1608" w:author="Guest User" w:date="2022-03-15T02:43:00Z"/>
          <w:del w:id="1609" w:author="Chloe Mao" w:date="2022-03-15T21:50:00Z"/>
          <w:trPrChange w:id="1610" w:author="Guest User" w:date="2022-03-15T02:43:00Z">
            <w:trPr>
              <w:trHeight w:val="300"/>
            </w:trPr>
          </w:trPrChange>
        </w:trPr>
        <w:tc>
          <w:tcPr>
            <w:tcW w:w="2565" w:type="dxa"/>
            <w:tcBorders>
              <w:top w:val="nil"/>
              <w:left w:val="nil"/>
              <w:bottom w:val="nil"/>
              <w:right w:val="nil"/>
            </w:tcBorders>
            <w:vAlign w:val="bottom"/>
            <w:tcPrChange w:id="1611" w:author="Guest User" w:date="2022-03-15T02:43:00Z">
              <w:tcPr>
                <w:tcW w:w="2265" w:type="dxa"/>
                <w:tcBorders>
                  <w:top w:val="nil"/>
                  <w:left w:val="nil"/>
                  <w:bottom w:val="nil"/>
                  <w:right w:val="nil"/>
                </w:tcBorders>
                <w:vAlign w:val="bottom"/>
              </w:tcPr>
            </w:tcPrChange>
          </w:tcPr>
          <w:p w14:paraId="75CD3E2E" w14:textId="553128D2" w:rsidR="7CBF5DAC" w:rsidRPr="002E7EBD" w:rsidRDefault="7CBF5DAC">
            <w:pPr>
              <w:rPr>
                <w:del w:id="1612" w:author="Chloe Mao" w:date="2022-03-15T21:50:00Z"/>
                <w:rFonts w:cstheme="minorHAnsi"/>
                <w:sz w:val="24"/>
                <w:szCs w:val="24"/>
                <w:rPrChange w:id="1613" w:author="Chloe Mao" w:date="2022-03-15T23:40:00Z">
                  <w:rPr>
                    <w:del w:id="1614" w:author="Chloe Mao" w:date="2022-03-15T21:50:00Z"/>
                  </w:rPr>
                </w:rPrChange>
              </w:rPr>
            </w:pPr>
            <w:ins w:id="1615" w:author="Guest User" w:date="2022-03-15T02:43:00Z">
              <w:del w:id="1616" w:author="Chloe Mao" w:date="2022-03-15T21:50:00Z">
                <w:r w:rsidRPr="002E7EBD">
                  <w:rPr>
                    <w:rFonts w:eastAsia="Calibri" w:cstheme="minorHAnsi"/>
                    <w:color w:val="000000" w:themeColor="text1"/>
                    <w:sz w:val="24"/>
                    <w:szCs w:val="24"/>
                    <w:rPrChange w:id="1617" w:author="Chloe Mao" w:date="2022-03-15T23:40:00Z">
                      <w:rPr>
                        <w:rFonts w:ascii="Calibri" w:eastAsia="Calibri" w:hAnsi="Calibri" w:cs="Calibri"/>
                        <w:color w:val="000000" w:themeColor="text1"/>
                      </w:rPr>
                    </w:rPrChange>
                  </w:rPr>
                  <w:delText>cargo tonnage (U)</w:delText>
                </w:r>
              </w:del>
            </w:ins>
          </w:p>
        </w:tc>
        <w:tc>
          <w:tcPr>
            <w:tcW w:w="1335" w:type="dxa"/>
            <w:tcBorders>
              <w:top w:val="nil"/>
              <w:left w:val="nil"/>
              <w:bottom w:val="nil"/>
              <w:right w:val="nil"/>
            </w:tcBorders>
            <w:vAlign w:val="bottom"/>
            <w:tcPrChange w:id="1618" w:author="Guest User" w:date="2022-03-15T02:43:00Z">
              <w:tcPr>
                <w:tcW w:w="1185" w:type="dxa"/>
                <w:tcBorders>
                  <w:top w:val="nil"/>
                  <w:left w:val="nil"/>
                  <w:bottom w:val="nil"/>
                  <w:right w:val="nil"/>
                </w:tcBorders>
                <w:vAlign w:val="bottom"/>
              </w:tcPr>
            </w:tcPrChange>
          </w:tcPr>
          <w:p w14:paraId="33770D37" w14:textId="1518EE6C" w:rsidR="7CBF5DAC" w:rsidRPr="002E7EBD" w:rsidRDefault="7CBF5DAC">
            <w:pPr>
              <w:rPr>
                <w:del w:id="1619" w:author="Chloe Mao" w:date="2022-03-15T21:50:00Z"/>
                <w:rFonts w:cstheme="minorHAnsi"/>
                <w:sz w:val="24"/>
                <w:szCs w:val="24"/>
                <w:rPrChange w:id="1620" w:author="Chloe Mao" w:date="2022-03-15T23:40:00Z">
                  <w:rPr>
                    <w:del w:id="1621" w:author="Chloe Mao" w:date="2022-03-15T21:50:00Z"/>
                  </w:rPr>
                </w:rPrChange>
              </w:rPr>
            </w:pPr>
            <w:ins w:id="1622" w:author="Guest User" w:date="2022-03-15T02:43:00Z">
              <w:del w:id="1623" w:author="Chloe Mao" w:date="2022-03-15T21:50:00Z">
                <w:r w:rsidRPr="002E7EBD">
                  <w:rPr>
                    <w:rFonts w:eastAsia="Calibri" w:cstheme="minorHAnsi"/>
                    <w:color w:val="000000" w:themeColor="text1"/>
                    <w:sz w:val="24"/>
                    <w:szCs w:val="24"/>
                    <w:rPrChange w:id="1624" w:author="Chloe Mao" w:date="2022-03-15T23:40:00Z">
                      <w:rPr>
                        <w:rFonts w:ascii="Calibri" w:eastAsia="Calibri" w:hAnsi="Calibri" w:cs="Calibri"/>
                        <w:color w:val="000000" w:themeColor="text1"/>
                      </w:rPr>
                    </w:rPrChange>
                  </w:rPr>
                  <w:delText>16.15</w:delText>
                </w:r>
              </w:del>
            </w:ins>
          </w:p>
        </w:tc>
      </w:tr>
      <w:tr w:rsidR="7CBF5DAC" w14:paraId="1794BBF1" w14:textId="77777777" w:rsidTr="7CBF5DAC">
        <w:trPr>
          <w:trHeight w:val="300"/>
          <w:ins w:id="1625" w:author="Guest User" w:date="2022-03-15T02:43:00Z"/>
          <w:del w:id="1626" w:author="Chloe Mao" w:date="2022-03-15T21:50:00Z"/>
          <w:trPrChange w:id="1627" w:author="Guest User" w:date="2022-03-15T02:43:00Z">
            <w:trPr>
              <w:trHeight w:val="300"/>
            </w:trPr>
          </w:trPrChange>
        </w:trPr>
        <w:tc>
          <w:tcPr>
            <w:tcW w:w="2565" w:type="dxa"/>
            <w:tcBorders>
              <w:top w:val="nil"/>
              <w:left w:val="nil"/>
              <w:bottom w:val="nil"/>
              <w:right w:val="nil"/>
            </w:tcBorders>
            <w:vAlign w:val="bottom"/>
            <w:tcPrChange w:id="1628" w:author="Guest User" w:date="2022-03-15T02:43:00Z">
              <w:tcPr>
                <w:tcW w:w="2265" w:type="dxa"/>
                <w:tcBorders>
                  <w:top w:val="nil"/>
                  <w:left w:val="nil"/>
                  <w:bottom w:val="nil"/>
                  <w:right w:val="nil"/>
                </w:tcBorders>
                <w:vAlign w:val="bottom"/>
              </w:tcPr>
            </w:tcPrChange>
          </w:tcPr>
          <w:p w14:paraId="4A573AB8" w14:textId="2C3FC74E" w:rsidR="7CBF5DAC" w:rsidRPr="002E7EBD" w:rsidRDefault="7CBF5DAC">
            <w:pPr>
              <w:rPr>
                <w:del w:id="1629" w:author="Chloe Mao" w:date="2022-03-15T21:50:00Z"/>
                <w:rFonts w:cstheme="minorHAnsi"/>
                <w:sz w:val="24"/>
                <w:szCs w:val="24"/>
                <w:rPrChange w:id="1630" w:author="Chloe Mao" w:date="2022-03-15T23:40:00Z">
                  <w:rPr>
                    <w:del w:id="1631" w:author="Chloe Mao" w:date="2022-03-15T21:50:00Z"/>
                  </w:rPr>
                </w:rPrChange>
              </w:rPr>
            </w:pPr>
            <w:ins w:id="1632" w:author="Guest User" w:date="2022-03-15T02:43:00Z">
              <w:del w:id="1633" w:author="Chloe Mao" w:date="2022-03-15T21:50:00Z">
                <w:r w:rsidRPr="002E7EBD">
                  <w:rPr>
                    <w:rFonts w:eastAsia="Calibri" w:cstheme="minorHAnsi"/>
                    <w:color w:val="000000" w:themeColor="text1"/>
                    <w:sz w:val="24"/>
                    <w:szCs w:val="24"/>
                    <w:rPrChange w:id="1634" w:author="Chloe Mao" w:date="2022-03-15T23:40:00Z">
                      <w:rPr>
                        <w:rFonts w:ascii="Calibri" w:eastAsia="Calibri" w:hAnsi="Calibri" w:cs="Calibri"/>
                        <w:color w:val="000000" w:themeColor="text1"/>
                      </w:rPr>
                    </w:rPrChange>
                  </w:rPr>
                  <w:delText>day of entry</w:delText>
                </w:r>
              </w:del>
            </w:ins>
          </w:p>
        </w:tc>
        <w:tc>
          <w:tcPr>
            <w:tcW w:w="1335" w:type="dxa"/>
            <w:tcBorders>
              <w:top w:val="nil"/>
              <w:left w:val="nil"/>
              <w:bottom w:val="nil"/>
              <w:right w:val="nil"/>
            </w:tcBorders>
            <w:vAlign w:val="bottom"/>
            <w:tcPrChange w:id="1635" w:author="Guest User" w:date="2022-03-15T02:43:00Z">
              <w:tcPr>
                <w:tcW w:w="1185" w:type="dxa"/>
                <w:tcBorders>
                  <w:top w:val="nil"/>
                  <w:left w:val="nil"/>
                  <w:bottom w:val="nil"/>
                  <w:right w:val="nil"/>
                </w:tcBorders>
                <w:vAlign w:val="bottom"/>
              </w:tcPr>
            </w:tcPrChange>
          </w:tcPr>
          <w:p w14:paraId="717D70D0" w14:textId="61F12E1E" w:rsidR="7CBF5DAC" w:rsidRPr="002E7EBD" w:rsidRDefault="7CBF5DAC">
            <w:pPr>
              <w:rPr>
                <w:del w:id="1636" w:author="Chloe Mao" w:date="2022-03-15T21:50:00Z"/>
                <w:rFonts w:cstheme="minorHAnsi"/>
                <w:sz w:val="24"/>
                <w:szCs w:val="24"/>
                <w:rPrChange w:id="1637" w:author="Chloe Mao" w:date="2022-03-15T23:40:00Z">
                  <w:rPr>
                    <w:del w:id="1638" w:author="Chloe Mao" w:date="2022-03-15T21:50:00Z"/>
                  </w:rPr>
                </w:rPrChange>
              </w:rPr>
            </w:pPr>
            <w:ins w:id="1639" w:author="Guest User" w:date="2022-03-15T02:43:00Z">
              <w:del w:id="1640" w:author="Chloe Mao" w:date="2022-03-15T21:50:00Z">
                <w:r w:rsidRPr="002E7EBD">
                  <w:rPr>
                    <w:rFonts w:eastAsia="Calibri" w:cstheme="minorHAnsi"/>
                    <w:color w:val="000000" w:themeColor="text1"/>
                    <w:sz w:val="24"/>
                    <w:szCs w:val="24"/>
                    <w:rPrChange w:id="1641" w:author="Chloe Mao" w:date="2022-03-15T23:40:00Z">
                      <w:rPr>
                        <w:rFonts w:ascii="Calibri" w:eastAsia="Calibri" w:hAnsi="Calibri" w:cs="Calibri"/>
                        <w:color w:val="000000" w:themeColor="text1"/>
                      </w:rPr>
                    </w:rPrChange>
                  </w:rPr>
                  <w:delText>12.71</w:delText>
                </w:r>
              </w:del>
            </w:ins>
          </w:p>
        </w:tc>
      </w:tr>
      <w:tr w:rsidR="7CBF5DAC" w14:paraId="0A58983B" w14:textId="77777777" w:rsidTr="7CBF5DAC">
        <w:trPr>
          <w:trHeight w:val="300"/>
          <w:ins w:id="1642" w:author="Guest User" w:date="2022-03-15T02:43:00Z"/>
          <w:del w:id="1643" w:author="Chloe Mao" w:date="2022-03-15T21:50:00Z"/>
          <w:trPrChange w:id="1644" w:author="Guest User" w:date="2022-03-15T02:43:00Z">
            <w:trPr>
              <w:trHeight w:val="300"/>
            </w:trPr>
          </w:trPrChange>
        </w:trPr>
        <w:tc>
          <w:tcPr>
            <w:tcW w:w="2565" w:type="dxa"/>
            <w:tcBorders>
              <w:top w:val="nil"/>
              <w:left w:val="nil"/>
              <w:bottom w:val="nil"/>
              <w:right w:val="nil"/>
            </w:tcBorders>
            <w:vAlign w:val="bottom"/>
            <w:tcPrChange w:id="1645" w:author="Guest User" w:date="2022-03-15T02:43:00Z">
              <w:tcPr>
                <w:tcW w:w="2265" w:type="dxa"/>
                <w:tcBorders>
                  <w:top w:val="nil"/>
                  <w:left w:val="nil"/>
                  <w:bottom w:val="nil"/>
                  <w:right w:val="nil"/>
                </w:tcBorders>
                <w:vAlign w:val="bottom"/>
              </w:tcPr>
            </w:tcPrChange>
          </w:tcPr>
          <w:p w14:paraId="6502E92C" w14:textId="6EE7297C" w:rsidR="7CBF5DAC" w:rsidRPr="002E7EBD" w:rsidRDefault="7CBF5DAC">
            <w:pPr>
              <w:rPr>
                <w:del w:id="1646" w:author="Chloe Mao" w:date="2022-03-15T21:50:00Z"/>
                <w:rFonts w:cstheme="minorHAnsi"/>
                <w:sz w:val="24"/>
                <w:szCs w:val="24"/>
                <w:rPrChange w:id="1647" w:author="Chloe Mao" w:date="2022-03-15T23:40:00Z">
                  <w:rPr>
                    <w:del w:id="1648" w:author="Chloe Mao" w:date="2022-03-15T21:50:00Z"/>
                  </w:rPr>
                </w:rPrChange>
              </w:rPr>
            </w:pPr>
            <w:ins w:id="1649" w:author="Guest User" w:date="2022-03-15T02:43:00Z">
              <w:del w:id="1650" w:author="Chloe Mao" w:date="2022-03-15T21:50:00Z">
                <w:r w:rsidRPr="002E7EBD">
                  <w:rPr>
                    <w:rFonts w:eastAsia="Calibri" w:cstheme="minorHAnsi"/>
                    <w:color w:val="000000" w:themeColor="text1"/>
                    <w:sz w:val="24"/>
                    <w:szCs w:val="24"/>
                    <w:rPrChange w:id="1651" w:author="Chloe Mao" w:date="2022-03-15T23:40:00Z">
                      <w:rPr>
                        <w:rFonts w:ascii="Calibri" w:eastAsia="Calibri" w:hAnsi="Calibri" w:cs="Calibri"/>
                        <w:color w:val="000000" w:themeColor="text1"/>
                      </w:rPr>
                    </w:rPrChange>
                  </w:rPr>
                  <w:delText>berth (U)</w:delText>
                </w:r>
              </w:del>
            </w:ins>
          </w:p>
        </w:tc>
        <w:tc>
          <w:tcPr>
            <w:tcW w:w="1335" w:type="dxa"/>
            <w:tcBorders>
              <w:top w:val="nil"/>
              <w:left w:val="nil"/>
              <w:bottom w:val="nil"/>
              <w:right w:val="nil"/>
            </w:tcBorders>
            <w:vAlign w:val="bottom"/>
            <w:tcPrChange w:id="1652" w:author="Guest User" w:date="2022-03-15T02:43:00Z">
              <w:tcPr>
                <w:tcW w:w="1185" w:type="dxa"/>
                <w:tcBorders>
                  <w:top w:val="nil"/>
                  <w:left w:val="nil"/>
                  <w:bottom w:val="nil"/>
                  <w:right w:val="nil"/>
                </w:tcBorders>
                <w:vAlign w:val="bottom"/>
              </w:tcPr>
            </w:tcPrChange>
          </w:tcPr>
          <w:p w14:paraId="3F9371E0" w14:textId="778BF0ED" w:rsidR="7CBF5DAC" w:rsidRPr="002E7EBD" w:rsidRDefault="7CBF5DAC">
            <w:pPr>
              <w:rPr>
                <w:del w:id="1653" w:author="Chloe Mao" w:date="2022-03-15T21:50:00Z"/>
                <w:rFonts w:cstheme="minorHAnsi"/>
                <w:sz w:val="24"/>
                <w:szCs w:val="24"/>
                <w:rPrChange w:id="1654" w:author="Chloe Mao" w:date="2022-03-15T23:40:00Z">
                  <w:rPr>
                    <w:del w:id="1655" w:author="Chloe Mao" w:date="2022-03-15T21:50:00Z"/>
                  </w:rPr>
                </w:rPrChange>
              </w:rPr>
            </w:pPr>
            <w:ins w:id="1656" w:author="Guest User" w:date="2022-03-15T02:43:00Z">
              <w:del w:id="1657" w:author="Chloe Mao" w:date="2022-03-15T21:50:00Z">
                <w:r w:rsidRPr="002E7EBD">
                  <w:rPr>
                    <w:rFonts w:eastAsia="Calibri" w:cstheme="minorHAnsi"/>
                    <w:color w:val="000000" w:themeColor="text1"/>
                    <w:sz w:val="24"/>
                    <w:szCs w:val="24"/>
                    <w:rPrChange w:id="1658" w:author="Chloe Mao" w:date="2022-03-15T23:40:00Z">
                      <w:rPr>
                        <w:rFonts w:ascii="Calibri" w:eastAsia="Calibri" w:hAnsi="Calibri" w:cs="Calibri"/>
                        <w:color w:val="000000" w:themeColor="text1"/>
                      </w:rPr>
                    </w:rPrChange>
                  </w:rPr>
                  <w:delText>11.13</w:delText>
                </w:r>
              </w:del>
            </w:ins>
          </w:p>
        </w:tc>
      </w:tr>
      <w:tr w:rsidR="7CBF5DAC" w14:paraId="33342B5E" w14:textId="77777777" w:rsidTr="7CBF5DAC">
        <w:trPr>
          <w:trHeight w:val="300"/>
          <w:ins w:id="1659" w:author="Guest User" w:date="2022-03-15T02:43:00Z"/>
          <w:del w:id="1660" w:author="Chloe Mao" w:date="2022-03-15T21:50:00Z"/>
          <w:trPrChange w:id="1661" w:author="Guest User" w:date="2022-03-15T02:43:00Z">
            <w:trPr>
              <w:trHeight w:val="300"/>
            </w:trPr>
          </w:trPrChange>
        </w:trPr>
        <w:tc>
          <w:tcPr>
            <w:tcW w:w="2565" w:type="dxa"/>
            <w:tcBorders>
              <w:top w:val="nil"/>
              <w:left w:val="nil"/>
              <w:bottom w:val="nil"/>
              <w:right w:val="nil"/>
            </w:tcBorders>
            <w:vAlign w:val="bottom"/>
            <w:tcPrChange w:id="1662" w:author="Guest User" w:date="2022-03-15T02:43:00Z">
              <w:tcPr>
                <w:tcW w:w="2265" w:type="dxa"/>
                <w:tcBorders>
                  <w:top w:val="nil"/>
                  <w:left w:val="nil"/>
                  <w:bottom w:val="nil"/>
                  <w:right w:val="nil"/>
                </w:tcBorders>
                <w:vAlign w:val="bottom"/>
              </w:tcPr>
            </w:tcPrChange>
          </w:tcPr>
          <w:p w14:paraId="75128E55" w14:textId="34B70FBC" w:rsidR="7CBF5DAC" w:rsidRPr="002E7EBD" w:rsidRDefault="7CBF5DAC">
            <w:pPr>
              <w:rPr>
                <w:del w:id="1663" w:author="Chloe Mao" w:date="2022-03-15T21:50:00Z"/>
                <w:rFonts w:cstheme="minorHAnsi"/>
                <w:sz w:val="24"/>
                <w:szCs w:val="24"/>
                <w:rPrChange w:id="1664" w:author="Chloe Mao" w:date="2022-03-15T23:40:00Z">
                  <w:rPr>
                    <w:del w:id="1665" w:author="Chloe Mao" w:date="2022-03-15T21:50:00Z"/>
                  </w:rPr>
                </w:rPrChange>
              </w:rPr>
            </w:pPr>
            <w:ins w:id="1666" w:author="Guest User" w:date="2022-03-15T02:43:00Z">
              <w:del w:id="1667" w:author="Chloe Mao" w:date="2022-03-15T21:50:00Z">
                <w:r w:rsidRPr="002E7EBD">
                  <w:rPr>
                    <w:rFonts w:eastAsia="Calibri" w:cstheme="minorHAnsi"/>
                    <w:color w:val="000000" w:themeColor="text1"/>
                    <w:sz w:val="24"/>
                    <w:szCs w:val="24"/>
                    <w:rPrChange w:id="1668" w:author="Chloe Mao" w:date="2022-03-15T23:40:00Z">
                      <w:rPr>
                        <w:rFonts w:ascii="Calibri" w:eastAsia="Calibri" w:hAnsi="Calibri" w:cs="Calibri"/>
                        <w:color w:val="000000" w:themeColor="text1"/>
                      </w:rPr>
                    </w:rPrChange>
                  </w:rPr>
                  <w:delText>cargo type (L)</w:delText>
                </w:r>
              </w:del>
            </w:ins>
          </w:p>
        </w:tc>
        <w:tc>
          <w:tcPr>
            <w:tcW w:w="1335" w:type="dxa"/>
            <w:tcBorders>
              <w:top w:val="nil"/>
              <w:left w:val="nil"/>
              <w:bottom w:val="nil"/>
              <w:right w:val="nil"/>
            </w:tcBorders>
            <w:vAlign w:val="bottom"/>
            <w:tcPrChange w:id="1669" w:author="Guest User" w:date="2022-03-15T02:43:00Z">
              <w:tcPr>
                <w:tcW w:w="1185" w:type="dxa"/>
                <w:tcBorders>
                  <w:top w:val="nil"/>
                  <w:left w:val="nil"/>
                  <w:bottom w:val="nil"/>
                  <w:right w:val="nil"/>
                </w:tcBorders>
                <w:vAlign w:val="bottom"/>
              </w:tcPr>
            </w:tcPrChange>
          </w:tcPr>
          <w:p w14:paraId="57D2B6D1" w14:textId="4ABC449C" w:rsidR="7CBF5DAC" w:rsidRPr="002E7EBD" w:rsidRDefault="7CBF5DAC">
            <w:pPr>
              <w:rPr>
                <w:del w:id="1670" w:author="Chloe Mao" w:date="2022-03-15T21:50:00Z"/>
                <w:rFonts w:cstheme="minorHAnsi"/>
                <w:sz w:val="24"/>
                <w:szCs w:val="24"/>
                <w:rPrChange w:id="1671" w:author="Chloe Mao" w:date="2022-03-15T23:40:00Z">
                  <w:rPr>
                    <w:del w:id="1672" w:author="Chloe Mao" w:date="2022-03-15T21:50:00Z"/>
                  </w:rPr>
                </w:rPrChange>
              </w:rPr>
            </w:pPr>
            <w:ins w:id="1673" w:author="Guest User" w:date="2022-03-15T02:43:00Z">
              <w:del w:id="1674" w:author="Chloe Mao" w:date="2022-03-15T21:50:00Z">
                <w:r w:rsidRPr="002E7EBD">
                  <w:rPr>
                    <w:rFonts w:eastAsia="Calibri" w:cstheme="minorHAnsi"/>
                    <w:color w:val="000000" w:themeColor="text1"/>
                    <w:sz w:val="24"/>
                    <w:szCs w:val="24"/>
                    <w:rPrChange w:id="1675" w:author="Chloe Mao" w:date="2022-03-15T23:40:00Z">
                      <w:rPr>
                        <w:rFonts w:ascii="Calibri" w:eastAsia="Calibri" w:hAnsi="Calibri" w:cs="Calibri"/>
                        <w:color w:val="000000" w:themeColor="text1"/>
                      </w:rPr>
                    </w:rPrChange>
                  </w:rPr>
                  <w:delText>8.54</w:delText>
                </w:r>
              </w:del>
            </w:ins>
          </w:p>
        </w:tc>
      </w:tr>
      <w:tr w:rsidR="7CBF5DAC" w14:paraId="72622396" w14:textId="77777777" w:rsidTr="7CBF5DAC">
        <w:trPr>
          <w:trHeight w:val="300"/>
          <w:ins w:id="1676" w:author="Guest User" w:date="2022-03-15T02:43:00Z"/>
          <w:del w:id="1677" w:author="Chloe Mao" w:date="2022-03-15T21:50:00Z"/>
          <w:trPrChange w:id="1678" w:author="Guest User" w:date="2022-03-15T02:43:00Z">
            <w:trPr>
              <w:trHeight w:val="300"/>
            </w:trPr>
          </w:trPrChange>
        </w:trPr>
        <w:tc>
          <w:tcPr>
            <w:tcW w:w="2565" w:type="dxa"/>
            <w:tcBorders>
              <w:top w:val="nil"/>
              <w:left w:val="nil"/>
              <w:bottom w:val="nil"/>
              <w:right w:val="nil"/>
            </w:tcBorders>
            <w:vAlign w:val="bottom"/>
            <w:tcPrChange w:id="1679" w:author="Guest User" w:date="2022-03-15T02:43:00Z">
              <w:tcPr>
                <w:tcW w:w="2265" w:type="dxa"/>
                <w:tcBorders>
                  <w:top w:val="nil"/>
                  <w:left w:val="nil"/>
                  <w:bottom w:val="nil"/>
                  <w:right w:val="nil"/>
                </w:tcBorders>
                <w:vAlign w:val="bottom"/>
              </w:tcPr>
            </w:tcPrChange>
          </w:tcPr>
          <w:p w14:paraId="6AC6D052" w14:textId="026C557D" w:rsidR="7CBF5DAC" w:rsidRPr="002E7EBD" w:rsidRDefault="7CBF5DAC">
            <w:pPr>
              <w:rPr>
                <w:del w:id="1680" w:author="Chloe Mao" w:date="2022-03-15T21:50:00Z"/>
                <w:rFonts w:cstheme="minorHAnsi"/>
                <w:sz w:val="24"/>
                <w:szCs w:val="24"/>
                <w:rPrChange w:id="1681" w:author="Chloe Mao" w:date="2022-03-15T23:40:00Z">
                  <w:rPr>
                    <w:del w:id="1682" w:author="Chloe Mao" w:date="2022-03-15T21:50:00Z"/>
                  </w:rPr>
                </w:rPrChange>
              </w:rPr>
            </w:pPr>
            <w:ins w:id="1683" w:author="Guest User" w:date="2022-03-15T02:43:00Z">
              <w:del w:id="1684" w:author="Chloe Mao" w:date="2022-03-15T21:50:00Z">
                <w:r w:rsidRPr="002E7EBD">
                  <w:rPr>
                    <w:rFonts w:eastAsia="Calibri" w:cstheme="minorHAnsi"/>
                    <w:color w:val="000000" w:themeColor="text1"/>
                    <w:sz w:val="24"/>
                    <w:szCs w:val="24"/>
                    <w:rPrChange w:id="1685" w:author="Chloe Mao" w:date="2022-03-15T23:40:00Z">
                      <w:rPr>
                        <w:rFonts w:ascii="Calibri" w:eastAsia="Calibri" w:hAnsi="Calibri" w:cs="Calibri"/>
                        <w:color w:val="000000" w:themeColor="text1"/>
                      </w:rPr>
                    </w:rPrChange>
                  </w:rPr>
                  <w:delText>hour of entry (round 4)</w:delText>
                </w:r>
              </w:del>
            </w:ins>
          </w:p>
        </w:tc>
        <w:tc>
          <w:tcPr>
            <w:tcW w:w="1335" w:type="dxa"/>
            <w:tcBorders>
              <w:top w:val="nil"/>
              <w:left w:val="nil"/>
              <w:bottom w:val="nil"/>
              <w:right w:val="nil"/>
            </w:tcBorders>
            <w:vAlign w:val="bottom"/>
            <w:tcPrChange w:id="1686" w:author="Guest User" w:date="2022-03-15T02:43:00Z">
              <w:tcPr>
                <w:tcW w:w="1185" w:type="dxa"/>
                <w:tcBorders>
                  <w:top w:val="nil"/>
                  <w:left w:val="nil"/>
                  <w:bottom w:val="nil"/>
                  <w:right w:val="nil"/>
                </w:tcBorders>
                <w:vAlign w:val="bottom"/>
              </w:tcPr>
            </w:tcPrChange>
          </w:tcPr>
          <w:p w14:paraId="6BA9EF10" w14:textId="6F21CD97" w:rsidR="7CBF5DAC" w:rsidRPr="002E7EBD" w:rsidRDefault="7CBF5DAC">
            <w:pPr>
              <w:rPr>
                <w:del w:id="1687" w:author="Chloe Mao" w:date="2022-03-15T21:50:00Z"/>
                <w:rFonts w:cstheme="minorHAnsi"/>
                <w:sz w:val="24"/>
                <w:szCs w:val="24"/>
                <w:rPrChange w:id="1688" w:author="Chloe Mao" w:date="2022-03-15T23:40:00Z">
                  <w:rPr>
                    <w:del w:id="1689" w:author="Chloe Mao" w:date="2022-03-15T21:50:00Z"/>
                  </w:rPr>
                </w:rPrChange>
              </w:rPr>
            </w:pPr>
            <w:ins w:id="1690" w:author="Guest User" w:date="2022-03-15T02:43:00Z">
              <w:del w:id="1691" w:author="Chloe Mao" w:date="2022-03-15T21:50:00Z">
                <w:r w:rsidRPr="002E7EBD">
                  <w:rPr>
                    <w:rFonts w:eastAsia="Calibri" w:cstheme="minorHAnsi"/>
                    <w:color w:val="000000" w:themeColor="text1"/>
                    <w:sz w:val="24"/>
                    <w:szCs w:val="24"/>
                    <w:rPrChange w:id="1692" w:author="Chloe Mao" w:date="2022-03-15T23:40:00Z">
                      <w:rPr>
                        <w:rFonts w:ascii="Calibri" w:eastAsia="Calibri" w:hAnsi="Calibri" w:cs="Calibri"/>
                        <w:color w:val="000000" w:themeColor="text1"/>
                      </w:rPr>
                    </w:rPrChange>
                  </w:rPr>
                  <w:delText>8.21</w:delText>
                </w:r>
              </w:del>
            </w:ins>
          </w:p>
        </w:tc>
      </w:tr>
      <w:tr w:rsidR="7CBF5DAC" w14:paraId="56BAB930" w14:textId="77777777" w:rsidTr="7CBF5DAC">
        <w:trPr>
          <w:trHeight w:val="300"/>
          <w:ins w:id="1693" w:author="Guest User" w:date="2022-03-15T02:43:00Z"/>
          <w:del w:id="1694" w:author="Chloe Mao" w:date="2022-03-15T21:50:00Z"/>
          <w:trPrChange w:id="1695" w:author="Guest User" w:date="2022-03-15T02:43:00Z">
            <w:trPr>
              <w:trHeight w:val="300"/>
            </w:trPr>
          </w:trPrChange>
        </w:trPr>
        <w:tc>
          <w:tcPr>
            <w:tcW w:w="2565" w:type="dxa"/>
            <w:tcBorders>
              <w:top w:val="nil"/>
              <w:left w:val="nil"/>
              <w:bottom w:val="nil"/>
              <w:right w:val="nil"/>
            </w:tcBorders>
            <w:vAlign w:val="bottom"/>
            <w:tcPrChange w:id="1696" w:author="Guest User" w:date="2022-03-15T02:43:00Z">
              <w:tcPr>
                <w:tcW w:w="2265" w:type="dxa"/>
                <w:tcBorders>
                  <w:top w:val="nil"/>
                  <w:left w:val="nil"/>
                  <w:bottom w:val="nil"/>
                  <w:right w:val="nil"/>
                </w:tcBorders>
                <w:vAlign w:val="bottom"/>
              </w:tcPr>
            </w:tcPrChange>
          </w:tcPr>
          <w:p w14:paraId="78274990" w14:textId="5578E9FF" w:rsidR="7CBF5DAC" w:rsidRPr="002E7EBD" w:rsidRDefault="7CBF5DAC">
            <w:pPr>
              <w:rPr>
                <w:del w:id="1697" w:author="Chloe Mao" w:date="2022-03-15T21:50:00Z"/>
                <w:rFonts w:cstheme="minorHAnsi"/>
                <w:sz w:val="24"/>
                <w:szCs w:val="24"/>
                <w:rPrChange w:id="1698" w:author="Chloe Mao" w:date="2022-03-15T23:40:00Z">
                  <w:rPr>
                    <w:del w:id="1699" w:author="Chloe Mao" w:date="2022-03-15T21:50:00Z"/>
                  </w:rPr>
                </w:rPrChange>
              </w:rPr>
            </w:pPr>
            <w:ins w:id="1700" w:author="Guest User" w:date="2022-03-15T02:43:00Z">
              <w:del w:id="1701" w:author="Chloe Mao" w:date="2022-03-15T21:50:00Z">
                <w:r w:rsidRPr="002E7EBD">
                  <w:rPr>
                    <w:rFonts w:eastAsia="Calibri" w:cstheme="minorHAnsi"/>
                    <w:color w:val="000000" w:themeColor="text1"/>
                    <w:sz w:val="24"/>
                    <w:szCs w:val="24"/>
                    <w:rPrChange w:id="1702" w:author="Chloe Mao" w:date="2022-03-15T23:40:00Z">
                      <w:rPr>
                        <w:rFonts w:ascii="Calibri" w:eastAsia="Calibri" w:hAnsi="Calibri" w:cs="Calibri"/>
                        <w:color w:val="000000" w:themeColor="text1"/>
                      </w:rPr>
                    </w:rPrChange>
                  </w:rPr>
                  <w:delText>berth (L)</w:delText>
                </w:r>
              </w:del>
            </w:ins>
          </w:p>
        </w:tc>
        <w:tc>
          <w:tcPr>
            <w:tcW w:w="1335" w:type="dxa"/>
            <w:tcBorders>
              <w:top w:val="nil"/>
              <w:left w:val="nil"/>
              <w:bottom w:val="nil"/>
              <w:right w:val="nil"/>
            </w:tcBorders>
            <w:vAlign w:val="bottom"/>
            <w:tcPrChange w:id="1703" w:author="Guest User" w:date="2022-03-15T02:43:00Z">
              <w:tcPr>
                <w:tcW w:w="1185" w:type="dxa"/>
                <w:tcBorders>
                  <w:top w:val="nil"/>
                  <w:left w:val="nil"/>
                  <w:bottom w:val="nil"/>
                  <w:right w:val="nil"/>
                </w:tcBorders>
                <w:vAlign w:val="bottom"/>
              </w:tcPr>
            </w:tcPrChange>
          </w:tcPr>
          <w:p w14:paraId="3DA1A4F2" w14:textId="49C326B0" w:rsidR="7CBF5DAC" w:rsidRPr="002E7EBD" w:rsidRDefault="7CBF5DAC">
            <w:pPr>
              <w:rPr>
                <w:del w:id="1704" w:author="Chloe Mao" w:date="2022-03-15T21:50:00Z"/>
                <w:rFonts w:cstheme="minorHAnsi"/>
                <w:sz w:val="24"/>
                <w:szCs w:val="24"/>
                <w:rPrChange w:id="1705" w:author="Chloe Mao" w:date="2022-03-15T23:40:00Z">
                  <w:rPr>
                    <w:del w:id="1706" w:author="Chloe Mao" w:date="2022-03-15T21:50:00Z"/>
                  </w:rPr>
                </w:rPrChange>
              </w:rPr>
            </w:pPr>
            <w:ins w:id="1707" w:author="Guest User" w:date="2022-03-15T02:43:00Z">
              <w:del w:id="1708" w:author="Chloe Mao" w:date="2022-03-15T21:50:00Z">
                <w:r w:rsidRPr="002E7EBD">
                  <w:rPr>
                    <w:rFonts w:eastAsia="Calibri" w:cstheme="minorHAnsi"/>
                    <w:color w:val="000000" w:themeColor="text1"/>
                    <w:sz w:val="24"/>
                    <w:szCs w:val="24"/>
                    <w:rPrChange w:id="1709" w:author="Chloe Mao" w:date="2022-03-15T23:40:00Z">
                      <w:rPr>
                        <w:rFonts w:ascii="Calibri" w:eastAsia="Calibri" w:hAnsi="Calibri" w:cs="Calibri"/>
                        <w:color w:val="000000" w:themeColor="text1"/>
                      </w:rPr>
                    </w:rPrChange>
                  </w:rPr>
                  <w:delText>8.03</w:delText>
                </w:r>
              </w:del>
            </w:ins>
          </w:p>
        </w:tc>
      </w:tr>
      <w:tr w:rsidR="7CBF5DAC" w14:paraId="5FC6F2F6" w14:textId="77777777" w:rsidTr="7CBF5DAC">
        <w:trPr>
          <w:trHeight w:val="300"/>
          <w:ins w:id="1710" w:author="Guest User" w:date="2022-03-15T02:43:00Z"/>
          <w:del w:id="1711" w:author="Chloe Mao" w:date="2022-03-15T21:50:00Z"/>
          <w:trPrChange w:id="1712" w:author="Guest User" w:date="2022-03-15T02:43:00Z">
            <w:trPr>
              <w:trHeight w:val="300"/>
            </w:trPr>
          </w:trPrChange>
        </w:trPr>
        <w:tc>
          <w:tcPr>
            <w:tcW w:w="2565" w:type="dxa"/>
            <w:tcBorders>
              <w:top w:val="nil"/>
              <w:left w:val="nil"/>
              <w:bottom w:val="nil"/>
              <w:right w:val="nil"/>
            </w:tcBorders>
            <w:vAlign w:val="bottom"/>
            <w:tcPrChange w:id="1713" w:author="Guest User" w:date="2022-03-15T02:43:00Z">
              <w:tcPr>
                <w:tcW w:w="2265" w:type="dxa"/>
                <w:tcBorders>
                  <w:top w:val="nil"/>
                  <w:left w:val="nil"/>
                  <w:bottom w:val="nil"/>
                  <w:right w:val="nil"/>
                </w:tcBorders>
                <w:vAlign w:val="bottom"/>
              </w:tcPr>
            </w:tcPrChange>
          </w:tcPr>
          <w:p w14:paraId="31CDEDED" w14:textId="7795A23B" w:rsidR="7CBF5DAC" w:rsidRPr="002E7EBD" w:rsidRDefault="7CBF5DAC">
            <w:pPr>
              <w:rPr>
                <w:del w:id="1714" w:author="Chloe Mao" w:date="2022-03-15T21:50:00Z"/>
                <w:rFonts w:cstheme="minorHAnsi"/>
                <w:sz w:val="24"/>
                <w:szCs w:val="24"/>
                <w:rPrChange w:id="1715" w:author="Chloe Mao" w:date="2022-03-15T23:40:00Z">
                  <w:rPr>
                    <w:del w:id="1716" w:author="Chloe Mao" w:date="2022-03-15T21:50:00Z"/>
                  </w:rPr>
                </w:rPrChange>
              </w:rPr>
            </w:pPr>
            <w:ins w:id="1717" w:author="Guest User" w:date="2022-03-15T02:43:00Z">
              <w:del w:id="1718" w:author="Chloe Mao" w:date="2022-03-15T21:50:00Z">
                <w:r w:rsidRPr="002E7EBD">
                  <w:rPr>
                    <w:rFonts w:eastAsia="Calibri" w:cstheme="minorHAnsi"/>
                    <w:color w:val="000000" w:themeColor="text1"/>
                    <w:sz w:val="24"/>
                    <w:szCs w:val="24"/>
                    <w:rPrChange w:id="1719" w:author="Chloe Mao" w:date="2022-03-15T23:40:00Z">
                      <w:rPr>
                        <w:rFonts w:ascii="Calibri" w:eastAsia="Calibri" w:hAnsi="Calibri" w:cs="Calibri"/>
                        <w:color w:val="000000" w:themeColor="text1"/>
                      </w:rPr>
                    </w:rPrChange>
                  </w:rPr>
                  <w:delText>fiscal cargo type (L)</w:delText>
                </w:r>
              </w:del>
            </w:ins>
          </w:p>
        </w:tc>
        <w:tc>
          <w:tcPr>
            <w:tcW w:w="1335" w:type="dxa"/>
            <w:tcBorders>
              <w:top w:val="nil"/>
              <w:left w:val="nil"/>
              <w:bottom w:val="nil"/>
              <w:right w:val="nil"/>
            </w:tcBorders>
            <w:vAlign w:val="bottom"/>
            <w:tcPrChange w:id="1720" w:author="Guest User" w:date="2022-03-15T02:43:00Z">
              <w:tcPr>
                <w:tcW w:w="1185" w:type="dxa"/>
                <w:tcBorders>
                  <w:top w:val="nil"/>
                  <w:left w:val="nil"/>
                  <w:bottom w:val="nil"/>
                  <w:right w:val="nil"/>
                </w:tcBorders>
                <w:vAlign w:val="bottom"/>
              </w:tcPr>
            </w:tcPrChange>
          </w:tcPr>
          <w:p w14:paraId="5774F562" w14:textId="6720B97B" w:rsidR="7CBF5DAC" w:rsidRPr="002E7EBD" w:rsidRDefault="7CBF5DAC">
            <w:pPr>
              <w:rPr>
                <w:del w:id="1721" w:author="Chloe Mao" w:date="2022-03-15T21:50:00Z"/>
                <w:rFonts w:cstheme="minorHAnsi"/>
                <w:sz w:val="24"/>
                <w:szCs w:val="24"/>
                <w:rPrChange w:id="1722" w:author="Chloe Mao" w:date="2022-03-15T23:40:00Z">
                  <w:rPr>
                    <w:del w:id="1723" w:author="Chloe Mao" w:date="2022-03-15T21:50:00Z"/>
                  </w:rPr>
                </w:rPrChange>
              </w:rPr>
            </w:pPr>
            <w:ins w:id="1724" w:author="Guest User" w:date="2022-03-15T02:43:00Z">
              <w:del w:id="1725" w:author="Chloe Mao" w:date="2022-03-15T21:50:00Z">
                <w:r w:rsidRPr="002E7EBD">
                  <w:rPr>
                    <w:rFonts w:eastAsia="Calibri" w:cstheme="minorHAnsi"/>
                    <w:color w:val="000000" w:themeColor="text1"/>
                    <w:sz w:val="24"/>
                    <w:szCs w:val="24"/>
                    <w:rPrChange w:id="1726" w:author="Chloe Mao" w:date="2022-03-15T23:40:00Z">
                      <w:rPr>
                        <w:rFonts w:ascii="Calibri" w:eastAsia="Calibri" w:hAnsi="Calibri" w:cs="Calibri"/>
                        <w:color w:val="000000" w:themeColor="text1"/>
                      </w:rPr>
                    </w:rPrChange>
                  </w:rPr>
                  <w:delText>6.7</w:delText>
                </w:r>
              </w:del>
            </w:ins>
          </w:p>
        </w:tc>
      </w:tr>
      <w:tr w:rsidR="7CBF5DAC" w14:paraId="2AA96648" w14:textId="77777777" w:rsidTr="7CBF5DAC">
        <w:trPr>
          <w:trHeight w:val="300"/>
          <w:ins w:id="1727" w:author="Guest User" w:date="2022-03-15T02:43:00Z"/>
          <w:del w:id="1728" w:author="Chloe Mao" w:date="2022-03-15T21:50:00Z"/>
          <w:trPrChange w:id="1729" w:author="Guest User" w:date="2022-03-15T02:43:00Z">
            <w:trPr>
              <w:trHeight w:val="300"/>
            </w:trPr>
          </w:trPrChange>
        </w:trPr>
        <w:tc>
          <w:tcPr>
            <w:tcW w:w="2565" w:type="dxa"/>
            <w:tcBorders>
              <w:top w:val="nil"/>
              <w:left w:val="nil"/>
              <w:bottom w:val="nil"/>
              <w:right w:val="nil"/>
            </w:tcBorders>
            <w:vAlign w:val="bottom"/>
            <w:tcPrChange w:id="1730" w:author="Guest User" w:date="2022-03-15T02:43:00Z">
              <w:tcPr>
                <w:tcW w:w="2265" w:type="dxa"/>
                <w:tcBorders>
                  <w:top w:val="nil"/>
                  <w:left w:val="nil"/>
                  <w:bottom w:val="nil"/>
                  <w:right w:val="nil"/>
                </w:tcBorders>
                <w:vAlign w:val="bottom"/>
              </w:tcPr>
            </w:tcPrChange>
          </w:tcPr>
          <w:p w14:paraId="1F620097" w14:textId="2F6F182A" w:rsidR="7CBF5DAC" w:rsidRPr="002E7EBD" w:rsidRDefault="7CBF5DAC">
            <w:pPr>
              <w:rPr>
                <w:del w:id="1731" w:author="Chloe Mao" w:date="2022-03-15T21:50:00Z"/>
                <w:rFonts w:cstheme="minorHAnsi"/>
                <w:sz w:val="24"/>
                <w:szCs w:val="24"/>
                <w:rPrChange w:id="1732" w:author="Chloe Mao" w:date="2022-03-15T23:40:00Z">
                  <w:rPr>
                    <w:del w:id="1733" w:author="Chloe Mao" w:date="2022-03-15T21:50:00Z"/>
                  </w:rPr>
                </w:rPrChange>
              </w:rPr>
            </w:pPr>
            <w:ins w:id="1734" w:author="Guest User" w:date="2022-03-15T02:43:00Z">
              <w:del w:id="1735" w:author="Chloe Mao" w:date="2022-03-15T21:50:00Z">
                <w:r w:rsidRPr="002E7EBD">
                  <w:rPr>
                    <w:rFonts w:eastAsia="Calibri" w:cstheme="minorHAnsi"/>
                    <w:color w:val="000000" w:themeColor="text1"/>
                    <w:sz w:val="24"/>
                    <w:szCs w:val="24"/>
                    <w:rPrChange w:id="1736" w:author="Chloe Mao" w:date="2022-03-15T23:40:00Z">
                      <w:rPr>
                        <w:rFonts w:ascii="Calibri" w:eastAsia="Calibri" w:hAnsi="Calibri" w:cs="Calibri"/>
                        <w:color w:val="000000" w:themeColor="text1"/>
                      </w:rPr>
                    </w:rPrChange>
                  </w:rPr>
                  <w:delText>fiscal cargo type (U)</w:delText>
                </w:r>
              </w:del>
            </w:ins>
          </w:p>
        </w:tc>
        <w:tc>
          <w:tcPr>
            <w:tcW w:w="1335" w:type="dxa"/>
            <w:tcBorders>
              <w:top w:val="nil"/>
              <w:left w:val="nil"/>
              <w:bottom w:val="nil"/>
              <w:right w:val="nil"/>
            </w:tcBorders>
            <w:vAlign w:val="bottom"/>
            <w:tcPrChange w:id="1737" w:author="Guest User" w:date="2022-03-15T02:43:00Z">
              <w:tcPr>
                <w:tcW w:w="1185" w:type="dxa"/>
                <w:tcBorders>
                  <w:top w:val="nil"/>
                  <w:left w:val="nil"/>
                  <w:bottom w:val="nil"/>
                  <w:right w:val="nil"/>
                </w:tcBorders>
                <w:vAlign w:val="bottom"/>
              </w:tcPr>
            </w:tcPrChange>
          </w:tcPr>
          <w:p w14:paraId="7F637D88" w14:textId="72414797" w:rsidR="7CBF5DAC" w:rsidRPr="002E7EBD" w:rsidRDefault="7CBF5DAC">
            <w:pPr>
              <w:rPr>
                <w:del w:id="1738" w:author="Chloe Mao" w:date="2022-03-15T21:50:00Z"/>
                <w:rFonts w:cstheme="minorHAnsi"/>
                <w:sz w:val="24"/>
                <w:szCs w:val="24"/>
                <w:rPrChange w:id="1739" w:author="Chloe Mao" w:date="2022-03-15T23:40:00Z">
                  <w:rPr>
                    <w:del w:id="1740" w:author="Chloe Mao" w:date="2022-03-15T21:50:00Z"/>
                  </w:rPr>
                </w:rPrChange>
              </w:rPr>
            </w:pPr>
            <w:ins w:id="1741" w:author="Guest User" w:date="2022-03-15T02:43:00Z">
              <w:del w:id="1742" w:author="Chloe Mao" w:date="2022-03-15T21:50:00Z">
                <w:r w:rsidRPr="002E7EBD">
                  <w:rPr>
                    <w:rFonts w:eastAsia="Calibri" w:cstheme="minorHAnsi"/>
                    <w:color w:val="000000" w:themeColor="text1"/>
                    <w:sz w:val="24"/>
                    <w:szCs w:val="24"/>
                    <w:rPrChange w:id="1743" w:author="Chloe Mao" w:date="2022-03-15T23:40:00Z">
                      <w:rPr>
                        <w:rFonts w:ascii="Calibri" w:eastAsia="Calibri" w:hAnsi="Calibri" w:cs="Calibri"/>
                        <w:color w:val="000000" w:themeColor="text1"/>
                      </w:rPr>
                    </w:rPrChange>
                  </w:rPr>
                  <w:delText>5.56</w:delText>
                </w:r>
              </w:del>
            </w:ins>
          </w:p>
        </w:tc>
      </w:tr>
      <w:tr w:rsidR="7CBF5DAC" w14:paraId="0ADA1300" w14:textId="77777777" w:rsidTr="7CBF5DAC">
        <w:trPr>
          <w:trHeight w:val="300"/>
          <w:ins w:id="1744" w:author="Guest User" w:date="2022-03-15T02:43:00Z"/>
          <w:del w:id="1745" w:author="Chloe Mao" w:date="2022-03-15T21:50:00Z"/>
          <w:trPrChange w:id="1746" w:author="Guest User" w:date="2022-03-15T02:43:00Z">
            <w:trPr>
              <w:trHeight w:val="300"/>
            </w:trPr>
          </w:trPrChange>
        </w:trPr>
        <w:tc>
          <w:tcPr>
            <w:tcW w:w="2565" w:type="dxa"/>
            <w:tcBorders>
              <w:top w:val="nil"/>
              <w:left w:val="nil"/>
              <w:bottom w:val="nil"/>
              <w:right w:val="nil"/>
            </w:tcBorders>
            <w:vAlign w:val="bottom"/>
            <w:tcPrChange w:id="1747" w:author="Guest User" w:date="2022-03-15T02:43:00Z">
              <w:tcPr>
                <w:tcW w:w="2265" w:type="dxa"/>
                <w:tcBorders>
                  <w:top w:val="nil"/>
                  <w:left w:val="nil"/>
                  <w:bottom w:val="nil"/>
                  <w:right w:val="nil"/>
                </w:tcBorders>
                <w:vAlign w:val="bottom"/>
              </w:tcPr>
            </w:tcPrChange>
          </w:tcPr>
          <w:p w14:paraId="6397AE15" w14:textId="00C79A5F" w:rsidR="7CBF5DAC" w:rsidRPr="002E7EBD" w:rsidRDefault="7CBF5DAC">
            <w:pPr>
              <w:rPr>
                <w:del w:id="1748" w:author="Chloe Mao" w:date="2022-03-15T21:50:00Z"/>
                <w:rFonts w:cstheme="minorHAnsi"/>
                <w:sz w:val="24"/>
                <w:szCs w:val="24"/>
                <w:rPrChange w:id="1749" w:author="Chloe Mao" w:date="2022-03-15T23:40:00Z">
                  <w:rPr>
                    <w:del w:id="1750" w:author="Chloe Mao" w:date="2022-03-15T21:50:00Z"/>
                  </w:rPr>
                </w:rPrChange>
              </w:rPr>
            </w:pPr>
            <w:ins w:id="1751" w:author="Guest User" w:date="2022-03-15T02:43:00Z">
              <w:del w:id="1752" w:author="Chloe Mao" w:date="2022-03-15T21:50:00Z">
                <w:r w:rsidRPr="002E7EBD">
                  <w:rPr>
                    <w:rFonts w:eastAsia="Calibri" w:cstheme="minorHAnsi"/>
                    <w:color w:val="000000" w:themeColor="text1"/>
                    <w:sz w:val="24"/>
                    <w:szCs w:val="24"/>
                    <w:rPrChange w:id="1753" w:author="Chloe Mao" w:date="2022-03-15T23:40:00Z">
                      <w:rPr>
                        <w:rFonts w:ascii="Calibri" w:eastAsia="Calibri" w:hAnsi="Calibri" w:cs="Calibri"/>
                        <w:color w:val="000000" w:themeColor="text1"/>
                      </w:rPr>
                    </w:rPrChange>
                  </w:rPr>
                  <w:delText>cargo tonnage (L)</w:delText>
                </w:r>
              </w:del>
            </w:ins>
          </w:p>
        </w:tc>
        <w:tc>
          <w:tcPr>
            <w:tcW w:w="1335" w:type="dxa"/>
            <w:tcBorders>
              <w:top w:val="nil"/>
              <w:left w:val="nil"/>
              <w:bottom w:val="nil"/>
              <w:right w:val="nil"/>
            </w:tcBorders>
            <w:vAlign w:val="bottom"/>
            <w:tcPrChange w:id="1754" w:author="Guest User" w:date="2022-03-15T02:43:00Z">
              <w:tcPr>
                <w:tcW w:w="1185" w:type="dxa"/>
                <w:tcBorders>
                  <w:top w:val="nil"/>
                  <w:left w:val="nil"/>
                  <w:bottom w:val="nil"/>
                  <w:right w:val="nil"/>
                </w:tcBorders>
                <w:vAlign w:val="bottom"/>
              </w:tcPr>
            </w:tcPrChange>
          </w:tcPr>
          <w:p w14:paraId="14F51B36" w14:textId="52443F91" w:rsidR="7CBF5DAC" w:rsidRPr="002E7EBD" w:rsidRDefault="7CBF5DAC">
            <w:pPr>
              <w:rPr>
                <w:del w:id="1755" w:author="Chloe Mao" w:date="2022-03-15T21:50:00Z"/>
                <w:rFonts w:cstheme="minorHAnsi"/>
                <w:sz w:val="24"/>
                <w:szCs w:val="24"/>
                <w:rPrChange w:id="1756" w:author="Chloe Mao" w:date="2022-03-15T23:40:00Z">
                  <w:rPr>
                    <w:del w:id="1757" w:author="Chloe Mao" w:date="2022-03-15T21:50:00Z"/>
                  </w:rPr>
                </w:rPrChange>
              </w:rPr>
            </w:pPr>
            <w:ins w:id="1758" w:author="Guest User" w:date="2022-03-15T02:43:00Z">
              <w:del w:id="1759" w:author="Chloe Mao" w:date="2022-03-15T21:50:00Z">
                <w:r w:rsidRPr="002E7EBD">
                  <w:rPr>
                    <w:rFonts w:eastAsia="Calibri" w:cstheme="minorHAnsi"/>
                    <w:color w:val="000000" w:themeColor="text1"/>
                    <w:sz w:val="24"/>
                    <w:szCs w:val="24"/>
                    <w:rPrChange w:id="1760" w:author="Chloe Mao" w:date="2022-03-15T23:40:00Z">
                      <w:rPr>
                        <w:rFonts w:ascii="Calibri" w:eastAsia="Calibri" w:hAnsi="Calibri" w:cs="Calibri"/>
                        <w:color w:val="000000" w:themeColor="text1"/>
                      </w:rPr>
                    </w:rPrChange>
                  </w:rPr>
                  <w:delText>4.72</w:delText>
                </w:r>
              </w:del>
            </w:ins>
          </w:p>
        </w:tc>
      </w:tr>
      <w:tr w:rsidR="7CBF5DAC" w14:paraId="54D673E9" w14:textId="77777777" w:rsidTr="7CBF5DAC">
        <w:trPr>
          <w:trHeight w:val="300"/>
          <w:ins w:id="1761" w:author="Guest User" w:date="2022-03-15T02:43:00Z"/>
          <w:del w:id="1762" w:author="Chloe Mao" w:date="2022-03-15T21:50:00Z"/>
          <w:trPrChange w:id="1763" w:author="Guest User" w:date="2022-03-15T02:43:00Z">
            <w:trPr>
              <w:trHeight w:val="300"/>
            </w:trPr>
          </w:trPrChange>
        </w:trPr>
        <w:tc>
          <w:tcPr>
            <w:tcW w:w="2565" w:type="dxa"/>
            <w:tcBorders>
              <w:top w:val="nil"/>
              <w:left w:val="nil"/>
              <w:bottom w:val="nil"/>
              <w:right w:val="nil"/>
            </w:tcBorders>
            <w:vAlign w:val="bottom"/>
            <w:tcPrChange w:id="1764" w:author="Guest User" w:date="2022-03-15T02:43:00Z">
              <w:tcPr>
                <w:tcW w:w="2265" w:type="dxa"/>
                <w:tcBorders>
                  <w:top w:val="nil"/>
                  <w:left w:val="nil"/>
                  <w:bottom w:val="nil"/>
                  <w:right w:val="nil"/>
                </w:tcBorders>
                <w:vAlign w:val="bottom"/>
              </w:tcPr>
            </w:tcPrChange>
          </w:tcPr>
          <w:p w14:paraId="002280E2" w14:textId="7A4A28E1" w:rsidR="7CBF5DAC" w:rsidRPr="002E7EBD" w:rsidRDefault="7CBF5DAC">
            <w:pPr>
              <w:rPr>
                <w:del w:id="1765" w:author="Chloe Mao" w:date="2022-03-15T21:50:00Z"/>
                <w:rFonts w:cstheme="minorHAnsi"/>
                <w:sz w:val="24"/>
                <w:szCs w:val="24"/>
                <w:rPrChange w:id="1766" w:author="Chloe Mao" w:date="2022-03-15T23:40:00Z">
                  <w:rPr>
                    <w:del w:id="1767" w:author="Chloe Mao" w:date="2022-03-15T21:50:00Z"/>
                  </w:rPr>
                </w:rPrChange>
              </w:rPr>
            </w:pPr>
            <w:ins w:id="1768" w:author="Guest User" w:date="2022-03-15T02:43:00Z">
              <w:del w:id="1769" w:author="Chloe Mao" w:date="2022-03-15T21:50:00Z">
                <w:r w:rsidRPr="002E7EBD">
                  <w:rPr>
                    <w:rFonts w:eastAsia="Calibri" w:cstheme="minorHAnsi"/>
                    <w:color w:val="000000" w:themeColor="text1"/>
                    <w:sz w:val="24"/>
                    <w:szCs w:val="24"/>
                    <w:rPrChange w:id="1770" w:author="Chloe Mao" w:date="2022-03-15T23:40:00Z">
                      <w:rPr>
                        <w:rFonts w:ascii="Calibri" w:eastAsia="Calibri" w:hAnsi="Calibri" w:cs="Calibri"/>
                        <w:color w:val="000000" w:themeColor="text1"/>
                      </w:rPr>
                    </w:rPrChange>
                  </w:rPr>
                  <w:delText>holiday on entry</w:delText>
                </w:r>
              </w:del>
            </w:ins>
          </w:p>
        </w:tc>
        <w:tc>
          <w:tcPr>
            <w:tcW w:w="1335" w:type="dxa"/>
            <w:tcBorders>
              <w:top w:val="nil"/>
              <w:left w:val="nil"/>
              <w:bottom w:val="nil"/>
              <w:right w:val="nil"/>
            </w:tcBorders>
            <w:vAlign w:val="bottom"/>
            <w:tcPrChange w:id="1771" w:author="Guest User" w:date="2022-03-15T02:43:00Z">
              <w:tcPr>
                <w:tcW w:w="1185" w:type="dxa"/>
                <w:tcBorders>
                  <w:top w:val="nil"/>
                  <w:left w:val="nil"/>
                  <w:bottom w:val="nil"/>
                  <w:right w:val="nil"/>
                </w:tcBorders>
                <w:vAlign w:val="bottom"/>
              </w:tcPr>
            </w:tcPrChange>
          </w:tcPr>
          <w:p w14:paraId="4C9EA065" w14:textId="03771082" w:rsidR="7CBF5DAC" w:rsidRPr="002E7EBD" w:rsidRDefault="7CBF5DAC">
            <w:pPr>
              <w:rPr>
                <w:del w:id="1772" w:author="Chloe Mao" w:date="2022-03-15T21:50:00Z"/>
                <w:rFonts w:cstheme="minorHAnsi"/>
                <w:sz w:val="24"/>
                <w:szCs w:val="24"/>
                <w:rPrChange w:id="1773" w:author="Chloe Mao" w:date="2022-03-15T23:40:00Z">
                  <w:rPr>
                    <w:del w:id="1774" w:author="Chloe Mao" w:date="2022-03-15T21:50:00Z"/>
                  </w:rPr>
                </w:rPrChange>
              </w:rPr>
            </w:pPr>
            <w:ins w:id="1775" w:author="Guest User" w:date="2022-03-15T02:43:00Z">
              <w:del w:id="1776" w:author="Chloe Mao" w:date="2022-03-15T21:50:00Z">
                <w:r w:rsidRPr="002E7EBD">
                  <w:rPr>
                    <w:rFonts w:eastAsia="Calibri" w:cstheme="minorHAnsi"/>
                    <w:color w:val="000000" w:themeColor="text1"/>
                    <w:sz w:val="24"/>
                    <w:szCs w:val="24"/>
                    <w:rPrChange w:id="1777" w:author="Chloe Mao" w:date="2022-03-15T23:40:00Z">
                      <w:rPr>
                        <w:rFonts w:ascii="Calibri" w:eastAsia="Calibri" w:hAnsi="Calibri" w:cs="Calibri"/>
                        <w:color w:val="000000" w:themeColor="text1"/>
                      </w:rPr>
                    </w:rPrChange>
                  </w:rPr>
                  <w:delText>0.31</w:delText>
                </w:r>
              </w:del>
            </w:ins>
          </w:p>
        </w:tc>
      </w:tr>
      <w:tr w:rsidR="7CBF5DAC" w14:paraId="08FF8AAE" w14:textId="77777777" w:rsidTr="7CBF5DAC">
        <w:trPr>
          <w:trHeight w:val="300"/>
          <w:ins w:id="1778" w:author="Guest User" w:date="2022-03-15T02:43:00Z"/>
          <w:del w:id="1779" w:author="Chloe Mao" w:date="2022-03-15T21:50:00Z"/>
          <w:trPrChange w:id="1780" w:author="Guest User" w:date="2022-03-15T02:43:00Z">
            <w:trPr>
              <w:trHeight w:val="300"/>
            </w:trPr>
          </w:trPrChange>
        </w:trPr>
        <w:tc>
          <w:tcPr>
            <w:tcW w:w="2565" w:type="dxa"/>
            <w:tcBorders>
              <w:top w:val="nil"/>
              <w:left w:val="nil"/>
              <w:bottom w:val="nil"/>
              <w:right w:val="nil"/>
            </w:tcBorders>
            <w:vAlign w:val="bottom"/>
            <w:tcPrChange w:id="1781" w:author="Guest User" w:date="2022-03-15T02:43:00Z">
              <w:tcPr>
                <w:tcW w:w="2265" w:type="dxa"/>
                <w:tcBorders>
                  <w:top w:val="nil"/>
                  <w:left w:val="nil"/>
                  <w:bottom w:val="nil"/>
                  <w:right w:val="nil"/>
                </w:tcBorders>
                <w:vAlign w:val="bottom"/>
              </w:tcPr>
            </w:tcPrChange>
          </w:tcPr>
          <w:p w14:paraId="00E0CEC2" w14:textId="065614E3" w:rsidR="7CBF5DAC" w:rsidRPr="002E7EBD" w:rsidRDefault="7CBF5DAC">
            <w:pPr>
              <w:rPr>
                <w:del w:id="1782" w:author="Chloe Mao" w:date="2022-03-15T21:50:00Z"/>
                <w:rFonts w:cstheme="minorHAnsi"/>
                <w:sz w:val="24"/>
                <w:szCs w:val="24"/>
                <w:rPrChange w:id="1783" w:author="Chloe Mao" w:date="2022-03-15T23:40:00Z">
                  <w:rPr>
                    <w:del w:id="1784" w:author="Chloe Mao" w:date="2022-03-15T21:50:00Z"/>
                  </w:rPr>
                </w:rPrChange>
              </w:rPr>
            </w:pPr>
            <w:ins w:id="1785" w:author="Guest User" w:date="2022-03-15T02:43:00Z">
              <w:del w:id="1786" w:author="Chloe Mao" w:date="2022-03-15T21:50:00Z">
                <w:r w:rsidRPr="002E7EBD">
                  <w:rPr>
                    <w:rFonts w:eastAsia="Calibri" w:cstheme="minorHAnsi"/>
                    <w:color w:val="000000" w:themeColor="text1"/>
                    <w:sz w:val="24"/>
                    <w:szCs w:val="24"/>
                    <w:rPrChange w:id="1787" w:author="Chloe Mao" w:date="2022-03-15T23:40:00Z">
                      <w:rPr>
                        <w:rFonts w:ascii="Calibri" w:eastAsia="Calibri" w:hAnsi="Calibri" w:cs="Calibri"/>
                        <w:color w:val="000000" w:themeColor="text1"/>
                      </w:rPr>
                    </w:rPrChange>
                  </w:rPr>
                  <w:delText>holiday in 2 days</w:delText>
                </w:r>
              </w:del>
            </w:ins>
          </w:p>
        </w:tc>
        <w:tc>
          <w:tcPr>
            <w:tcW w:w="1335" w:type="dxa"/>
            <w:tcBorders>
              <w:top w:val="nil"/>
              <w:left w:val="nil"/>
              <w:bottom w:val="nil"/>
              <w:right w:val="nil"/>
            </w:tcBorders>
            <w:vAlign w:val="bottom"/>
            <w:tcPrChange w:id="1788" w:author="Guest User" w:date="2022-03-15T02:43:00Z">
              <w:tcPr>
                <w:tcW w:w="1185" w:type="dxa"/>
                <w:tcBorders>
                  <w:top w:val="nil"/>
                  <w:left w:val="nil"/>
                  <w:bottom w:val="nil"/>
                  <w:right w:val="nil"/>
                </w:tcBorders>
                <w:vAlign w:val="bottom"/>
              </w:tcPr>
            </w:tcPrChange>
          </w:tcPr>
          <w:p w14:paraId="4829B766" w14:textId="5A62B89B" w:rsidR="7CBF5DAC" w:rsidRPr="002E7EBD" w:rsidRDefault="7CBF5DAC">
            <w:pPr>
              <w:rPr>
                <w:del w:id="1789" w:author="Chloe Mao" w:date="2022-03-15T21:50:00Z"/>
                <w:rFonts w:cstheme="minorHAnsi"/>
                <w:sz w:val="24"/>
                <w:szCs w:val="24"/>
                <w:rPrChange w:id="1790" w:author="Chloe Mao" w:date="2022-03-15T23:40:00Z">
                  <w:rPr>
                    <w:del w:id="1791" w:author="Chloe Mao" w:date="2022-03-15T21:50:00Z"/>
                  </w:rPr>
                </w:rPrChange>
              </w:rPr>
            </w:pPr>
            <w:ins w:id="1792" w:author="Guest User" w:date="2022-03-15T02:43:00Z">
              <w:del w:id="1793" w:author="Chloe Mao" w:date="2022-03-15T21:50:00Z">
                <w:r w:rsidRPr="002E7EBD">
                  <w:rPr>
                    <w:rFonts w:eastAsia="Calibri" w:cstheme="minorHAnsi"/>
                    <w:color w:val="000000" w:themeColor="text1"/>
                    <w:sz w:val="24"/>
                    <w:szCs w:val="24"/>
                    <w:rPrChange w:id="1794" w:author="Chloe Mao" w:date="2022-03-15T23:40:00Z">
                      <w:rPr>
                        <w:rFonts w:ascii="Calibri" w:eastAsia="Calibri" w:hAnsi="Calibri" w:cs="Calibri"/>
                        <w:color w:val="000000" w:themeColor="text1"/>
                      </w:rPr>
                    </w:rPrChange>
                  </w:rPr>
                  <w:delText>0.2</w:delText>
                </w:r>
              </w:del>
            </w:ins>
          </w:p>
        </w:tc>
      </w:tr>
      <w:tr w:rsidR="7CBF5DAC" w14:paraId="71DB015C" w14:textId="77777777" w:rsidTr="7CBF5DAC">
        <w:trPr>
          <w:trHeight w:val="300"/>
          <w:ins w:id="1795" w:author="Guest User" w:date="2022-03-15T02:43:00Z"/>
          <w:del w:id="1796" w:author="Chloe Mao" w:date="2022-03-15T21:50:00Z"/>
          <w:trPrChange w:id="1797" w:author="Guest User" w:date="2022-03-15T02:43:00Z">
            <w:trPr>
              <w:trHeight w:val="300"/>
            </w:trPr>
          </w:trPrChange>
        </w:trPr>
        <w:tc>
          <w:tcPr>
            <w:tcW w:w="2565" w:type="dxa"/>
            <w:tcBorders>
              <w:top w:val="nil"/>
              <w:left w:val="nil"/>
              <w:bottom w:val="nil"/>
              <w:right w:val="nil"/>
            </w:tcBorders>
            <w:vAlign w:val="bottom"/>
            <w:tcPrChange w:id="1798" w:author="Guest User" w:date="2022-03-15T02:43:00Z">
              <w:tcPr>
                <w:tcW w:w="2265" w:type="dxa"/>
                <w:tcBorders>
                  <w:top w:val="nil"/>
                  <w:left w:val="nil"/>
                  <w:bottom w:val="nil"/>
                  <w:right w:val="nil"/>
                </w:tcBorders>
                <w:vAlign w:val="bottom"/>
              </w:tcPr>
            </w:tcPrChange>
          </w:tcPr>
          <w:p w14:paraId="07DD8E73" w14:textId="104F562E" w:rsidR="7CBF5DAC" w:rsidRPr="002E7EBD" w:rsidRDefault="7CBF5DAC">
            <w:pPr>
              <w:rPr>
                <w:del w:id="1799" w:author="Chloe Mao" w:date="2022-03-15T21:50:00Z"/>
                <w:rFonts w:cstheme="minorHAnsi"/>
                <w:sz w:val="24"/>
                <w:szCs w:val="24"/>
                <w:rPrChange w:id="1800" w:author="Chloe Mao" w:date="2022-03-15T23:40:00Z">
                  <w:rPr>
                    <w:del w:id="1801" w:author="Chloe Mao" w:date="2022-03-15T21:50:00Z"/>
                  </w:rPr>
                </w:rPrChange>
              </w:rPr>
            </w:pPr>
            <w:ins w:id="1802" w:author="Guest User" w:date="2022-03-15T02:43:00Z">
              <w:del w:id="1803" w:author="Chloe Mao" w:date="2022-03-15T21:50:00Z">
                <w:r w:rsidRPr="002E7EBD">
                  <w:rPr>
                    <w:rFonts w:eastAsia="Calibri" w:cstheme="minorHAnsi"/>
                    <w:color w:val="000000" w:themeColor="text1"/>
                    <w:sz w:val="24"/>
                    <w:szCs w:val="24"/>
                    <w:rPrChange w:id="1804" w:author="Chloe Mao" w:date="2022-03-15T23:40:00Z">
                      <w:rPr>
                        <w:rFonts w:ascii="Calibri" w:eastAsia="Calibri" w:hAnsi="Calibri" w:cs="Calibri"/>
                        <w:color w:val="000000" w:themeColor="text1"/>
                      </w:rPr>
                    </w:rPrChange>
                  </w:rPr>
                  <w:delText>holiday 1 day ago</w:delText>
                </w:r>
              </w:del>
            </w:ins>
          </w:p>
        </w:tc>
        <w:tc>
          <w:tcPr>
            <w:tcW w:w="1335" w:type="dxa"/>
            <w:tcBorders>
              <w:top w:val="nil"/>
              <w:left w:val="nil"/>
              <w:bottom w:val="nil"/>
              <w:right w:val="nil"/>
            </w:tcBorders>
            <w:vAlign w:val="bottom"/>
            <w:tcPrChange w:id="1805" w:author="Guest User" w:date="2022-03-15T02:43:00Z">
              <w:tcPr>
                <w:tcW w:w="1185" w:type="dxa"/>
                <w:tcBorders>
                  <w:top w:val="nil"/>
                  <w:left w:val="nil"/>
                  <w:bottom w:val="nil"/>
                  <w:right w:val="nil"/>
                </w:tcBorders>
                <w:vAlign w:val="bottom"/>
              </w:tcPr>
            </w:tcPrChange>
          </w:tcPr>
          <w:p w14:paraId="639BD5A9" w14:textId="65C13324" w:rsidR="7CBF5DAC" w:rsidRPr="002E7EBD" w:rsidRDefault="7CBF5DAC">
            <w:pPr>
              <w:rPr>
                <w:del w:id="1806" w:author="Chloe Mao" w:date="2022-03-15T21:50:00Z"/>
                <w:rFonts w:cstheme="minorHAnsi"/>
                <w:sz w:val="24"/>
                <w:szCs w:val="24"/>
                <w:rPrChange w:id="1807" w:author="Chloe Mao" w:date="2022-03-15T23:40:00Z">
                  <w:rPr>
                    <w:del w:id="1808" w:author="Chloe Mao" w:date="2022-03-15T21:50:00Z"/>
                  </w:rPr>
                </w:rPrChange>
              </w:rPr>
            </w:pPr>
            <w:ins w:id="1809" w:author="Guest User" w:date="2022-03-15T02:43:00Z">
              <w:del w:id="1810" w:author="Chloe Mao" w:date="2022-03-15T21:50:00Z">
                <w:r w:rsidRPr="002E7EBD">
                  <w:rPr>
                    <w:rFonts w:eastAsia="Calibri" w:cstheme="minorHAnsi"/>
                    <w:color w:val="000000" w:themeColor="text1"/>
                    <w:sz w:val="24"/>
                    <w:szCs w:val="24"/>
                    <w:rPrChange w:id="1811" w:author="Chloe Mao" w:date="2022-03-15T23:40:00Z">
                      <w:rPr>
                        <w:rFonts w:ascii="Calibri" w:eastAsia="Calibri" w:hAnsi="Calibri" w:cs="Calibri"/>
                        <w:color w:val="000000" w:themeColor="text1"/>
                      </w:rPr>
                    </w:rPrChange>
                  </w:rPr>
                  <w:delText>0.18</w:delText>
                </w:r>
              </w:del>
            </w:ins>
          </w:p>
        </w:tc>
      </w:tr>
      <w:tr w:rsidR="7CBF5DAC" w14:paraId="159CFD09" w14:textId="77777777" w:rsidTr="7CBF5DAC">
        <w:trPr>
          <w:trHeight w:val="300"/>
          <w:ins w:id="1812" w:author="Guest User" w:date="2022-03-15T02:43:00Z"/>
          <w:del w:id="1813" w:author="Chloe Mao" w:date="2022-03-15T21:50:00Z"/>
          <w:trPrChange w:id="1814" w:author="Guest User" w:date="2022-03-15T02:43:00Z">
            <w:trPr>
              <w:trHeight w:val="300"/>
            </w:trPr>
          </w:trPrChange>
        </w:trPr>
        <w:tc>
          <w:tcPr>
            <w:tcW w:w="2565" w:type="dxa"/>
            <w:tcBorders>
              <w:top w:val="nil"/>
              <w:left w:val="nil"/>
              <w:bottom w:val="nil"/>
              <w:right w:val="nil"/>
            </w:tcBorders>
            <w:vAlign w:val="bottom"/>
            <w:tcPrChange w:id="1815" w:author="Guest User" w:date="2022-03-15T02:43:00Z">
              <w:tcPr>
                <w:tcW w:w="2265" w:type="dxa"/>
                <w:tcBorders>
                  <w:top w:val="nil"/>
                  <w:left w:val="nil"/>
                  <w:bottom w:val="nil"/>
                  <w:right w:val="nil"/>
                </w:tcBorders>
                <w:vAlign w:val="bottom"/>
              </w:tcPr>
            </w:tcPrChange>
          </w:tcPr>
          <w:p w14:paraId="25365A6C" w14:textId="580457BC" w:rsidR="7CBF5DAC" w:rsidRPr="002E7EBD" w:rsidRDefault="7CBF5DAC">
            <w:pPr>
              <w:rPr>
                <w:del w:id="1816" w:author="Chloe Mao" w:date="2022-03-15T21:50:00Z"/>
                <w:rFonts w:cstheme="minorHAnsi"/>
                <w:sz w:val="24"/>
                <w:szCs w:val="24"/>
                <w:rPrChange w:id="1817" w:author="Chloe Mao" w:date="2022-03-15T23:40:00Z">
                  <w:rPr>
                    <w:del w:id="1818" w:author="Chloe Mao" w:date="2022-03-15T21:50:00Z"/>
                  </w:rPr>
                </w:rPrChange>
              </w:rPr>
            </w:pPr>
            <w:ins w:id="1819" w:author="Guest User" w:date="2022-03-15T02:43:00Z">
              <w:del w:id="1820" w:author="Chloe Mao" w:date="2022-03-15T21:50:00Z">
                <w:r w:rsidRPr="002E7EBD">
                  <w:rPr>
                    <w:rFonts w:eastAsia="Calibri" w:cstheme="minorHAnsi"/>
                    <w:color w:val="000000" w:themeColor="text1"/>
                    <w:sz w:val="24"/>
                    <w:szCs w:val="24"/>
                    <w:rPrChange w:id="1821" w:author="Chloe Mao" w:date="2022-03-15T23:40:00Z">
                      <w:rPr>
                        <w:rFonts w:ascii="Calibri" w:eastAsia="Calibri" w:hAnsi="Calibri" w:cs="Calibri"/>
                        <w:color w:val="000000" w:themeColor="text1"/>
                      </w:rPr>
                    </w:rPrChange>
                  </w:rPr>
                  <w:delText>holiday in 1 day</w:delText>
                </w:r>
              </w:del>
            </w:ins>
          </w:p>
        </w:tc>
        <w:tc>
          <w:tcPr>
            <w:tcW w:w="1335" w:type="dxa"/>
            <w:tcBorders>
              <w:top w:val="nil"/>
              <w:left w:val="nil"/>
              <w:bottom w:val="nil"/>
              <w:right w:val="nil"/>
            </w:tcBorders>
            <w:vAlign w:val="bottom"/>
            <w:tcPrChange w:id="1822" w:author="Guest User" w:date="2022-03-15T02:43:00Z">
              <w:tcPr>
                <w:tcW w:w="1185" w:type="dxa"/>
                <w:tcBorders>
                  <w:top w:val="nil"/>
                  <w:left w:val="nil"/>
                  <w:bottom w:val="nil"/>
                  <w:right w:val="nil"/>
                </w:tcBorders>
                <w:vAlign w:val="bottom"/>
              </w:tcPr>
            </w:tcPrChange>
          </w:tcPr>
          <w:p w14:paraId="6C6EF7E3" w14:textId="4C21039D" w:rsidR="7CBF5DAC" w:rsidRPr="002E7EBD" w:rsidRDefault="7CBF5DAC">
            <w:pPr>
              <w:rPr>
                <w:del w:id="1823" w:author="Chloe Mao" w:date="2022-03-15T21:50:00Z"/>
                <w:rFonts w:cstheme="minorHAnsi"/>
                <w:sz w:val="24"/>
                <w:szCs w:val="24"/>
                <w:rPrChange w:id="1824" w:author="Chloe Mao" w:date="2022-03-15T23:40:00Z">
                  <w:rPr>
                    <w:del w:id="1825" w:author="Chloe Mao" w:date="2022-03-15T21:50:00Z"/>
                  </w:rPr>
                </w:rPrChange>
              </w:rPr>
            </w:pPr>
            <w:ins w:id="1826" w:author="Guest User" w:date="2022-03-15T02:43:00Z">
              <w:del w:id="1827" w:author="Chloe Mao" w:date="2022-03-15T21:50:00Z">
                <w:r w:rsidRPr="002E7EBD">
                  <w:rPr>
                    <w:rFonts w:eastAsia="Calibri" w:cstheme="minorHAnsi"/>
                    <w:color w:val="000000" w:themeColor="text1"/>
                    <w:sz w:val="24"/>
                    <w:szCs w:val="24"/>
                    <w:rPrChange w:id="1828" w:author="Chloe Mao" w:date="2022-03-15T23:40:00Z">
                      <w:rPr>
                        <w:rFonts w:ascii="Calibri" w:eastAsia="Calibri" w:hAnsi="Calibri" w:cs="Calibri"/>
                        <w:color w:val="000000" w:themeColor="text1"/>
                      </w:rPr>
                    </w:rPrChange>
                  </w:rPr>
                  <w:delText>0.16</w:delText>
                </w:r>
              </w:del>
            </w:ins>
          </w:p>
        </w:tc>
      </w:tr>
    </w:tbl>
    <w:tbl>
      <w:tblPr>
        <w:tblW w:w="6260" w:type="dxa"/>
        <w:jc w:val="center"/>
        <w:tblLook w:val="04A0" w:firstRow="1" w:lastRow="0" w:firstColumn="1" w:lastColumn="0" w:noHBand="0" w:noVBand="1"/>
        <w:tblPrChange w:id="1829" w:author="Chloe Mao" w:date="2022-03-15T21:50:00Z">
          <w:tblPr>
            <w:tblW w:w="6260" w:type="dxa"/>
            <w:tblLook w:val="04A0" w:firstRow="1" w:lastRow="0" w:firstColumn="1" w:lastColumn="0" w:noHBand="0" w:noVBand="1"/>
          </w:tblPr>
        </w:tblPrChange>
      </w:tblPr>
      <w:tblGrid>
        <w:gridCol w:w="3980"/>
        <w:gridCol w:w="2280"/>
        <w:tblGridChange w:id="1830">
          <w:tblGrid>
            <w:gridCol w:w="3980"/>
            <w:gridCol w:w="2280"/>
          </w:tblGrid>
        </w:tblGridChange>
      </w:tblGrid>
      <w:tr w:rsidR="002E7EBD" w:rsidRPr="002E7EBD" w14:paraId="3355BE6B" w14:textId="77777777" w:rsidTr="002E7EBD">
        <w:trPr>
          <w:trHeight w:val="315"/>
          <w:jc w:val="center"/>
          <w:ins w:id="1831" w:author="Chloe Mao" w:date="2022-03-15T21:50:00Z"/>
          <w:trPrChange w:id="1832" w:author="Chloe Mao" w:date="2022-03-15T21:50:00Z">
            <w:trPr>
              <w:trHeight w:val="315"/>
            </w:trPr>
          </w:trPrChange>
        </w:trPr>
        <w:tc>
          <w:tcPr>
            <w:tcW w:w="3980" w:type="dxa"/>
            <w:tcBorders>
              <w:top w:val="nil"/>
              <w:left w:val="nil"/>
              <w:bottom w:val="nil"/>
              <w:right w:val="nil"/>
            </w:tcBorders>
            <w:shd w:val="clear" w:color="A5A5A5" w:fill="A5A5A5"/>
            <w:vAlign w:val="center"/>
            <w:hideMark/>
            <w:tcPrChange w:id="1833" w:author="Chloe Mao" w:date="2022-03-15T21:50:00Z">
              <w:tcPr>
                <w:tcW w:w="3980" w:type="dxa"/>
                <w:tcBorders>
                  <w:top w:val="nil"/>
                  <w:left w:val="nil"/>
                  <w:bottom w:val="nil"/>
                  <w:right w:val="nil"/>
                </w:tcBorders>
                <w:shd w:val="clear" w:color="A5A5A5" w:fill="A5A5A5"/>
                <w:vAlign w:val="center"/>
                <w:hideMark/>
              </w:tcPr>
            </w:tcPrChange>
          </w:tcPr>
          <w:p w14:paraId="22F75A33" w14:textId="77777777" w:rsidR="002E7EBD" w:rsidRPr="00EA2A41" w:rsidRDefault="002E7EBD" w:rsidP="002E7EBD">
            <w:pPr>
              <w:spacing w:after="0" w:line="240" w:lineRule="auto"/>
              <w:jc w:val="center"/>
              <w:rPr>
                <w:ins w:id="1834" w:author="Chloe Mao" w:date="2022-03-15T21:50:00Z"/>
                <w:rFonts w:eastAsia="Times New Roman" w:cstheme="minorHAnsi"/>
                <w:b/>
                <w:bCs/>
                <w:color w:val="FFFFFF" w:themeColor="background1"/>
                <w:sz w:val="24"/>
                <w:szCs w:val="24"/>
                <w:lang w:eastAsia="zh-CN"/>
                <w:rPrChange w:id="1835" w:author="Chloe Mao" w:date="2022-03-15T22:00:00Z">
                  <w:rPr>
                    <w:ins w:id="1836" w:author="Chloe Mao" w:date="2022-03-15T21:50:00Z"/>
                    <w:rFonts w:ascii="Calibri" w:eastAsia="Times New Roman" w:hAnsi="Calibri" w:cs="Calibri"/>
                    <w:b/>
                    <w:bCs/>
                    <w:color w:val="000000"/>
                    <w:lang w:eastAsia="zh-CN"/>
                  </w:rPr>
                </w:rPrChange>
              </w:rPr>
            </w:pPr>
            <w:ins w:id="1837" w:author="Chloe Mao" w:date="2022-03-15T21:50:00Z">
              <w:r w:rsidRPr="00EA2A41">
                <w:rPr>
                  <w:rFonts w:eastAsia="Times New Roman" w:cstheme="minorHAnsi"/>
                  <w:b/>
                  <w:bCs/>
                  <w:color w:val="FFFFFF" w:themeColor="background1"/>
                  <w:sz w:val="24"/>
                  <w:szCs w:val="24"/>
                  <w:lang w:eastAsia="zh-CN"/>
                  <w:rPrChange w:id="1838" w:author="Chloe Mao" w:date="2022-03-15T22:00:00Z">
                    <w:rPr>
                      <w:rFonts w:ascii="Calibri" w:eastAsia="Times New Roman" w:hAnsi="Calibri" w:cs="Calibri"/>
                      <w:b/>
                      <w:bCs/>
                      <w:color w:val="000000"/>
                      <w:lang w:eastAsia="zh-CN"/>
                    </w:rPr>
                  </w:rPrChange>
                </w:rPr>
                <w:t>Feature</w:t>
              </w:r>
            </w:ins>
          </w:p>
        </w:tc>
        <w:tc>
          <w:tcPr>
            <w:tcW w:w="2280" w:type="dxa"/>
            <w:tcBorders>
              <w:top w:val="nil"/>
              <w:left w:val="single" w:sz="4" w:space="0" w:color="FFFFFF"/>
              <w:bottom w:val="nil"/>
              <w:right w:val="nil"/>
            </w:tcBorders>
            <w:shd w:val="clear" w:color="A5A5A5" w:fill="A5A5A5"/>
            <w:vAlign w:val="center"/>
            <w:hideMark/>
            <w:tcPrChange w:id="1839" w:author="Chloe Mao" w:date="2022-03-15T21:50:00Z">
              <w:tcPr>
                <w:tcW w:w="2280" w:type="dxa"/>
                <w:tcBorders>
                  <w:top w:val="nil"/>
                  <w:left w:val="single" w:sz="4" w:space="0" w:color="FFFFFF"/>
                  <w:bottom w:val="nil"/>
                  <w:right w:val="nil"/>
                </w:tcBorders>
                <w:shd w:val="clear" w:color="A5A5A5" w:fill="A5A5A5"/>
                <w:vAlign w:val="center"/>
                <w:hideMark/>
              </w:tcPr>
            </w:tcPrChange>
          </w:tcPr>
          <w:p w14:paraId="064C2C8D" w14:textId="77777777" w:rsidR="002E7EBD" w:rsidRPr="00EA2A41" w:rsidRDefault="002E7EBD" w:rsidP="002E7EBD">
            <w:pPr>
              <w:spacing w:after="0" w:line="240" w:lineRule="auto"/>
              <w:jc w:val="center"/>
              <w:rPr>
                <w:ins w:id="1840" w:author="Chloe Mao" w:date="2022-03-15T21:50:00Z"/>
                <w:rFonts w:eastAsia="Times New Roman" w:cstheme="minorHAnsi"/>
                <w:b/>
                <w:bCs/>
                <w:color w:val="FFFFFF" w:themeColor="background1"/>
                <w:sz w:val="24"/>
                <w:szCs w:val="24"/>
                <w:lang w:eastAsia="zh-CN"/>
                <w:rPrChange w:id="1841" w:author="Chloe Mao" w:date="2022-03-15T22:00:00Z">
                  <w:rPr>
                    <w:ins w:id="1842" w:author="Chloe Mao" w:date="2022-03-15T21:50:00Z"/>
                    <w:rFonts w:ascii="Calibri" w:eastAsia="Times New Roman" w:hAnsi="Calibri" w:cs="Calibri"/>
                    <w:b/>
                    <w:bCs/>
                    <w:color w:val="000000"/>
                    <w:lang w:eastAsia="zh-CN"/>
                  </w:rPr>
                </w:rPrChange>
              </w:rPr>
            </w:pPr>
            <w:ins w:id="1843" w:author="Chloe Mao" w:date="2022-03-15T21:50:00Z">
              <w:r w:rsidRPr="00EA2A41">
                <w:rPr>
                  <w:rFonts w:eastAsia="Times New Roman" w:cstheme="minorHAnsi"/>
                  <w:b/>
                  <w:bCs/>
                  <w:color w:val="FFFFFF" w:themeColor="background1"/>
                  <w:sz w:val="24"/>
                  <w:szCs w:val="24"/>
                  <w:lang w:eastAsia="zh-CN"/>
                  <w:rPrChange w:id="1844" w:author="Chloe Mao" w:date="2022-03-15T22:00:00Z">
                    <w:rPr>
                      <w:rFonts w:ascii="Calibri" w:eastAsia="Times New Roman" w:hAnsi="Calibri" w:cs="Calibri"/>
                      <w:b/>
                      <w:bCs/>
                      <w:color w:val="000000"/>
                      <w:lang w:eastAsia="zh-CN"/>
                    </w:rPr>
                  </w:rPrChange>
                </w:rPr>
                <w:t>Importance</w:t>
              </w:r>
            </w:ins>
          </w:p>
        </w:tc>
      </w:tr>
      <w:tr w:rsidR="002E7EBD" w:rsidRPr="002E7EBD" w14:paraId="24B2B5B3" w14:textId="77777777" w:rsidTr="002E7EBD">
        <w:trPr>
          <w:trHeight w:val="315"/>
          <w:jc w:val="center"/>
          <w:ins w:id="1845" w:author="Chloe Mao" w:date="2022-03-15T21:50:00Z"/>
          <w:trPrChange w:id="1846" w:author="Chloe Mao" w:date="2022-03-15T21:50:00Z">
            <w:trPr>
              <w:trHeight w:val="315"/>
            </w:trPr>
          </w:trPrChange>
        </w:trPr>
        <w:tc>
          <w:tcPr>
            <w:tcW w:w="3980" w:type="dxa"/>
            <w:tcBorders>
              <w:top w:val="single" w:sz="12" w:space="0" w:color="FFFFFF"/>
              <w:left w:val="nil"/>
              <w:bottom w:val="nil"/>
              <w:right w:val="nil"/>
            </w:tcBorders>
            <w:shd w:val="clear" w:color="DBDBDB" w:fill="DBDBDB"/>
            <w:vAlign w:val="center"/>
            <w:hideMark/>
            <w:tcPrChange w:id="1847" w:author="Chloe Mao" w:date="2022-03-15T21:50:00Z">
              <w:tcPr>
                <w:tcW w:w="3980" w:type="dxa"/>
                <w:tcBorders>
                  <w:top w:val="single" w:sz="12" w:space="0" w:color="FFFFFF"/>
                  <w:left w:val="nil"/>
                  <w:bottom w:val="nil"/>
                  <w:right w:val="nil"/>
                </w:tcBorders>
                <w:shd w:val="clear" w:color="DBDBDB" w:fill="DBDBDB"/>
                <w:vAlign w:val="center"/>
                <w:hideMark/>
              </w:tcPr>
            </w:tcPrChange>
          </w:tcPr>
          <w:p w14:paraId="7B76D440" w14:textId="77777777" w:rsidR="002E7EBD" w:rsidRPr="002E7EBD" w:rsidRDefault="002E7EBD" w:rsidP="002E7EBD">
            <w:pPr>
              <w:spacing w:after="0" w:line="240" w:lineRule="auto"/>
              <w:rPr>
                <w:ins w:id="1848" w:author="Chloe Mao" w:date="2022-03-15T21:50:00Z"/>
                <w:rFonts w:eastAsia="Times New Roman" w:cstheme="minorHAnsi"/>
                <w:color w:val="000000"/>
                <w:sz w:val="24"/>
                <w:szCs w:val="24"/>
                <w:lang w:eastAsia="zh-CN"/>
                <w:rPrChange w:id="1849" w:author="Chloe Mao" w:date="2022-03-15T21:51:00Z">
                  <w:rPr>
                    <w:ins w:id="1850" w:author="Chloe Mao" w:date="2022-03-15T21:50:00Z"/>
                    <w:rFonts w:ascii="Calibri" w:eastAsia="Times New Roman" w:hAnsi="Calibri" w:cs="Calibri"/>
                    <w:color w:val="000000"/>
                    <w:lang w:eastAsia="zh-CN"/>
                  </w:rPr>
                </w:rPrChange>
              </w:rPr>
            </w:pPr>
            <w:ins w:id="1851" w:author="Chloe Mao" w:date="2022-03-15T21:50:00Z">
              <w:r w:rsidRPr="002E7EBD">
                <w:rPr>
                  <w:rFonts w:eastAsia="Times New Roman" w:cstheme="minorHAnsi"/>
                  <w:color w:val="000000"/>
                  <w:sz w:val="24"/>
                  <w:szCs w:val="24"/>
                  <w:lang w:eastAsia="zh-CN"/>
                  <w:rPrChange w:id="1852" w:author="Chloe Mao" w:date="2022-03-15T21:51:00Z">
                    <w:rPr>
                      <w:rFonts w:ascii="Calibri" w:eastAsia="Times New Roman" w:hAnsi="Calibri" w:cs="Calibri"/>
                      <w:color w:val="000000"/>
                      <w:lang w:eastAsia="zh-CN"/>
                    </w:rPr>
                  </w:rPrChange>
                </w:rPr>
                <w:t>cargo type (U)</w:t>
              </w:r>
            </w:ins>
          </w:p>
        </w:tc>
        <w:tc>
          <w:tcPr>
            <w:tcW w:w="2280" w:type="dxa"/>
            <w:tcBorders>
              <w:top w:val="single" w:sz="12" w:space="0" w:color="FFFFFF"/>
              <w:left w:val="single" w:sz="4" w:space="0" w:color="FFFFFF"/>
              <w:bottom w:val="nil"/>
              <w:right w:val="nil"/>
            </w:tcBorders>
            <w:shd w:val="clear" w:color="DBDBDB" w:fill="DBDBDB"/>
            <w:vAlign w:val="center"/>
            <w:hideMark/>
            <w:tcPrChange w:id="1853" w:author="Chloe Mao" w:date="2022-03-15T21:50:00Z">
              <w:tcPr>
                <w:tcW w:w="2280" w:type="dxa"/>
                <w:tcBorders>
                  <w:top w:val="single" w:sz="12" w:space="0" w:color="FFFFFF"/>
                  <w:left w:val="single" w:sz="4" w:space="0" w:color="FFFFFF"/>
                  <w:bottom w:val="nil"/>
                  <w:right w:val="nil"/>
                </w:tcBorders>
                <w:shd w:val="clear" w:color="DBDBDB" w:fill="DBDBDB"/>
                <w:vAlign w:val="center"/>
                <w:hideMark/>
              </w:tcPr>
            </w:tcPrChange>
          </w:tcPr>
          <w:p w14:paraId="18B9A319" w14:textId="77777777" w:rsidR="002E7EBD" w:rsidRPr="002E7EBD" w:rsidRDefault="002E7EBD" w:rsidP="002E7EBD">
            <w:pPr>
              <w:spacing w:after="0" w:line="240" w:lineRule="auto"/>
              <w:jc w:val="center"/>
              <w:rPr>
                <w:ins w:id="1854" w:author="Chloe Mao" w:date="2022-03-15T21:50:00Z"/>
                <w:rFonts w:eastAsia="Times New Roman" w:cstheme="minorHAnsi"/>
                <w:color w:val="000000"/>
                <w:sz w:val="24"/>
                <w:szCs w:val="24"/>
                <w:lang w:eastAsia="zh-CN"/>
                <w:rPrChange w:id="1855" w:author="Chloe Mao" w:date="2022-03-15T21:51:00Z">
                  <w:rPr>
                    <w:ins w:id="1856" w:author="Chloe Mao" w:date="2022-03-15T21:50:00Z"/>
                    <w:rFonts w:ascii="Calibri" w:eastAsia="Times New Roman" w:hAnsi="Calibri" w:cs="Calibri"/>
                    <w:color w:val="000000"/>
                    <w:lang w:eastAsia="zh-CN"/>
                  </w:rPr>
                </w:rPrChange>
              </w:rPr>
            </w:pPr>
            <w:ins w:id="1857" w:author="Chloe Mao" w:date="2022-03-15T21:50:00Z">
              <w:r w:rsidRPr="002E7EBD">
                <w:rPr>
                  <w:rFonts w:eastAsia="Times New Roman" w:cstheme="minorHAnsi"/>
                  <w:color w:val="000000"/>
                  <w:sz w:val="24"/>
                  <w:szCs w:val="24"/>
                  <w:lang w:eastAsia="zh-CN"/>
                  <w:rPrChange w:id="1858" w:author="Chloe Mao" w:date="2022-03-15T21:51:00Z">
                    <w:rPr>
                      <w:rFonts w:ascii="Calibri" w:eastAsia="Times New Roman" w:hAnsi="Calibri" w:cs="Calibri"/>
                      <w:color w:val="000000"/>
                      <w:lang w:eastAsia="zh-CN"/>
                    </w:rPr>
                  </w:rPrChange>
                </w:rPr>
                <w:t>17.4</w:t>
              </w:r>
            </w:ins>
          </w:p>
        </w:tc>
      </w:tr>
      <w:tr w:rsidR="002E7EBD" w:rsidRPr="002E7EBD" w14:paraId="2D4A0451" w14:textId="77777777" w:rsidTr="002E7EBD">
        <w:trPr>
          <w:trHeight w:val="300"/>
          <w:jc w:val="center"/>
          <w:ins w:id="1859" w:author="Chloe Mao" w:date="2022-03-15T21:50:00Z"/>
          <w:trPrChange w:id="1860" w:author="Chloe Mao" w:date="2022-03-15T21:50:00Z">
            <w:trPr>
              <w:trHeight w:val="300"/>
            </w:trPr>
          </w:trPrChange>
        </w:trPr>
        <w:tc>
          <w:tcPr>
            <w:tcW w:w="3980" w:type="dxa"/>
            <w:tcBorders>
              <w:top w:val="single" w:sz="4" w:space="0" w:color="FFFFFF"/>
              <w:left w:val="nil"/>
              <w:bottom w:val="nil"/>
              <w:right w:val="nil"/>
            </w:tcBorders>
            <w:shd w:val="clear" w:color="EDEDED" w:fill="EDEDED"/>
            <w:vAlign w:val="center"/>
            <w:hideMark/>
            <w:tcPrChange w:id="1861" w:author="Chloe Mao" w:date="2022-03-15T21:50:00Z">
              <w:tcPr>
                <w:tcW w:w="3980" w:type="dxa"/>
                <w:tcBorders>
                  <w:top w:val="single" w:sz="4" w:space="0" w:color="FFFFFF"/>
                  <w:left w:val="nil"/>
                  <w:bottom w:val="nil"/>
                  <w:right w:val="nil"/>
                </w:tcBorders>
                <w:shd w:val="clear" w:color="EDEDED" w:fill="EDEDED"/>
                <w:vAlign w:val="center"/>
                <w:hideMark/>
              </w:tcPr>
            </w:tcPrChange>
          </w:tcPr>
          <w:p w14:paraId="76F14FAB" w14:textId="77777777" w:rsidR="002E7EBD" w:rsidRPr="002E7EBD" w:rsidRDefault="002E7EBD" w:rsidP="002E7EBD">
            <w:pPr>
              <w:spacing w:after="0" w:line="240" w:lineRule="auto"/>
              <w:rPr>
                <w:ins w:id="1862" w:author="Chloe Mao" w:date="2022-03-15T21:50:00Z"/>
                <w:rFonts w:eastAsia="Times New Roman" w:cstheme="minorHAnsi"/>
                <w:color w:val="000000"/>
                <w:sz w:val="24"/>
                <w:szCs w:val="24"/>
                <w:lang w:eastAsia="zh-CN"/>
                <w:rPrChange w:id="1863" w:author="Chloe Mao" w:date="2022-03-15T21:51:00Z">
                  <w:rPr>
                    <w:ins w:id="1864" w:author="Chloe Mao" w:date="2022-03-15T21:50:00Z"/>
                    <w:rFonts w:ascii="Calibri" w:eastAsia="Times New Roman" w:hAnsi="Calibri" w:cs="Calibri"/>
                    <w:color w:val="000000"/>
                    <w:lang w:eastAsia="zh-CN"/>
                  </w:rPr>
                </w:rPrChange>
              </w:rPr>
            </w:pPr>
            <w:ins w:id="1865" w:author="Chloe Mao" w:date="2022-03-15T21:50:00Z">
              <w:r w:rsidRPr="002E7EBD">
                <w:rPr>
                  <w:rFonts w:eastAsia="Times New Roman" w:cstheme="minorHAnsi"/>
                  <w:color w:val="000000"/>
                  <w:sz w:val="24"/>
                  <w:szCs w:val="24"/>
                  <w:lang w:eastAsia="zh-CN"/>
                  <w:rPrChange w:id="1866" w:author="Chloe Mao" w:date="2022-03-15T21:51:00Z">
                    <w:rPr>
                      <w:rFonts w:ascii="Calibri" w:eastAsia="Times New Roman" w:hAnsi="Calibri" w:cs="Calibri"/>
                      <w:color w:val="000000"/>
                      <w:lang w:eastAsia="zh-CN"/>
                    </w:rPr>
                  </w:rPrChange>
                </w:rPr>
                <w:t>cargo tonnage (U)</w:t>
              </w:r>
            </w:ins>
          </w:p>
        </w:tc>
        <w:tc>
          <w:tcPr>
            <w:tcW w:w="2280" w:type="dxa"/>
            <w:tcBorders>
              <w:top w:val="single" w:sz="4" w:space="0" w:color="FFFFFF"/>
              <w:left w:val="single" w:sz="4" w:space="0" w:color="FFFFFF"/>
              <w:bottom w:val="nil"/>
              <w:right w:val="nil"/>
            </w:tcBorders>
            <w:shd w:val="clear" w:color="EDEDED" w:fill="EDEDED"/>
            <w:vAlign w:val="center"/>
            <w:hideMark/>
            <w:tcPrChange w:id="1867" w:author="Chloe Mao" w:date="2022-03-15T21:50:00Z">
              <w:tcPr>
                <w:tcW w:w="2280" w:type="dxa"/>
                <w:tcBorders>
                  <w:top w:val="single" w:sz="4" w:space="0" w:color="FFFFFF"/>
                  <w:left w:val="single" w:sz="4" w:space="0" w:color="FFFFFF"/>
                  <w:bottom w:val="nil"/>
                  <w:right w:val="nil"/>
                </w:tcBorders>
                <w:shd w:val="clear" w:color="EDEDED" w:fill="EDEDED"/>
                <w:vAlign w:val="center"/>
                <w:hideMark/>
              </w:tcPr>
            </w:tcPrChange>
          </w:tcPr>
          <w:p w14:paraId="228A4371" w14:textId="77777777" w:rsidR="002E7EBD" w:rsidRPr="002E7EBD" w:rsidRDefault="002E7EBD" w:rsidP="002E7EBD">
            <w:pPr>
              <w:spacing w:after="0" w:line="240" w:lineRule="auto"/>
              <w:jc w:val="center"/>
              <w:rPr>
                <w:ins w:id="1868" w:author="Chloe Mao" w:date="2022-03-15T21:50:00Z"/>
                <w:rFonts w:eastAsia="Times New Roman" w:cstheme="minorHAnsi"/>
                <w:color w:val="000000"/>
                <w:sz w:val="24"/>
                <w:szCs w:val="24"/>
                <w:lang w:eastAsia="zh-CN"/>
                <w:rPrChange w:id="1869" w:author="Chloe Mao" w:date="2022-03-15T21:51:00Z">
                  <w:rPr>
                    <w:ins w:id="1870" w:author="Chloe Mao" w:date="2022-03-15T21:50:00Z"/>
                    <w:rFonts w:ascii="Calibri" w:eastAsia="Times New Roman" w:hAnsi="Calibri" w:cs="Calibri"/>
                    <w:color w:val="000000"/>
                    <w:lang w:eastAsia="zh-CN"/>
                  </w:rPr>
                </w:rPrChange>
              </w:rPr>
            </w:pPr>
            <w:ins w:id="1871" w:author="Chloe Mao" w:date="2022-03-15T21:50:00Z">
              <w:r w:rsidRPr="002E7EBD">
                <w:rPr>
                  <w:rFonts w:eastAsia="Times New Roman" w:cstheme="minorHAnsi"/>
                  <w:color w:val="000000"/>
                  <w:sz w:val="24"/>
                  <w:szCs w:val="24"/>
                  <w:lang w:eastAsia="zh-CN"/>
                  <w:rPrChange w:id="1872" w:author="Chloe Mao" w:date="2022-03-15T21:51:00Z">
                    <w:rPr>
                      <w:rFonts w:ascii="Calibri" w:eastAsia="Times New Roman" w:hAnsi="Calibri" w:cs="Calibri"/>
                      <w:color w:val="000000"/>
                      <w:lang w:eastAsia="zh-CN"/>
                    </w:rPr>
                  </w:rPrChange>
                </w:rPr>
                <w:t>16.15</w:t>
              </w:r>
            </w:ins>
          </w:p>
        </w:tc>
      </w:tr>
      <w:tr w:rsidR="002E7EBD" w:rsidRPr="002E7EBD" w14:paraId="5CC2B06F" w14:textId="77777777" w:rsidTr="002E7EBD">
        <w:trPr>
          <w:trHeight w:val="300"/>
          <w:jc w:val="center"/>
          <w:ins w:id="1873" w:author="Chloe Mao" w:date="2022-03-15T21:50:00Z"/>
          <w:trPrChange w:id="1874" w:author="Chloe Mao" w:date="2022-03-15T21:50:00Z">
            <w:trPr>
              <w:trHeight w:val="300"/>
            </w:trPr>
          </w:trPrChange>
        </w:trPr>
        <w:tc>
          <w:tcPr>
            <w:tcW w:w="3980" w:type="dxa"/>
            <w:tcBorders>
              <w:top w:val="single" w:sz="4" w:space="0" w:color="FFFFFF"/>
              <w:left w:val="nil"/>
              <w:bottom w:val="nil"/>
              <w:right w:val="nil"/>
            </w:tcBorders>
            <w:shd w:val="clear" w:color="DBDBDB" w:fill="DBDBDB"/>
            <w:vAlign w:val="center"/>
            <w:hideMark/>
            <w:tcPrChange w:id="1875" w:author="Chloe Mao" w:date="2022-03-15T21:50:00Z">
              <w:tcPr>
                <w:tcW w:w="3980" w:type="dxa"/>
                <w:tcBorders>
                  <w:top w:val="single" w:sz="4" w:space="0" w:color="FFFFFF"/>
                  <w:left w:val="nil"/>
                  <w:bottom w:val="nil"/>
                  <w:right w:val="nil"/>
                </w:tcBorders>
                <w:shd w:val="clear" w:color="DBDBDB" w:fill="DBDBDB"/>
                <w:vAlign w:val="center"/>
                <w:hideMark/>
              </w:tcPr>
            </w:tcPrChange>
          </w:tcPr>
          <w:p w14:paraId="0B946F18" w14:textId="77777777" w:rsidR="002E7EBD" w:rsidRPr="002E7EBD" w:rsidRDefault="002E7EBD" w:rsidP="002E7EBD">
            <w:pPr>
              <w:spacing w:after="0" w:line="240" w:lineRule="auto"/>
              <w:rPr>
                <w:ins w:id="1876" w:author="Chloe Mao" w:date="2022-03-15T21:50:00Z"/>
                <w:rFonts w:eastAsia="Times New Roman" w:cstheme="minorHAnsi"/>
                <w:color w:val="000000"/>
                <w:sz w:val="24"/>
                <w:szCs w:val="24"/>
                <w:lang w:eastAsia="zh-CN"/>
                <w:rPrChange w:id="1877" w:author="Chloe Mao" w:date="2022-03-15T21:51:00Z">
                  <w:rPr>
                    <w:ins w:id="1878" w:author="Chloe Mao" w:date="2022-03-15T21:50:00Z"/>
                    <w:rFonts w:ascii="Calibri" w:eastAsia="Times New Roman" w:hAnsi="Calibri" w:cs="Calibri"/>
                    <w:color w:val="000000"/>
                    <w:lang w:eastAsia="zh-CN"/>
                  </w:rPr>
                </w:rPrChange>
              </w:rPr>
            </w:pPr>
            <w:ins w:id="1879" w:author="Chloe Mao" w:date="2022-03-15T21:50:00Z">
              <w:r w:rsidRPr="002E7EBD">
                <w:rPr>
                  <w:rFonts w:eastAsia="Times New Roman" w:cstheme="minorHAnsi"/>
                  <w:color w:val="000000"/>
                  <w:sz w:val="24"/>
                  <w:szCs w:val="24"/>
                  <w:lang w:eastAsia="zh-CN"/>
                  <w:rPrChange w:id="1880" w:author="Chloe Mao" w:date="2022-03-15T21:51:00Z">
                    <w:rPr>
                      <w:rFonts w:ascii="Calibri" w:eastAsia="Times New Roman" w:hAnsi="Calibri" w:cs="Calibri"/>
                      <w:color w:val="000000"/>
                      <w:lang w:eastAsia="zh-CN"/>
                    </w:rPr>
                  </w:rPrChange>
                </w:rPr>
                <w:t>day of entry</w:t>
              </w:r>
            </w:ins>
          </w:p>
        </w:tc>
        <w:tc>
          <w:tcPr>
            <w:tcW w:w="2280" w:type="dxa"/>
            <w:tcBorders>
              <w:top w:val="single" w:sz="4" w:space="0" w:color="FFFFFF"/>
              <w:left w:val="single" w:sz="4" w:space="0" w:color="FFFFFF"/>
              <w:bottom w:val="nil"/>
              <w:right w:val="nil"/>
            </w:tcBorders>
            <w:shd w:val="clear" w:color="DBDBDB" w:fill="DBDBDB"/>
            <w:vAlign w:val="center"/>
            <w:hideMark/>
            <w:tcPrChange w:id="1881" w:author="Chloe Mao" w:date="2022-03-15T21:50:00Z">
              <w:tcPr>
                <w:tcW w:w="2280" w:type="dxa"/>
                <w:tcBorders>
                  <w:top w:val="single" w:sz="4" w:space="0" w:color="FFFFFF"/>
                  <w:left w:val="single" w:sz="4" w:space="0" w:color="FFFFFF"/>
                  <w:bottom w:val="nil"/>
                  <w:right w:val="nil"/>
                </w:tcBorders>
                <w:shd w:val="clear" w:color="DBDBDB" w:fill="DBDBDB"/>
                <w:vAlign w:val="center"/>
                <w:hideMark/>
              </w:tcPr>
            </w:tcPrChange>
          </w:tcPr>
          <w:p w14:paraId="5876B320" w14:textId="77777777" w:rsidR="002E7EBD" w:rsidRPr="002E7EBD" w:rsidRDefault="002E7EBD" w:rsidP="002E7EBD">
            <w:pPr>
              <w:spacing w:after="0" w:line="240" w:lineRule="auto"/>
              <w:jc w:val="center"/>
              <w:rPr>
                <w:ins w:id="1882" w:author="Chloe Mao" w:date="2022-03-15T21:50:00Z"/>
                <w:rFonts w:eastAsia="Times New Roman" w:cstheme="minorHAnsi"/>
                <w:color w:val="000000"/>
                <w:sz w:val="24"/>
                <w:szCs w:val="24"/>
                <w:lang w:eastAsia="zh-CN"/>
                <w:rPrChange w:id="1883" w:author="Chloe Mao" w:date="2022-03-15T21:51:00Z">
                  <w:rPr>
                    <w:ins w:id="1884" w:author="Chloe Mao" w:date="2022-03-15T21:50:00Z"/>
                    <w:rFonts w:ascii="Calibri" w:eastAsia="Times New Roman" w:hAnsi="Calibri" w:cs="Calibri"/>
                    <w:color w:val="000000"/>
                    <w:lang w:eastAsia="zh-CN"/>
                  </w:rPr>
                </w:rPrChange>
              </w:rPr>
            </w:pPr>
            <w:ins w:id="1885" w:author="Chloe Mao" w:date="2022-03-15T21:50:00Z">
              <w:r w:rsidRPr="002E7EBD">
                <w:rPr>
                  <w:rFonts w:eastAsia="Times New Roman" w:cstheme="minorHAnsi"/>
                  <w:color w:val="000000"/>
                  <w:sz w:val="24"/>
                  <w:szCs w:val="24"/>
                  <w:lang w:eastAsia="zh-CN"/>
                  <w:rPrChange w:id="1886" w:author="Chloe Mao" w:date="2022-03-15T21:51:00Z">
                    <w:rPr>
                      <w:rFonts w:ascii="Calibri" w:eastAsia="Times New Roman" w:hAnsi="Calibri" w:cs="Calibri"/>
                      <w:color w:val="000000"/>
                      <w:lang w:eastAsia="zh-CN"/>
                    </w:rPr>
                  </w:rPrChange>
                </w:rPr>
                <w:t>12.71</w:t>
              </w:r>
            </w:ins>
          </w:p>
        </w:tc>
      </w:tr>
      <w:tr w:rsidR="002E7EBD" w:rsidRPr="002E7EBD" w14:paraId="25992CAC" w14:textId="77777777" w:rsidTr="002E7EBD">
        <w:trPr>
          <w:trHeight w:val="300"/>
          <w:jc w:val="center"/>
          <w:ins w:id="1887" w:author="Chloe Mao" w:date="2022-03-15T21:50:00Z"/>
          <w:trPrChange w:id="1888" w:author="Chloe Mao" w:date="2022-03-15T21:50:00Z">
            <w:trPr>
              <w:trHeight w:val="300"/>
            </w:trPr>
          </w:trPrChange>
        </w:trPr>
        <w:tc>
          <w:tcPr>
            <w:tcW w:w="3980" w:type="dxa"/>
            <w:tcBorders>
              <w:top w:val="single" w:sz="4" w:space="0" w:color="FFFFFF"/>
              <w:left w:val="nil"/>
              <w:bottom w:val="nil"/>
              <w:right w:val="nil"/>
            </w:tcBorders>
            <w:shd w:val="clear" w:color="EDEDED" w:fill="EDEDED"/>
            <w:vAlign w:val="center"/>
            <w:hideMark/>
            <w:tcPrChange w:id="1889" w:author="Chloe Mao" w:date="2022-03-15T21:50:00Z">
              <w:tcPr>
                <w:tcW w:w="3980" w:type="dxa"/>
                <w:tcBorders>
                  <w:top w:val="single" w:sz="4" w:space="0" w:color="FFFFFF"/>
                  <w:left w:val="nil"/>
                  <w:bottom w:val="nil"/>
                  <w:right w:val="nil"/>
                </w:tcBorders>
                <w:shd w:val="clear" w:color="EDEDED" w:fill="EDEDED"/>
                <w:vAlign w:val="center"/>
                <w:hideMark/>
              </w:tcPr>
            </w:tcPrChange>
          </w:tcPr>
          <w:p w14:paraId="33F77C0D" w14:textId="77777777" w:rsidR="002E7EBD" w:rsidRPr="002E7EBD" w:rsidRDefault="002E7EBD" w:rsidP="002E7EBD">
            <w:pPr>
              <w:spacing w:after="0" w:line="240" w:lineRule="auto"/>
              <w:rPr>
                <w:ins w:id="1890" w:author="Chloe Mao" w:date="2022-03-15T21:50:00Z"/>
                <w:rFonts w:eastAsia="Times New Roman" w:cstheme="minorHAnsi"/>
                <w:color w:val="000000"/>
                <w:sz w:val="24"/>
                <w:szCs w:val="24"/>
                <w:lang w:eastAsia="zh-CN"/>
                <w:rPrChange w:id="1891" w:author="Chloe Mao" w:date="2022-03-15T21:51:00Z">
                  <w:rPr>
                    <w:ins w:id="1892" w:author="Chloe Mao" w:date="2022-03-15T21:50:00Z"/>
                    <w:rFonts w:ascii="Calibri" w:eastAsia="Times New Roman" w:hAnsi="Calibri" w:cs="Calibri"/>
                    <w:color w:val="000000"/>
                    <w:lang w:eastAsia="zh-CN"/>
                  </w:rPr>
                </w:rPrChange>
              </w:rPr>
            </w:pPr>
            <w:ins w:id="1893" w:author="Chloe Mao" w:date="2022-03-15T21:50:00Z">
              <w:r w:rsidRPr="002E7EBD">
                <w:rPr>
                  <w:rFonts w:eastAsia="Times New Roman" w:cstheme="minorHAnsi"/>
                  <w:color w:val="000000"/>
                  <w:sz w:val="24"/>
                  <w:szCs w:val="24"/>
                  <w:lang w:eastAsia="zh-CN"/>
                  <w:rPrChange w:id="1894" w:author="Chloe Mao" w:date="2022-03-15T21:51:00Z">
                    <w:rPr>
                      <w:rFonts w:ascii="Calibri" w:eastAsia="Times New Roman" w:hAnsi="Calibri" w:cs="Calibri"/>
                      <w:color w:val="000000"/>
                      <w:lang w:eastAsia="zh-CN"/>
                    </w:rPr>
                  </w:rPrChange>
                </w:rPr>
                <w:t>berth (U)</w:t>
              </w:r>
            </w:ins>
          </w:p>
        </w:tc>
        <w:tc>
          <w:tcPr>
            <w:tcW w:w="2280" w:type="dxa"/>
            <w:tcBorders>
              <w:top w:val="single" w:sz="4" w:space="0" w:color="FFFFFF"/>
              <w:left w:val="single" w:sz="4" w:space="0" w:color="FFFFFF"/>
              <w:bottom w:val="nil"/>
              <w:right w:val="nil"/>
            </w:tcBorders>
            <w:shd w:val="clear" w:color="EDEDED" w:fill="EDEDED"/>
            <w:vAlign w:val="center"/>
            <w:hideMark/>
            <w:tcPrChange w:id="1895" w:author="Chloe Mao" w:date="2022-03-15T21:50:00Z">
              <w:tcPr>
                <w:tcW w:w="2280" w:type="dxa"/>
                <w:tcBorders>
                  <w:top w:val="single" w:sz="4" w:space="0" w:color="FFFFFF"/>
                  <w:left w:val="single" w:sz="4" w:space="0" w:color="FFFFFF"/>
                  <w:bottom w:val="nil"/>
                  <w:right w:val="nil"/>
                </w:tcBorders>
                <w:shd w:val="clear" w:color="EDEDED" w:fill="EDEDED"/>
                <w:vAlign w:val="center"/>
                <w:hideMark/>
              </w:tcPr>
            </w:tcPrChange>
          </w:tcPr>
          <w:p w14:paraId="385EBD83" w14:textId="77777777" w:rsidR="002E7EBD" w:rsidRPr="002E7EBD" w:rsidRDefault="002E7EBD" w:rsidP="002E7EBD">
            <w:pPr>
              <w:spacing w:after="0" w:line="240" w:lineRule="auto"/>
              <w:jc w:val="center"/>
              <w:rPr>
                <w:ins w:id="1896" w:author="Chloe Mao" w:date="2022-03-15T21:50:00Z"/>
                <w:rFonts w:eastAsia="Times New Roman" w:cstheme="minorHAnsi"/>
                <w:color w:val="000000"/>
                <w:sz w:val="24"/>
                <w:szCs w:val="24"/>
                <w:lang w:eastAsia="zh-CN"/>
                <w:rPrChange w:id="1897" w:author="Chloe Mao" w:date="2022-03-15T21:51:00Z">
                  <w:rPr>
                    <w:ins w:id="1898" w:author="Chloe Mao" w:date="2022-03-15T21:50:00Z"/>
                    <w:rFonts w:ascii="Calibri" w:eastAsia="Times New Roman" w:hAnsi="Calibri" w:cs="Calibri"/>
                    <w:color w:val="000000"/>
                    <w:lang w:eastAsia="zh-CN"/>
                  </w:rPr>
                </w:rPrChange>
              </w:rPr>
            </w:pPr>
            <w:ins w:id="1899" w:author="Chloe Mao" w:date="2022-03-15T21:50:00Z">
              <w:r w:rsidRPr="002E7EBD">
                <w:rPr>
                  <w:rFonts w:eastAsia="Times New Roman" w:cstheme="minorHAnsi"/>
                  <w:color w:val="000000"/>
                  <w:sz w:val="24"/>
                  <w:szCs w:val="24"/>
                  <w:lang w:eastAsia="zh-CN"/>
                  <w:rPrChange w:id="1900" w:author="Chloe Mao" w:date="2022-03-15T21:51:00Z">
                    <w:rPr>
                      <w:rFonts w:ascii="Calibri" w:eastAsia="Times New Roman" w:hAnsi="Calibri" w:cs="Calibri"/>
                      <w:color w:val="000000"/>
                      <w:lang w:eastAsia="zh-CN"/>
                    </w:rPr>
                  </w:rPrChange>
                </w:rPr>
                <w:t>11.13</w:t>
              </w:r>
            </w:ins>
          </w:p>
        </w:tc>
      </w:tr>
      <w:tr w:rsidR="002E7EBD" w:rsidRPr="002E7EBD" w14:paraId="5015580E" w14:textId="77777777" w:rsidTr="002E7EBD">
        <w:trPr>
          <w:trHeight w:val="300"/>
          <w:jc w:val="center"/>
          <w:ins w:id="1901" w:author="Chloe Mao" w:date="2022-03-15T21:50:00Z"/>
          <w:trPrChange w:id="1902" w:author="Chloe Mao" w:date="2022-03-15T21:50:00Z">
            <w:trPr>
              <w:trHeight w:val="300"/>
            </w:trPr>
          </w:trPrChange>
        </w:trPr>
        <w:tc>
          <w:tcPr>
            <w:tcW w:w="3980" w:type="dxa"/>
            <w:tcBorders>
              <w:top w:val="single" w:sz="4" w:space="0" w:color="FFFFFF"/>
              <w:left w:val="nil"/>
              <w:bottom w:val="nil"/>
              <w:right w:val="nil"/>
            </w:tcBorders>
            <w:shd w:val="clear" w:color="DBDBDB" w:fill="DBDBDB"/>
            <w:vAlign w:val="center"/>
            <w:hideMark/>
            <w:tcPrChange w:id="1903" w:author="Chloe Mao" w:date="2022-03-15T21:50:00Z">
              <w:tcPr>
                <w:tcW w:w="3980" w:type="dxa"/>
                <w:tcBorders>
                  <w:top w:val="single" w:sz="4" w:space="0" w:color="FFFFFF"/>
                  <w:left w:val="nil"/>
                  <w:bottom w:val="nil"/>
                  <w:right w:val="nil"/>
                </w:tcBorders>
                <w:shd w:val="clear" w:color="DBDBDB" w:fill="DBDBDB"/>
                <w:vAlign w:val="center"/>
                <w:hideMark/>
              </w:tcPr>
            </w:tcPrChange>
          </w:tcPr>
          <w:p w14:paraId="00539369" w14:textId="77777777" w:rsidR="002E7EBD" w:rsidRPr="002E7EBD" w:rsidRDefault="002E7EBD" w:rsidP="002E7EBD">
            <w:pPr>
              <w:spacing w:after="0" w:line="240" w:lineRule="auto"/>
              <w:rPr>
                <w:ins w:id="1904" w:author="Chloe Mao" w:date="2022-03-15T21:50:00Z"/>
                <w:rFonts w:eastAsia="Times New Roman" w:cstheme="minorHAnsi"/>
                <w:color w:val="000000"/>
                <w:sz w:val="24"/>
                <w:szCs w:val="24"/>
                <w:lang w:eastAsia="zh-CN"/>
                <w:rPrChange w:id="1905" w:author="Chloe Mao" w:date="2022-03-15T21:51:00Z">
                  <w:rPr>
                    <w:ins w:id="1906" w:author="Chloe Mao" w:date="2022-03-15T21:50:00Z"/>
                    <w:rFonts w:ascii="Calibri" w:eastAsia="Times New Roman" w:hAnsi="Calibri" w:cs="Calibri"/>
                    <w:color w:val="000000"/>
                    <w:lang w:eastAsia="zh-CN"/>
                  </w:rPr>
                </w:rPrChange>
              </w:rPr>
            </w:pPr>
            <w:ins w:id="1907" w:author="Chloe Mao" w:date="2022-03-15T21:50:00Z">
              <w:r w:rsidRPr="002E7EBD">
                <w:rPr>
                  <w:rFonts w:eastAsia="Times New Roman" w:cstheme="minorHAnsi"/>
                  <w:color w:val="000000"/>
                  <w:sz w:val="24"/>
                  <w:szCs w:val="24"/>
                  <w:lang w:eastAsia="zh-CN"/>
                  <w:rPrChange w:id="1908" w:author="Chloe Mao" w:date="2022-03-15T21:51:00Z">
                    <w:rPr>
                      <w:rFonts w:ascii="Calibri" w:eastAsia="Times New Roman" w:hAnsi="Calibri" w:cs="Calibri"/>
                      <w:color w:val="000000"/>
                      <w:lang w:eastAsia="zh-CN"/>
                    </w:rPr>
                  </w:rPrChange>
                </w:rPr>
                <w:t>cargo type (L)</w:t>
              </w:r>
            </w:ins>
          </w:p>
        </w:tc>
        <w:tc>
          <w:tcPr>
            <w:tcW w:w="2280" w:type="dxa"/>
            <w:tcBorders>
              <w:top w:val="single" w:sz="4" w:space="0" w:color="FFFFFF"/>
              <w:left w:val="single" w:sz="4" w:space="0" w:color="FFFFFF"/>
              <w:bottom w:val="nil"/>
              <w:right w:val="nil"/>
            </w:tcBorders>
            <w:shd w:val="clear" w:color="DBDBDB" w:fill="DBDBDB"/>
            <w:vAlign w:val="center"/>
            <w:hideMark/>
            <w:tcPrChange w:id="1909" w:author="Chloe Mao" w:date="2022-03-15T21:50:00Z">
              <w:tcPr>
                <w:tcW w:w="2280" w:type="dxa"/>
                <w:tcBorders>
                  <w:top w:val="single" w:sz="4" w:space="0" w:color="FFFFFF"/>
                  <w:left w:val="single" w:sz="4" w:space="0" w:color="FFFFFF"/>
                  <w:bottom w:val="nil"/>
                  <w:right w:val="nil"/>
                </w:tcBorders>
                <w:shd w:val="clear" w:color="DBDBDB" w:fill="DBDBDB"/>
                <w:vAlign w:val="center"/>
                <w:hideMark/>
              </w:tcPr>
            </w:tcPrChange>
          </w:tcPr>
          <w:p w14:paraId="214ADD37" w14:textId="77777777" w:rsidR="002E7EBD" w:rsidRPr="002E7EBD" w:rsidRDefault="002E7EBD" w:rsidP="002E7EBD">
            <w:pPr>
              <w:spacing w:after="0" w:line="240" w:lineRule="auto"/>
              <w:jc w:val="center"/>
              <w:rPr>
                <w:ins w:id="1910" w:author="Chloe Mao" w:date="2022-03-15T21:50:00Z"/>
                <w:rFonts w:eastAsia="Times New Roman" w:cstheme="minorHAnsi"/>
                <w:color w:val="000000"/>
                <w:sz w:val="24"/>
                <w:szCs w:val="24"/>
                <w:lang w:eastAsia="zh-CN"/>
                <w:rPrChange w:id="1911" w:author="Chloe Mao" w:date="2022-03-15T21:51:00Z">
                  <w:rPr>
                    <w:ins w:id="1912" w:author="Chloe Mao" w:date="2022-03-15T21:50:00Z"/>
                    <w:rFonts w:ascii="Calibri" w:eastAsia="Times New Roman" w:hAnsi="Calibri" w:cs="Calibri"/>
                    <w:color w:val="000000"/>
                    <w:lang w:eastAsia="zh-CN"/>
                  </w:rPr>
                </w:rPrChange>
              </w:rPr>
            </w:pPr>
            <w:ins w:id="1913" w:author="Chloe Mao" w:date="2022-03-15T21:50:00Z">
              <w:r w:rsidRPr="002E7EBD">
                <w:rPr>
                  <w:rFonts w:eastAsia="Times New Roman" w:cstheme="minorHAnsi"/>
                  <w:color w:val="000000"/>
                  <w:sz w:val="24"/>
                  <w:szCs w:val="24"/>
                  <w:lang w:eastAsia="zh-CN"/>
                  <w:rPrChange w:id="1914" w:author="Chloe Mao" w:date="2022-03-15T21:51:00Z">
                    <w:rPr>
                      <w:rFonts w:ascii="Calibri" w:eastAsia="Times New Roman" w:hAnsi="Calibri" w:cs="Calibri"/>
                      <w:color w:val="000000"/>
                      <w:lang w:eastAsia="zh-CN"/>
                    </w:rPr>
                  </w:rPrChange>
                </w:rPr>
                <w:t>8.54</w:t>
              </w:r>
            </w:ins>
          </w:p>
        </w:tc>
      </w:tr>
      <w:tr w:rsidR="002E7EBD" w:rsidRPr="002E7EBD" w14:paraId="7240F2FC" w14:textId="77777777" w:rsidTr="002E7EBD">
        <w:trPr>
          <w:trHeight w:val="300"/>
          <w:jc w:val="center"/>
          <w:ins w:id="1915" w:author="Chloe Mao" w:date="2022-03-15T21:50:00Z"/>
          <w:trPrChange w:id="1916" w:author="Chloe Mao" w:date="2022-03-15T21:50:00Z">
            <w:trPr>
              <w:trHeight w:val="300"/>
            </w:trPr>
          </w:trPrChange>
        </w:trPr>
        <w:tc>
          <w:tcPr>
            <w:tcW w:w="3980" w:type="dxa"/>
            <w:tcBorders>
              <w:top w:val="single" w:sz="4" w:space="0" w:color="FFFFFF"/>
              <w:left w:val="nil"/>
              <w:bottom w:val="nil"/>
              <w:right w:val="nil"/>
            </w:tcBorders>
            <w:shd w:val="clear" w:color="EDEDED" w:fill="EDEDED"/>
            <w:vAlign w:val="center"/>
            <w:hideMark/>
            <w:tcPrChange w:id="1917" w:author="Chloe Mao" w:date="2022-03-15T21:50:00Z">
              <w:tcPr>
                <w:tcW w:w="3980" w:type="dxa"/>
                <w:tcBorders>
                  <w:top w:val="single" w:sz="4" w:space="0" w:color="FFFFFF"/>
                  <w:left w:val="nil"/>
                  <w:bottom w:val="nil"/>
                  <w:right w:val="nil"/>
                </w:tcBorders>
                <w:shd w:val="clear" w:color="EDEDED" w:fill="EDEDED"/>
                <w:vAlign w:val="center"/>
                <w:hideMark/>
              </w:tcPr>
            </w:tcPrChange>
          </w:tcPr>
          <w:p w14:paraId="5DDFE77A" w14:textId="77777777" w:rsidR="002E7EBD" w:rsidRPr="002E7EBD" w:rsidRDefault="002E7EBD" w:rsidP="002E7EBD">
            <w:pPr>
              <w:spacing w:after="0" w:line="240" w:lineRule="auto"/>
              <w:rPr>
                <w:ins w:id="1918" w:author="Chloe Mao" w:date="2022-03-15T21:50:00Z"/>
                <w:rFonts w:eastAsia="Times New Roman" w:cstheme="minorHAnsi"/>
                <w:color w:val="000000"/>
                <w:sz w:val="24"/>
                <w:szCs w:val="24"/>
                <w:lang w:eastAsia="zh-CN"/>
                <w:rPrChange w:id="1919" w:author="Chloe Mao" w:date="2022-03-15T21:51:00Z">
                  <w:rPr>
                    <w:ins w:id="1920" w:author="Chloe Mao" w:date="2022-03-15T21:50:00Z"/>
                    <w:rFonts w:ascii="Calibri" w:eastAsia="Times New Roman" w:hAnsi="Calibri" w:cs="Calibri"/>
                    <w:color w:val="000000"/>
                    <w:lang w:eastAsia="zh-CN"/>
                  </w:rPr>
                </w:rPrChange>
              </w:rPr>
            </w:pPr>
            <w:ins w:id="1921" w:author="Chloe Mao" w:date="2022-03-15T21:50:00Z">
              <w:r w:rsidRPr="002E7EBD">
                <w:rPr>
                  <w:rFonts w:eastAsia="Times New Roman" w:cstheme="minorHAnsi"/>
                  <w:color w:val="000000"/>
                  <w:sz w:val="24"/>
                  <w:szCs w:val="24"/>
                  <w:lang w:eastAsia="zh-CN"/>
                  <w:rPrChange w:id="1922" w:author="Chloe Mao" w:date="2022-03-15T21:51:00Z">
                    <w:rPr>
                      <w:rFonts w:ascii="Calibri" w:eastAsia="Times New Roman" w:hAnsi="Calibri" w:cs="Calibri"/>
                      <w:color w:val="000000"/>
                      <w:lang w:eastAsia="zh-CN"/>
                    </w:rPr>
                  </w:rPrChange>
                </w:rPr>
                <w:t>hour of entry (round 4)</w:t>
              </w:r>
            </w:ins>
          </w:p>
        </w:tc>
        <w:tc>
          <w:tcPr>
            <w:tcW w:w="2280" w:type="dxa"/>
            <w:tcBorders>
              <w:top w:val="single" w:sz="4" w:space="0" w:color="FFFFFF"/>
              <w:left w:val="single" w:sz="4" w:space="0" w:color="FFFFFF"/>
              <w:bottom w:val="nil"/>
              <w:right w:val="nil"/>
            </w:tcBorders>
            <w:shd w:val="clear" w:color="EDEDED" w:fill="EDEDED"/>
            <w:vAlign w:val="center"/>
            <w:hideMark/>
            <w:tcPrChange w:id="1923" w:author="Chloe Mao" w:date="2022-03-15T21:50:00Z">
              <w:tcPr>
                <w:tcW w:w="2280" w:type="dxa"/>
                <w:tcBorders>
                  <w:top w:val="single" w:sz="4" w:space="0" w:color="FFFFFF"/>
                  <w:left w:val="single" w:sz="4" w:space="0" w:color="FFFFFF"/>
                  <w:bottom w:val="nil"/>
                  <w:right w:val="nil"/>
                </w:tcBorders>
                <w:shd w:val="clear" w:color="EDEDED" w:fill="EDEDED"/>
                <w:vAlign w:val="center"/>
                <w:hideMark/>
              </w:tcPr>
            </w:tcPrChange>
          </w:tcPr>
          <w:p w14:paraId="71C01DB7" w14:textId="77777777" w:rsidR="002E7EBD" w:rsidRPr="002E7EBD" w:rsidRDefault="002E7EBD" w:rsidP="002E7EBD">
            <w:pPr>
              <w:spacing w:after="0" w:line="240" w:lineRule="auto"/>
              <w:jc w:val="center"/>
              <w:rPr>
                <w:ins w:id="1924" w:author="Chloe Mao" w:date="2022-03-15T21:50:00Z"/>
                <w:rFonts w:eastAsia="Times New Roman" w:cstheme="minorHAnsi"/>
                <w:color w:val="000000"/>
                <w:sz w:val="24"/>
                <w:szCs w:val="24"/>
                <w:lang w:eastAsia="zh-CN"/>
                <w:rPrChange w:id="1925" w:author="Chloe Mao" w:date="2022-03-15T21:51:00Z">
                  <w:rPr>
                    <w:ins w:id="1926" w:author="Chloe Mao" w:date="2022-03-15T21:50:00Z"/>
                    <w:rFonts w:ascii="Calibri" w:eastAsia="Times New Roman" w:hAnsi="Calibri" w:cs="Calibri"/>
                    <w:color w:val="000000"/>
                    <w:lang w:eastAsia="zh-CN"/>
                  </w:rPr>
                </w:rPrChange>
              </w:rPr>
            </w:pPr>
            <w:ins w:id="1927" w:author="Chloe Mao" w:date="2022-03-15T21:50:00Z">
              <w:r w:rsidRPr="002E7EBD">
                <w:rPr>
                  <w:rFonts w:eastAsia="Times New Roman" w:cstheme="minorHAnsi"/>
                  <w:color w:val="000000"/>
                  <w:sz w:val="24"/>
                  <w:szCs w:val="24"/>
                  <w:lang w:eastAsia="zh-CN"/>
                  <w:rPrChange w:id="1928" w:author="Chloe Mao" w:date="2022-03-15T21:51:00Z">
                    <w:rPr>
                      <w:rFonts w:ascii="Calibri" w:eastAsia="Times New Roman" w:hAnsi="Calibri" w:cs="Calibri"/>
                      <w:color w:val="000000"/>
                      <w:lang w:eastAsia="zh-CN"/>
                    </w:rPr>
                  </w:rPrChange>
                </w:rPr>
                <w:t>8.21</w:t>
              </w:r>
            </w:ins>
          </w:p>
        </w:tc>
      </w:tr>
      <w:tr w:rsidR="002E7EBD" w:rsidRPr="002E7EBD" w14:paraId="7C2DC27A" w14:textId="77777777" w:rsidTr="002E7EBD">
        <w:trPr>
          <w:trHeight w:val="300"/>
          <w:jc w:val="center"/>
          <w:ins w:id="1929" w:author="Chloe Mao" w:date="2022-03-15T21:50:00Z"/>
          <w:trPrChange w:id="1930" w:author="Chloe Mao" w:date="2022-03-15T21:50:00Z">
            <w:trPr>
              <w:trHeight w:val="300"/>
            </w:trPr>
          </w:trPrChange>
        </w:trPr>
        <w:tc>
          <w:tcPr>
            <w:tcW w:w="3980" w:type="dxa"/>
            <w:tcBorders>
              <w:top w:val="single" w:sz="4" w:space="0" w:color="FFFFFF"/>
              <w:left w:val="nil"/>
              <w:bottom w:val="nil"/>
              <w:right w:val="nil"/>
            </w:tcBorders>
            <w:shd w:val="clear" w:color="DBDBDB" w:fill="DBDBDB"/>
            <w:vAlign w:val="center"/>
            <w:hideMark/>
            <w:tcPrChange w:id="1931" w:author="Chloe Mao" w:date="2022-03-15T21:50:00Z">
              <w:tcPr>
                <w:tcW w:w="3980" w:type="dxa"/>
                <w:tcBorders>
                  <w:top w:val="single" w:sz="4" w:space="0" w:color="FFFFFF"/>
                  <w:left w:val="nil"/>
                  <w:bottom w:val="nil"/>
                  <w:right w:val="nil"/>
                </w:tcBorders>
                <w:shd w:val="clear" w:color="DBDBDB" w:fill="DBDBDB"/>
                <w:vAlign w:val="center"/>
                <w:hideMark/>
              </w:tcPr>
            </w:tcPrChange>
          </w:tcPr>
          <w:p w14:paraId="40B690FA" w14:textId="77777777" w:rsidR="002E7EBD" w:rsidRPr="002E7EBD" w:rsidRDefault="002E7EBD" w:rsidP="002E7EBD">
            <w:pPr>
              <w:spacing w:after="0" w:line="240" w:lineRule="auto"/>
              <w:rPr>
                <w:ins w:id="1932" w:author="Chloe Mao" w:date="2022-03-15T21:50:00Z"/>
                <w:rFonts w:eastAsia="Times New Roman" w:cstheme="minorHAnsi"/>
                <w:color w:val="000000"/>
                <w:sz w:val="24"/>
                <w:szCs w:val="24"/>
                <w:lang w:eastAsia="zh-CN"/>
                <w:rPrChange w:id="1933" w:author="Chloe Mao" w:date="2022-03-15T21:51:00Z">
                  <w:rPr>
                    <w:ins w:id="1934" w:author="Chloe Mao" w:date="2022-03-15T21:50:00Z"/>
                    <w:rFonts w:ascii="Calibri" w:eastAsia="Times New Roman" w:hAnsi="Calibri" w:cs="Calibri"/>
                    <w:color w:val="000000"/>
                    <w:lang w:eastAsia="zh-CN"/>
                  </w:rPr>
                </w:rPrChange>
              </w:rPr>
            </w:pPr>
            <w:ins w:id="1935" w:author="Chloe Mao" w:date="2022-03-15T21:50:00Z">
              <w:r w:rsidRPr="002E7EBD">
                <w:rPr>
                  <w:rFonts w:eastAsia="Times New Roman" w:cstheme="minorHAnsi"/>
                  <w:color w:val="000000"/>
                  <w:sz w:val="24"/>
                  <w:szCs w:val="24"/>
                  <w:lang w:eastAsia="zh-CN"/>
                  <w:rPrChange w:id="1936" w:author="Chloe Mao" w:date="2022-03-15T21:51:00Z">
                    <w:rPr>
                      <w:rFonts w:ascii="Calibri" w:eastAsia="Times New Roman" w:hAnsi="Calibri" w:cs="Calibri"/>
                      <w:color w:val="000000"/>
                      <w:lang w:eastAsia="zh-CN"/>
                    </w:rPr>
                  </w:rPrChange>
                </w:rPr>
                <w:t>berth (L)</w:t>
              </w:r>
            </w:ins>
          </w:p>
        </w:tc>
        <w:tc>
          <w:tcPr>
            <w:tcW w:w="2280" w:type="dxa"/>
            <w:tcBorders>
              <w:top w:val="single" w:sz="4" w:space="0" w:color="FFFFFF"/>
              <w:left w:val="single" w:sz="4" w:space="0" w:color="FFFFFF"/>
              <w:bottom w:val="nil"/>
              <w:right w:val="nil"/>
            </w:tcBorders>
            <w:shd w:val="clear" w:color="DBDBDB" w:fill="DBDBDB"/>
            <w:vAlign w:val="center"/>
            <w:hideMark/>
            <w:tcPrChange w:id="1937" w:author="Chloe Mao" w:date="2022-03-15T21:50:00Z">
              <w:tcPr>
                <w:tcW w:w="2280" w:type="dxa"/>
                <w:tcBorders>
                  <w:top w:val="single" w:sz="4" w:space="0" w:color="FFFFFF"/>
                  <w:left w:val="single" w:sz="4" w:space="0" w:color="FFFFFF"/>
                  <w:bottom w:val="nil"/>
                  <w:right w:val="nil"/>
                </w:tcBorders>
                <w:shd w:val="clear" w:color="DBDBDB" w:fill="DBDBDB"/>
                <w:vAlign w:val="center"/>
                <w:hideMark/>
              </w:tcPr>
            </w:tcPrChange>
          </w:tcPr>
          <w:p w14:paraId="36E4A229" w14:textId="77777777" w:rsidR="002E7EBD" w:rsidRPr="002E7EBD" w:rsidRDefault="002E7EBD" w:rsidP="002E7EBD">
            <w:pPr>
              <w:spacing w:after="0" w:line="240" w:lineRule="auto"/>
              <w:jc w:val="center"/>
              <w:rPr>
                <w:ins w:id="1938" w:author="Chloe Mao" w:date="2022-03-15T21:50:00Z"/>
                <w:rFonts w:eastAsia="Times New Roman" w:cstheme="minorHAnsi"/>
                <w:color w:val="000000"/>
                <w:sz w:val="24"/>
                <w:szCs w:val="24"/>
                <w:lang w:eastAsia="zh-CN"/>
                <w:rPrChange w:id="1939" w:author="Chloe Mao" w:date="2022-03-15T21:51:00Z">
                  <w:rPr>
                    <w:ins w:id="1940" w:author="Chloe Mao" w:date="2022-03-15T21:50:00Z"/>
                    <w:rFonts w:ascii="Calibri" w:eastAsia="Times New Roman" w:hAnsi="Calibri" w:cs="Calibri"/>
                    <w:color w:val="000000"/>
                    <w:lang w:eastAsia="zh-CN"/>
                  </w:rPr>
                </w:rPrChange>
              </w:rPr>
            </w:pPr>
            <w:ins w:id="1941" w:author="Chloe Mao" w:date="2022-03-15T21:50:00Z">
              <w:r w:rsidRPr="002E7EBD">
                <w:rPr>
                  <w:rFonts w:eastAsia="Times New Roman" w:cstheme="minorHAnsi"/>
                  <w:color w:val="000000"/>
                  <w:sz w:val="24"/>
                  <w:szCs w:val="24"/>
                  <w:lang w:eastAsia="zh-CN"/>
                  <w:rPrChange w:id="1942" w:author="Chloe Mao" w:date="2022-03-15T21:51:00Z">
                    <w:rPr>
                      <w:rFonts w:ascii="Calibri" w:eastAsia="Times New Roman" w:hAnsi="Calibri" w:cs="Calibri"/>
                      <w:color w:val="000000"/>
                      <w:lang w:eastAsia="zh-CN"/>
                    </w:rPr>
                  </w:rPrChange>
                </w:rPr>
                <w:t>8.03</w:t>
              </w:r>
            </w:ins>
          </w:p>
        </w:tc>
      </w:tr>
      <w:tr w:rsidR="002E7EBD" w:rsidRPr="002E7EBD" w14:paraId="33D32AED" w14:textId="77777777" w:rsidTr="002E7EBD">
        <w:trPr>
          <w:trHeight w:val="300"/>
          <w:jc w:val="center"/>
          <w:ins w:id="1943" w:author="Chloe Mao" w:date="2022-03-15T21:50:00Z"/>
          <w:trPrChange w:id="1944" w:author="Chloe Mao" w:date="2022-03-15T21:50:00Z">
            <w:trPr>
              <w:trHeight w:val="300"/>
            </w:trPr>
          </w:trPrChange>
        </w:trPr>
        <w:tc>
          <w:tcPr>
            <w:tcW w:w="3980" w:type="dxa"/>
            <w:tcBorders>
              <w:top w:val="single" w:sz="4" w:space="0" w:color="FFFFFF"/>
              <w:left w:val="nil"/>
              <w:bottom w:val="nil"/>
              <w:right w:val="nil"/>
            </w:tcBorders>
            <w:shd w:val="clear" w:color="EDEDED" w:fill="EDEDED"/>
            <w:vAlign w:val="center"/>
            <w:hideMark/>
            <w:tcPrChange w:id="1945" w:author="Chloe Mao" w:date="2022-03-15T21:50:00Z">
              <w:tcPr>
                <w:tcW w:w="3980" w:type="dxa"/>
                <w:tcBorders>
                  <w:top w:val="single" w:sz="4" w:space="0" w:color="FFFFFF"/>
                  <w:left w:val="nil"/>
                  <w:bottom w:val="nil"/>
                  <w:right w:val="nil"/>
                </w:tcBorders>
                <w:shd w:val="clear" w:color="EDEDED" w:fill="EDEDED"/>
                <w:vAlign w:val="center"/>
                <w:hideMark/>
              </w:tcPr>
            </w:tcPrChange>
          </w:tcPr>
          <w:p w14:paraId="028ABC62" w14:textId="77777777" w:rsidR="002E7EBD" w:rsidRPr="002E7EBD" w:rsidRDefault="002E7EBD" w:rsidP="002E7EBD">
            <w:pPr>
              <w:spacing w:after="0" w:line="240" w:lineRule="auto"/>
              <w:rPr>
                <w:ins w:id="1946" w:author="Chloe Mao" w:date="2022-03-15T21:50:00Z"/>
                <w:rFonts w:eastAsia="Times New Roman" w:cstheme="minorHAnsi"/>
                <w:color w:val="000000"/>
                <w:sz w:val="24"/>
                <w:szCs w:val="24"/>
                <w:lang w:eastAsia="zh-CN"/>
                <w:rPrChange w:id="1947" w:author="Chloe Mao" w:date="2022-03-15T21:51:00Z">
                  <w:rPr>
                    <w:ins w:id="1948" w:author="Chloe Mao" w:date="2022-03-15T21:50:00Z"/>
                    <w:rFonts w:ascii="Calibri" w:eastAsia="Times New Roman" w:hAnsi="Calibri" w:cs="Calibri"/>
                    <w:color w:val="000000"/>
                    <w:lang w:eastAsia="zh-CN"/>
                  </w:rPr>
                </w:rPrChange>
              </w:rPr>
            </w:pPr>
            <w:ins w:id="1949" w:author="Chloe Mao" w:date="2022-03-15T21:50:00Z">
              <w:r w:rsidRPr="002E7EBD">
                <w:rPr>
                  <w:rFonts w:eastAsia="Times New Roman" w:cstheme="minorHAnsi"/>
                  <w:color w:val="000000"/>
                  <w:sz w:val="24"/>
                  <w:szCs w:val="24"/>
                  <w:lang w:eastAsia="zh-CN"/>
                  <w:rPrChange w:id="1950" w:author="Chloe Mao" w:date="2022-03-15T21:51:00Z">
                    <w:rPr>
                      <w:rFonts w:ascii="Calibri" w:eastAsia="Times New Roman" w:hAnsi="Calibri" w:cs="Calibri"/>
                      <w:color w:val="000000"/>
                      <w:lang w:eastAsia="zh-CN"/>
                    </w:rPr>
                  </w:rPrChange>
                </w:rPr>
                <w:t>fiscal cargo type (L)</w:t>
              </w:r>
            </w:ins>
          </w:p>
        </w:tc>
        <w:tc>
          <w:tcPr>
            <w:tcW w:w="2280" w:type="dxa"/>
            <w:tcBorders>
              <w:top w:val="single" w:sz="4" w:space="0" w:color="FFFFFF"/>
              <w:left w:val="single" w:sz="4" w:space="0" w:color="FFFFFF"/>
              <w:bottom w:val="nil"/>
              <w:right w:val="nil"/>
            </w:tcBorders>
            <w:shd w:val="clear" w:color="EDEDED" w:fill="EDEDED"/>
            <w:vAlign w:val="center"/>
            <w:hideMark/>
            <w:tcPrChange w:id="1951" w:author="Chloe Mao" w:date="2022-03-15T21:50:00Z">
              <w:tcPr>
                <w:tcW w:w="2280" w:type="dxa"/>
                <w:tcBorders>
                  <w:top w:val="single" w:sz="4" w:space="0" w:color="FFFFFF"/>
                  <w:left w:val="single" w:sz="4" w:space="0" w:color="FFFFFF"/>
                  <w:bottom w:val="nil"/>
                  <w:right w:val="nil"/>
                </w:tcBorders>
                <w:shd w:val="clear" w:color="EDEDED" w:fill="EDEDED"/>
                <w:vAlign w:val="center"/>
                <w:hideMark/>
              </w:tcPr>
            </w:tcPrChange>
          </w:tcPr>
          <w:p w14:paraId="1F69AB09" w14:textId="77777777" w:rsidR="002E7EBD" w:rsidRPr="002E7EBD" w:rsidRDefault="002E7EBD" w:rsidP="002E7EBD">
            <w:pPr>
              <w:spacing w:after="0" w:line="240" w:lineRule="auto"/>
              <w:jc w:val="center"/>
              <w:rPr>
                <w:ins w:id="1952" w:author="Chloe Mao" w:date="2022-03-15T21:50:00Z"/>
                <w:rFonts w:eastAsia="Times New Roman" w:cstheme="minorHAnsi"/>
                <w:color w:val="000000"/>
                <w:sz w:val="24"/>
                <w:szCs w:val="24"/>
                <w:lang w:eastAsia="zh-CN"/>
                <w:rPrChange w:id="1953" w:author="Chloe Mao" w:date="2022-03-15T21:51:00Z">
                  <w:rPr>
                    <w:ins w:id="1954" w:author="Chloe Mao" w:date="2022-03-15T21:50:00Z"/>
                    <w:rFonts w:ascii="Calibri" w:eastAsia="Times New Roman" w:hAnsi="Calibri" w:cs="Calibri"/>
                    <w:color w:val="000000"/>
                    <w:lang w:eastAsia="zh-CN"/>
                  </w:rPr>
                </w:rPrChange>
              </w:rPr>
            </w:pPr>
            <w:ins w:id="1955" w:author="Chloe Mao" w:date="2022-03-15T21:50:00Z">
              <w:r w:rsidRPr="002E7EBD">
                <w:rPr>
                  <w:rFonts w:eastAsia="Times New Roman" w:cstheme="minorHAnsi"/>
                  <w:color w:val="000000"/>
                  <w:sz w:val="24"/>
                  <w:szCs w:val="24"/>
                  <w:lang w:eastAsia="zh-CN"/>
                  <w:rPrChange w:id="1956" w:author="Chloe Mao" w:date="2022-03-15T21:51:00Z">
                    <w:rPr>
                      <w:rFonts w:ascii="Calibri" w:eastAsia="Times New Roman" w:hAnsi="Calibri" w:cs="Calibri"/>
                      <w:color w:val="000000"/>
                      <w:lang w:eastAsia="zh-CN"/>
                    </w:rPr>
                  </w:rPrChange>
                </w:rPr>
                <w:t>6.7</w:t>
              </w:r>
            </w:ins>
          </w:p>
        </w:tc>
      </w:tr>
      <w:tr w:rsidR="002E7EBD" w:rsidRPr="002E7EBD" w14:paraId="7010D888" w14:textId="77777777" w:rsidTr="002E7EBD">
        <w:trPr>
          <w:trHeight w:val="300"/>
          <w:jc w:val="center"/>
          <w:ins w:id="1957" w:author="Chloe Mao" w:date="2022-03-15T21:50:00Z"/>
          <w:trPrChange w:id="1958" w:author="Chloe Mao" w:date="2022-03-15T21:50:00Z">
            <w:trPr>
              <w:trHeight w:val="300"/>
            </w:trPr>
          </w:trPrChange>
        </w:trPr>
        <w:tc>
          <w:tcPr>
            <w:tcW w:w="3980" w:type="dxa"/>
            <w:tcBorders>
              <w:top w:val="single" w:sz="4" w:space="0" w:color="FFFFFF"/>
              <w:left w:val="nil"/>
              <w:bottom w:val="nil"/>
              <w:right w:val="nil"/>
            </w:tcBorders>
            <w:shd w:val="clear" w:color="DBDBDB" w:fill="DBDBDB"/>
            <w:vAlign w:val="center"/>
            <w:hideMark/>
            <w:tcPrChange w:id="1959" w:author="Chloe Mao" w:date="2022-03-15T21:50:00Z">
              <w:tcPr>
                <w:tcW w:w="3980" w:type="dxa"/>
                <w:tcBorders>
                  <w:top w:val="single" w:sz="4" w:space="0" w:color="FFFFFF"/>
                  <w:left w:val="nil"/>
                  <w:bottom w:val="nil"/>
                  <w:right w:val="nil"/>
                </w:tcBorders>
                <w:shd w:val="clear" w:color="DBDBDB" w:fill="DBDBDB"/>
                <w:vAlign w:val="center"/>
                <w:hideMark/>
              </w:tcPr>
            </w:tcPrChange>
          </w:tcPr>
          <w:p w14:paraId="4722887C" w14:textId="77777777" w:rsidR="002E7EBD" w:rsidRPr="002E7EBD" w:rsidRDefault="002E7EBD" w:rsidP="002E7EBD">
            <w:pPr>
              <w:spacing w:after="0" w:line="240" w:lineRule="auto"/>
              <w:rPr>
                <w:ins w:id="1960" w:author="Chloe Mao" w:date="2022-03-15T21:50:00Z"/>
                <w:rFonts w:eastAsia="Times New Roman" w:cstheme="minorHAnsi"/>
                <w:color w:val="000000"/>
                <w:sz w:val="24"/>
                <w:szCs w:val="24"/>
                <w:lang w:eastAsia="zh-CN"/>
                <w:rPrChange w:id="1961" w:author="Chloe Mao" w:date="2022-03-15T21:51:00Z">
                  <w:rPr>
                    <w:ins w:id="1962" w:author="Chloe Mao" w:date="2022-03-15T21:50:00Z"/>
                    <w:rFonts w:ascii="Calibri" w:eastAsia="Times New Roman" w:hAnsi="Calibri" w:cs="Calibri"/>
                    <w:color w:val="000000"/>
                    <w:lang w:eastAsia="zh-CN"/>
                  </w:rPr>
                </w:rPrChange>
              </w:rPr>
            </w:pPr>
            <w:ins w:id="1963" w:author="Chloe Mao" w:date="2022-03-15T21:50:00Z">
              <w:r w:rsidRPr="002E7EBD">
                <w:rPr>
                  <w:rFonts w:eastAsia="Times New Roman" w:cstheme="minorHAnsi"/>
                  <w:color w:val="000000"/>
                  <w:sz w:val="24"/>
                  <w:szCs w:val="24"/>
                  <w:lang w:eastAsia="zh-CN"/>
                  <w:rPrChange w:id="1964" w:author="Chloe Mao" w:date="2022-03-15T21:51:00Z">
                    <w:rPr>
                      <w:rFonts w:ascii="Calibri" w:eastAsia="Times New Roman" w:hAnsi="Calibri" w:cs="Calibri"/>
                      <w:color w:val="000000"/>
                      <w:lang w:eastAsia="zh-CN"/>
                    </w:rPr>
                  </w:rPrChange>
                </w:rPr>
                <w:t>fiscal cargo type (U)</w:t>
              </w:r>
            </w:ins>
          </w:p>
        </w:tc>
        <w:tc>
          <w:tcPr>
            <w:tcW w:w="2280" w:type="dxa"/>
            <w:tcBorders>
              <w:top w:val="single" w:sz="4" w:space="0" w:color="FFFFFF"/>
              <w:left w:val="single" w:sz="4" w:space="0" w:color="FFFFFF"/>
              <w:bottom w:val="nil"/>
              <w:right w:val="nil"/>
            </w:tcBorders>
            <w:shd w:val="clear" w:color="DBDBDB" w:fill="DBDBDB"/>
            <w:vAlign w:val="center"/>
            <w:hideMark/>
            <w:tcPrChange w:id="1965" w:author="Chloe Mao" w:date="2022-03-15T21:50:00Z">
              <w:tcPr>
                <w:tcW w:w="2280" w:type="dxa"/>
                <w:tcBorders>
                  <w:top w:val="single" w:sz="4" w:space="0" w:color="FFFFFF"/>
                  <w:left w:val="single" w:sz="4" w:space="0" w:color="FFFFFF"/>
                  <w:bottom w:val="nil"/>
                  <w:right w:val="nil"/>
                </w:tcBorders>
                <w:shd w:val="clear" w:color="DBDBDB" w:fill="DBDBDB"/>
                <w:vAlign w:val="center"/>
                <w:hideMark/>
              </w:tcPr>
            </w:tcPrChange>
          </w:tcPr>
          <w:p w14:paraId="12DAD457" w14:textId="77777777" w:rsidR="002E7EBD" w:rsidRPr="002E7EBD" w:rsidRDefault="002E7EBD" w:rsidP="002E7EBD">
            <w:pPr>
              <w:spacing w:after="0" w:line="240" w:lineRule="auto"/>
              <w:jc w:val="center"/>
              <w:rPr>
                <w:ins w:id="1966" w:author="Chloe Mao" w:date="2022-03-15T21:50:00Z"/>
                <w:rFonts w:eastAsia="Times New Roman" w:cstheme="minorHAnsi"/>
                <w:color w:val="000000"/>
                <w:sz w:val="24"/>
                <w:szCs w:val="24"/>
                <w:lang w:eastAsia="zh-CN"/>
                <w:rPrChange w:id="1967" w:author="Chloe Mao" w:date="2022-03-15T21:51:00Z">
                  <w:rPr>
                    <w:ins w:id="1968" w:author="Chloe Mao" w:date="2022-03-15T21:50:00Z"/>
                    <w:rFonts w:ascii="Calibri" w:eastAsia="Times New Roman" w:hAnsi="Calibri" w:cs="Calibri"/>
                    <w:color w:val="000000"/>
                    <w:lang w:eastAsia="zh-CN"/>
                  </w:rPr>
                </w:rPrChange>
              </w:rPr>
            </w:pPr>
            <w:ins w:id="1969" w:author="Chloe Mao" w:date="2022-03-15T21:50:00Z">
              <w:r w:rsidRPr="002E7EBD">
                <w:rPr>
                  <w:rFonts w:eastAsia="Times New Roman" w:cstheme="minorHAnsi"/>
                  <w:color w:val="000000"/>
                  <w:sz w:val="24"/>
                  <w:szCs w:val="24"/>
                  <w:lang w:eastAsia="zh-CN"/>
                  <w:rPrChange w:id="1970" w:author="Chloe Mao" w:date="2022-03-15T21:51:00Z">
                    <w:rPr>
                      <w:rFonts w:ascii="Calibri" w:eastAsia="Times New Roman" w:hAnsi="Calibri" w:cs="Calibri"/>
                      <w:color w:val="000000"/>
                      <w:lang w:eastAsia="zh-CN"/>
                    </w:rPr>
                  </w:rPrChange>
                </w:rPr>
                <w:t>5.56</w:t>
              </w:r>
            </w:ins>
          </w:p>
        </w:tc>
      </w:tr>
      <w:tr w:rsidR="002E7EBD" w:rsidRPr="002E7EBD" w14:paraId="45F95859" w14:textId="77777777" w:rsidTr="002E7EBD">
        <w:trPr>
          <w:trHeight w:val="300"/>
          <w:jc w:val="center"/>
          <w:ins w:id="1971" w:author="Chloe Mao" w:date="2022-03-15T21:50:00Z"/>
          <w:trPrChange w:id="1972" w:author="Chloe Mao" w:date="2022-03-15T21:50:00Z">
            <w:trPr>
              <w:trHeight w:val="300"/>
            </w:trPr>
          </w:trPrChange>
        </w:trPr>
        <w:tc>
          <w:tcPr>
            <w:tcW w:w="3980" w:type="dxa"/>
            <w:tcBorders>
              <w:top w:val="single" w:sz="4" w:space="0" w:color="FFFFFF"/>
              <w:left w:val="nil"/>
              <w:bottom w:val="nil"/>
              <w:right w:val="nil"/>
            </w:tcBorders>
            <w:shd w:val="clear" w:color="EDEDED" w:fill="EDEDED"/>
            <w:vAlign w:val="center"/>
            <w:hideMark/>
            <w:tcPrChange w:id="1973" w:author="Chloe Mao" w:date="2022-03-15T21:50:00Z">
              <w:tcPr>
                <w:tcW w:w="3980" w:type="dxa"/>
                <w:tcBorders>
                  <w:top w:val="single" w:sz="4" w:space="0" w:color="FFFFFF"/>
                  <w:left w:val="nil"/>
                  <w:bottom w:val="nil"/>
                  <w:right w:val="nil"/>
                </w:tcBorders>
                <w:shd w:val="clear" w:color="EDEDED" w:fill="EDEDED"/>
                <w:vAlign w:val="center"/>
                <w:hideMark/>
              </w:tcPr>
            </w:tcPrChange>
          </w:tcPr>
          <w:p w14:paraId="514FCBD2" w14:textId="77777777" w:rsidR="002E7EBD" w:rsidRPr="002E7EBD" w:rsidRDefault="002E7EBD" w:rsidP="002E7EBD">
            <w:pPr>
              <w:spacing w:after="0" w:line="240" w:lineRule="auto"/>
              <w:rPr>
                <w:ins w:id="1974" w:author="Chloe Mao" w:date="2022-03-15T21:50:00Z"/>
                <w:rFonts w:eastAsia="Times New Roman" w:cstheme="minorHAnsi"/>
                <w:color w:val="000000"/>
                <w:sz w:val="24"/>
                <w:szCs w:val="24"/>
                <w:lang w:eastAsia="zh-CN"/>
                <w:rPrChange w:id="1975" w:author="Chloe Mao" w:date="2022-03-15T21:51:00Z">
                  <w:rPr>
                    <w:ins w:id="1976" w:author="Chloe Mao" w:date="2022-03-15T21:50:00Z"/>
                    <w:rFonts w:ascii="Calibri" w:eastAsia="Times New Roman" w:hAnsi="Calibri" w:cs="Calibri"/>
                    <w:color w:val="000000"/>
                    <w:lang w:eastAsia="zh-CN"/>
                  </w:rPr>
                </w:rPrChange>
              </w:rPr>
            </w:pPr>
            <w:ins w:id="1977" w:author="Chloe Mao" w:date="2022-03-15T21:50:00Z">
              <w:r w:rsidRPr="002E7EBD">
                <w:rPr>
                  <w:rFonts w:eastAsia="Times New Roman" w:cstheme="minorHAnsi"/>
                  <w:color w:val="000000"/>
                  <w:sz w:val="24"/>
                  <w:szCs w:val="24"/>
                  <w:lang w:eastAsia="zh-CN"/>
                  <w:rPrChange w:id="1978" w:author="Chloe Mao" w:date="2022-03-15T21:51:00Z">
                    <w:rPr>
                      <w:rFonts w:ascii="Calibri" w:eastAsia="Times New Roman" w:hAnsi="Calibri" w:cs="Calibri"/>
                      <w:color w:val="000000"/>
                      <w:lang w:eastAsia="zh-CN"/>
                    </w:rPr>
                  </w:rPrChange>
                </w:rPr>
                <w:t>cargo tonnage (L)</w:t>
              </w:r>
            </w:ins>
          </w:p>
        </w:tc>
        <w:tc>
          <w:tcPr>
            <w:tcW w:w="2280" w:type="dxa"/>
            <w:tcBorders>
              <w:top w:val="single" w:sz="4" w:space="0" w:color="FFFFFF"/>
              <w:left w:val="single" w:sz="4" w:space="0" w:color="FFFFFF"/>
              <w:bottom w:val="nil"/>
              <w:right w:val="nil"/>
            </w:tcBorders>
            <w:shd w:val="clear" w:color="EDEDED" w:fill="EDEDED"/>
            <w:vAlign w:val="center"/>
            <w:hideMark/>
            <w:tcPrChange w:id="1979" w:author="Chloe Mao" w:date="2022-03-15T21:50:00Z">
              <w:tcPr>
                <w:tcW w:w="2280" w:type="dxa"/>
                <w:tcBorders>
                  <w:top w:val="single" w:sz="4" w:space="0" w:color="FFFFFF"/>
                  <w:left w:val="single" w:sz="4" w:space="0" w:color="FFFFFF"/>
                  <w:bottom w:val="nil"/>
                  <w:right w:val="nil"/>
                </w:tcBorders>
                <w:shd w:val="clear" w:color="EDEDED" w:fill="EDEDED"/>
                <w:vAlign w:val="center"/>
                <w:hideMark/>
              </w:tcPr>
            </w:tcPrChange>
          </w:tcPr>
          <w:p w14:paraId="7D4B1F36" w14:textId="77777777" w:rsidR="002E7EBD" w:rsidRPr="002E7EBD" w:rsidRDefault="002E7EBD" w:rsidP="002E7EBD">
            <w:pPr>
              <w:spacing w:after="0" w:line="240" w:lineRule="auto"/>
              <w:jc w:val="center"/>
              <w:rPr>
                <w:ins w:id="1980" w:author="Chloe Mao" w:date="2022-03-15T21:50:00Z"/>
                <w:rFonts w:eastAsia="Times New Roman" w:cstheme="minorHAnsi"/>
                <w:color w:val="000000"/>
                <w:sz w:val="24"/>
                <w:szCs w:val="24"/>
                <w:lang w:eastAsia="zh-CN"/>
                <w:rPrChange w:id="1981" w:author="Chloe Mao" w:date="2022-03-15T21:51:00Z">
                  <w:rPr>
                    <w:ins w:id="1982" w:author="Chloe Mao" w:date="2022-03-15T21:50:00Z"/>
                    <w:rFonts w:ascii="Calibri" w:eastAsia="Times New Roman" w:hAnsi="Calibri" w:cs="Calibri"/>
                    <w:color w:val="000000"/>
                    <w:lang w:eastAsia="zh-CN"/>
                  </w:rPr>
                </w:rPrChange>
              </w:rPr>
            </w:pPr>
            <w:ins w:id="1983" w:author="Chloe Mao" w:date="2022-03-15T21:50:00Z">
              <w:r w:rsidRPr="002E7EBD">
                <w:rPr>
                  <w:rFonts w:eastAsia="Times New Roman" w:cstheme="minorHAnsi"/>
                  <w:color w:val="000000"/>
                  <w:sz w:val="24"/>
                  <w:szCs w:val="24"/>
                  <w:lang w:eastAsia="zh-CN"/>
                  <w:rPrChange w:id="1984" w:author="Chloe Mao" w:date="2022-03-15T21:51:00Z">
                    <w:rPr>
                      <w:rFonts w:ascii="Calibri" w:eastAsia="Times New Roman" w:hAnsi="Calibri" w:cs="Calibri"/>
                      <w:color w:val="000000"/>
                      <w:lang w:eastAsia="zh-CN"/>
                    </w:rPr>
                  </w:rPrChange>
                </w:rPr>
                <w:t>4.72</w:t>
              </w:r>
            </w:ins>
          </w:p>
        </w:tc>
      </w:tr>
      <w:tr w:rsidR="002E7EBD" w:rsidRPr="002E7EBD" w14:paraId="25CC8ECB" w14:textId="77777777" w:rsidTr="002E7EBD">
        <w:trPr>
          <w:trHeight w:val="300"/>
          <w:jc w:val="center"/>
          <w:ins w:id="1985" w:author="Chloe Mao" w:date="2022-03-15T21:50:00Z"/>
          <w:trPrChange w:id="1986" w:author="Chloe Mao" w:date="2022-03-15T21:50:00Z">
            <w:trPr>
              <w:trHeight w:val="300"/>
            </w:trPr>
          </w:trPrChange>
        </w:trPr>
        <w:tc>
          <w:tcPr>
            <w:tcW w:w="3980" w:type="dxa"/>
            <w:tcBorders>
              <w:top w:val="single" w:sz="4" w:space="0" w:color="FFFFFF"/>
              <w:left w:val="nil"/>
              <w:bottom w:val="nil"/>
              <w:right w:val="nil"/>
            </w:tcBorders>
            <w:shd w:val="clear" w:color="DBDBDB" w:fill="DBDBDB"/>
            <w:vAlign w:val="center"/>
            <w:hideMark/>
            <w:tcPrChange w:id="1987" w:author="Chloe Mao" w:date="2022-03-15T21:50:00Z">
              <w:tcPr>
                <w:tcW w:w="3980" w:type="dxa"/>
                <w:tcBorders>
                  <w:top w:val="single" w:sz="4" w:space="0" w:color="FFFFFF"/>
                  <w:left w:val="nil"/>
                  <w:bottom w:val="nil"/>
                  <w:right w:val="nil"/>
                </w:tcBorders>
                <w:shd w:val="clear" w:color="DBDBDB" w:fill="DBDBDB"/>
                <w:vAlign w:val="center"/>
                <w:hideMark/>
              </w:tcPr>
            </w:tcPrChange>
          </w:tcPr>
          <w:p w14:paraId="09BF2062" w14:textId="77777777" w:rsidR="002E7EBD" w:rsidRPr="002E7EBD" w:rsidRDefault="002E7EBD" w:rsidP="002E7EBD">
            <w:pPr>
              <w:spacing w:after="0" w:line="240" w:lineRule="auto"/>
              <w:rPr>
                <w:ins w:id="1988" w:author="Chloe Mao" w:date="2022-03-15T21:50:00Z"/>
                <w:rFonts w:eastAsia="Times New Roman" w:cstheme="minorHAnsi"/>
                <w:color w:val="000000"/>
                <w:sz w:val="24"/>
                <w:szCs w:val="24"/>
                <w:lang w:eastAsia="zh-CN"/>
                <w:rPrChange w:id="1989" w:author="Chloe Mao" w:date="2022-03-15T21:51:00Z">
                  <w:rPr>
                    <w:ins w:id="1990" w:author="Chloe Mao" w:date="2022-03-15T21:50:00Z"/>
                    <w:rFonts w:ascii="Calibri" w:eastAsia="Times New Roman" w:hAnsi="Calibri" w:cs="Calibri"/>
                    <w:color w:val="000000"/>
                    <w:lang w:eastAsia="zh-CN"/>
                  </w:rPr>
                </w:rPrChange>
              </w:rPr>
            </w:pPr>
            <w:ins w:id="1991" w:author="Chloe Mao" w:date="2022-03-15T21:50:00Z">
              <w:r w:rsidRPr="002E7EBD">
                <w:rPr>
                  <w:rFonts w:eastAsia="Times New Roman" w:cstheme="minorHAnsi"/>
                  <w:color w:val="000000"/>
                  <w:sz w:val="24"/>
                  <w:szCs w:val="24"/>
                  <w:lang w:eastAsia="zh-CN"/>
                  <w:rPrChange w:id="1992" w:author="Chloe Mao" w:date="2022-03-15T21:51:00Z">
                    <w:rPr>
                      <w:rFonts w:ascii="Calibri" w:eastAsia="Times New Roman" w:hAnsi="Calibri" w:cs="Calibri"/>
                      <w:color w:val="000000"/>
                      <w:lang w:eastAsia="zh-CN"/>
                    </w:rPr>
                  </w:rPrChange>
                </w:rPr>
                <w:t>holiday on entry</w:t>
              </w:r>
            </w:ins>
          </w:p>
        </w:tc>
        <w:tc>
          <w:tcPr>
            <w:tcW w:w="2280" w:type="dxa"/>
            <w:tcBorders>
              <w:top w:val="single" w:sz="4" w:space="0" w:color="FFFFFF"/>
              <w:left w:val="single" w:sz="4" w:space="0" w:color="FFFFFF"/>
              <w:bottom w:val="nil"/>
              <w:right w:val="nil"/>
            </w:tcBorders>
            <w:shd w:val="clear" w:color="DBDBDB" w:fill="DBDBDB"/>
            <w:vAlign w:val="center"/>
            <w:hideMark/>
            <w:tcPrChange w:id="1993" w:author="Chloe Mao" w:date="2022-03-15T21:50:00Z">
              <w:tcPr>
                <w:tcW w:w="2280" w:type="dxa"/>
                <w:tcBorders>
                  <w:top w:val="single" w:sz="4" w:space="0" w:color="FFFFFF"/>
                  <w:left w:val="single" w:sz="4" w:space="0" w:color="FFFFFF"/>
                  <w:bottom w:val="nil"/>
                  <w:right w:val="nil"/>
                </w:tcBorders>
                <w:shd w:val="clear" w:color="DBDBDB" w:fill="DBDBDB"/>
                <w:vAlign w:val="center"/>
                <w:hideMark/>
              </w:tcPr>
            </w:tcPrChange>
          </w:tcPr>
          <w:p w14:paraId="0449FF1C" w14:textId="77777777" w:rsidR="002E7EBD" w:rsidRPr="002E7EBD" w:rsidRDefault="002E7EBD" w:rsidP="002E7EBD">
            <w:pPr>
              <w:spacing w:after="0" w:line="240" w:lineRule="auto"/>
              <w:jc w:val="center"/>
              <w:rPr>
                <w:ins w:id="1994" w:author="Chloe Mao" w:date="2022-03-15T21:50:00Z"/>
                <w:rFonts w:eastAsia="Times New Roman" w:cstheme="minorHAnsi"/>
                <w:color w:val="000000"/>
                <w:sz w:val="24"/>
                <w:szCs w:val="24"/>
                <w:lang w:eastAsia="zh-CN"/>
                <w:rPrChange w:id="1995" w:author="Chloe Mao" w:date="2022-03-15T21:51:00Z">
                  <w:rPr>
                    <w:ins w:id="1996" w:author="Chloe Mao" w:date="2022-03-15T21:50:00Z"/>
                    <w:rFonts w:ascii="Calibri" w:eastAsia="Times New Roman" w:hAnsi="Calibri" w:cs="Calibri"/>
                    <w:color w:val="000000"/>
                    <w:lang w:eastAsia="zh-CN"/>
                  </w:rPr>
                </w:rPrChange>
              </w:rPr>
            </w:pPr>
            <w:ins w:id="1997" w:author="Chloe Mao" w:date="2022-03-15T21:50:00Z">
              <w:r w:rsidRPr="002E7EBD">
                <w:rPr>
                  <w:rFonts w:eastAsia="Times New Roman" w:cstheme="minorHAnsi"/>
                  <w:color w:val="000000"/>
                  <w:sz w:val="24"/>
                  <w:szCs w:val="24"/>
                  <w:lang w:eastAsia="zh-CN"/>
                  <w:rPrChange w:id="1998" w:author="Chloe Mao" w:date="2022-03-15T21:51:00Z">
                    <w:rPr>
                      <w:rFonts w:ascii="Calibri" w:eastAsia="Times New Roman" w:hAnsi="Calibri" w:cs="Calibri"/>
                      <w:color w:val="000000"/>
                      <w:lang w:eastAsia="zh-CN"/>
                    </w:rPr>
                  </w:rPrChange>
                </w:rPr>
                <w:t>0.31</w:t>
              </w:r>
            </w:ins>
          </w:p>
        </w:tc>
      </w:tr>
      <w:tr w:rsidR="002E7EBD" w:rsidRPr="002E7EBD" w14:paraId="55314778" w14:textId="77777777" w:rsidTr="002E7EBD">
        <w:trPr>
          <w:trHeight w:val="300"/>
          <w:jc w:val="center"/>
          <w:ins w:id="1999" w:author="Chloe Mao" w:date="2022-03-15T21:50:00Z"/>
          <w:trPrChange w:id="2000" w:author="Chloe Mao" w:date="2022-03-15T21:50:00Z">
            <w:trPr>
              <w:trHeight w:val="300"/>
            </w:trPr>
          </w:trPrChange>
        </w:trPr>
        <w:tc>
          <w:tcPr>
            <w:tcW w:w="3980" w:type="dxa"/>
            <w:tcBorders>
              <w:top w:val="single" w:sz="4" w:space="0" w:color="FFFFFF"/>
              <w:left w:val="nil"/>
              <w:bottom w:val="nil"/>
              <w:right w:val="nil"/>
            </w:tcBorders>
            <w:shd w:val="clear" w:color="EDEDED" w:fill="EDEDED"/>
            <w:vAlign w:val="center"/>
            <w:hideMark/>
            <w:tcPrChange w:id="2001" w:author="Chloe Mao" w:date="2022-03-15T21:50:00Z">
              <w:tcPr>
                <w:tcW w:w="3980" w:type="dxa"/>
                <w:tcBorders>
                  <w:top w:val="single" w:sz="4" w:space="0" w:color="FFFFFF"/>
                  <w:left w:val="nil"/>
                  <w:bottom w:val="nil"/>
                  <w:right w:val="nil"/>
                </w:tcBorders>
                <w:shd w:val="clear" w:color="EDEDED" w:fill="EDEDED"/>
                <w:vAlign w:val="center"/>
                <w:hideMark/>
              </w:tcPr>
            </w:tcPrChange>
          </w:tcPr>
          <w:p w14:paraId="338ECF5F" w14:textId="77777777" w:rsidR="002E7EBD" w:rsidRPr="002E7EBD" w:rsidRDefault="002E7EBD" w:rsidP="002E7EBD">
            <w:pPr>
              <w:spacing w:after="0" w:line="240" w:lineRule="auto"/>
              <w:rPr>
                <w:ins w:id="2002" w:author="Chloe Mao" w:date="2022-03-15T21:50:00Z"/>
                <w:rFonts w:eastAsia="Times New Roman" w:cstheme="minorHAnsi"/>
                <w:color w:val="000000"/>
                <w:sz w:val="24"/>
                <w:szCs w:val="24"/>
                <w:lang w:eastAsia="zh-CN"/>
                <w:rPrChange w:id="2003" w:author="Chloe Mao" w:date="2022-03-15T21:51:00Z">
                  <w:rPr>
                    <w:ins w:id="2004" w:author="Chloe Mao" w:date="2022-03-15T21:50:00Z"/>
                    <w:rFonts w:ascii="Calibri" w:eastAsia="Times New Roman" w:hAnsi="Calibri" w:cs="Calibri"/>
                    <w:color w:val="000000"/>
                    <w:lang w:eastAsia="zh-CN"/>
                  </w:rPr>
                </w:rPrChange>
              </w:rPr>
            </w:pPr>
            <w:ins w:id="2005" w:author="Chloe Mao" w:date="2022-03-15T21:50:00Z">
              <w:r w:rsidRPr="002E7EBD">
                <w:rPr>
                  <w:rFonts w:eastAsia="Times New Roman" w:cstheme="minorHAnsi"/>
                  <w:color w:val="000000"/>
                  <w:sz w:val="24"/>
                  <w:szCs w:val="24"/>
                  <w:lang w:eastAsia="zh-CN"/>
                  <w:rPrChange w:id="2006" w:author="Chloe Mao" w:date="2022-03-15T21:51:00Z">
                    <w:rPr>
                      <w:rFonts w:ascii="Calibri" w:eastAsia="Times New Roman" w:hAnsi="Calibri" w:cs="Calibri"/>
                      <w:color w:val="000000"/>
                      <w:lang w:eastAsia="zh-CN"/>
                    </w:rPr>
                  </w:rPrChange>
                </w:rPr>
                <w:t>holiday in 2 days</w:t>
              </w:r>
            </w:ins>
          </w:p>
        </w:tc>
        <w:tc>
          <w:tcPr>
            <w:tcW w:w="2280" w:type="dxa"/>
            <w:tcBorders>
              <w:top w:val="single" w:sz="4" w:space="0" w:color="FFFFFF"/>
              <w:left w:val="single" w:sz="4" w:space="0" w:color="FFFFFF"/>
              <w:bottom w:val="nil"/>
              <w:right w:val="nil"/>
            </w:tcBorders>
            <w:shd w:val="clear" w:color="EDEDED" w:fill="EDEDED"/>
            <w:vAlign w:val="center"/>
            <w:hideMark/>
            <w:tcPrChange w:id="2007" w:author="Chloe Mao" w:date="2022-03-15T21:50:00Z">
              <w:tcPr>
                <w:tcW w:w="2280" w:type="dxa"/>
                <w:tcBorders>
                  <w:top w:val="single" w:sz="4" w:space="0" w:color="FFFFFF"/>
                  <w:left w:val="single" w:sz="4" w:space="0" w:color="FFFFFF"/>
                  <w:bottom w:val="nil"/>
                  <w:right w:val="nil"/>
                </w:tcBorders>
                <w:shd w:val="clear" w:color="EDEDED" w:fill="EDEDED"/>
                <w:vAlign w:val="center"/>
                <w:hideMark/>
              </w:tcPr>
            </w:tcPrChange>
          </w:tcPr>
          <w:p w14:paraId="08B6503F" w14:textId="77777777" w:rsidR="002E7EBD" w:rsidRPr="002E7EBD" w:rsidRDefault="002E7EBD" w:rsidP="002E7EBD">
            <w:pPr>
              <w:spacing w:after="0" w:line="240" w:lineRule="auto"/>
              <w:jc w:val="center"/>
              <w:rPr>
                <w:ins w:id="2008" w:author="Chloe Mao" w:date="2022-03-15T21:50:00Z"/>
                <w:rFonts w:eastAsia="Times New Roman" w:cstheme="minorHAnsi"/>
                <w:color w:val="000000"/>
                <w:sz w:val="24"/>
                <w:szCs w:val="24"/>
                <w:lang w:eastAsia="zh-CN"/>
                <w:rPrChange w:id="2009" w:author="Chloe Mao" w:date="2022-03-15T21:51:00Z">
                  <w:rPr>
                    <w:ins w:id="2010" w:author="Chloe Mao" w:date="2022-03-15T21:50:00Z"/>
                    <w:rFonts w:ascii="Calibri" w:eastAsia="Times New Roman" w:hAnsi="Calibri" w:cs="Calibri"/>
                    <w:color w:val="000000"/>
                    <w:lang w:eastAsia="zh-CN"/>
                  </w:rPr>
                </w:rPrChange>
              </w:rPr>
            </w:pPr>
            <w:ins w:id="2011" w:author="Chloe Mao" w:date="2022-03-15T21:50:00Z">
              <w:r w:rsidRPr="002E7EBD">
                <w:rPr>
                  <w:rFonts w:eastAsia="Times New Roman" w:cstheme="minorHAnsi"/>
                  <w:color w:val="000000"/>
                  <w:sz w:val="24"/>
                  <w:szCs w:val="24"/>
                  <w:lang w:eastAsia="zh-CN"/>
                  <w:rPrChange w:id="2012" w:author="Chloe Mao" w:date="2022-03-15T21:51:00Z">
                    <w:rPr>
                      <w:rFonts w:ascii="Calibri" w:eastAsia="Times New Roman" w:hAnsi="Calibri" w:cs="Calibri"/>
                      <w:color w:val="000000"/>
                      <w:lang w:eastAsia="zh-CN"/>
                    </w:rPr>
                  </w:rPrChange>
                </w:rPr>
                <w:t>0.2</w:t>
              </w:r>
            </w:ins>
          </w:p>
        </w:tc>
      </w:tr>
      <w:tr w:rsidR="002E7EBD" w:rsidRPr="002E7EBD" w14:paraId="3EB6CD1F" w14:textId="77777777" w:rsidTr="002E7EBD">
        <w:trPr>
          <w:trHeight w:val="300"/>
          <w:jc w:val="center"/>
          <w:ins w:id="2013" w:author="Chloe Mao" w:date="2022-03-15T21:50:00Z"/>
          <w:trPrChange w:id="2014" w:author="Chloe Mao" w:date="2022-03-15T21:50:00Z">
            <w:trPr>
              <w:trHeight w:val="300"/>
            </w:trPr>
          </w:trPrChange>
        </w:trPr>
        <w:tc>
          <w:tcPr>
            <w:tcW w:w="3980" w:type="dxa"/>
            <w:tcBorders>
              <w:top w:val="single" w:sz="4" w:space="0" w:color="FFFFFF"/>
              <w:left w:val="nil"/>
              <w:bottom w:val="nil"/>
              <w:right w:val="nil"/>
            </w:tcBorders>
            <w:shd w:val="clear" w:color="DBDBDB" w:fill="DBDBDB"/>
            <w:vAlign w:val="center"/>
            <w:hideMark/>
            <w:tcPrChange w:id="2015" w:author="Chloe Mao" w:date="2022-03-15T21:50:00Z">
              <w:tcPr>
                <w:tcW w:w="3980" w:type="dxa"/>
                <w:tcBorders>
                  <w:top w:val="single" w:sz="4" w:space="0" w:color="FFFFFF"/>
                  <w:left w:val="nil"/>
                  <w:bottom w:val="nil"/>
                  <w:right w:val="nil"/>
                </w:tcBorders>
                <w:shd w:val="clear" w:color="DBDBDB" w:fill="DBDBDB"/>
                <w:vAlign w:val="center"/>
                <w:hideMark/>
              </w:tcPr>
            </w:tcPrChange>
          </w:tcPr>
          <w:p w14:paraId="5E8FA47A" w14:textId="77777777" w:rsidR="002E7EBD" w:rsidRPr="002E7EBD" w:rsidRDefault="002E7EBD" w:rsidP="002E7EBD">
            <w:pPr>
              <w:spacing w:after="0" w:line="240" w:lineRule="auto"/>
              <w:rPr>
                <w:ins w:id="2016" w:author="Chloe Mao" w:date="2022-03-15T21:50:00Z"/>
                <w:rFonts w:eastAsia="Times New Roman" w:cstheme="minorHAnsi"/>
                <w:color w:val="000000"/>
                <w:sz w:val="24"/>
                <w:szCs w:val="24"/>
                <w:lang w:eastAsia="zh-CN"/>
                <w:rPrChange w:id="2017" w:author="Chloe Mao" w:date="2022-03-15T21:51:00Z">
                  <w:rPr>
                    <w:ins w:id="2018" w:author="Chloe Mao" w:date="2022-03-15T21:50:00Z"/>
                    <w:rFonts w:ascii="Calibri" w:eastAsia="Times New Roman" w:hAnsi="Calibri" w:cs="Calibri"/>
                    <w:color w:val="000000"/>
                    <w:lang w:eastAsia="zh-CN"/>
                  </w:rPr>
                </w:rPrChange>
              </w:rPr>
            </w:pPr>
            <w:ins w:id="2019" w:author="Chloe Mao" w:date="2022-03-15T21:50:00Z">
              <w:r w:rsidRPr="002E7EBD">
                <w:rPr>
                  <w:rFonts w:eastAsia="Times New Roman" w:cstheme="minorHAnsi"/>
                  <w:color w:val="000000"/>
                  <w:sz w:val="24"/>
                  <w:szCs w:val="24"/>
                  <w:lang w:eastAsia="zh-CN"/>
                  <w:rPrChange w:id="2020" w:author="Chloe Mao" w:date="2022-03-15T21:51:00Z">
                    <w:rPr>
                      <w:rFonts w:ascii="Calibri" w:eastAsia="Times New Roman" w:hAnsi="Calibri" w:cs="Calibri"/>
                      <w:color w:val="000000"/>
                      <w:lang w:eastAsia="zh-CN"/>
                    </w:rPr>
                  </w:rPrChange>
                </w:rPr>
                <w:t>holiday 1 day ago</w:t>
              </w:r>
            </w:ins>
          </w:p>
        </w:tc>
        <w:tc>
          <w:tcPr>
            <w:tcW w:w="2280" w:type="dxa"/>
            <w:tcBorders>
              <w:top w:val="single" w:sz="4" w:space="0" w:color="FFFFFF"/>
              <w:left w:val="single" w:sz="4" w:space="0" w:color="FFFFFF"/>
              <w:bottom w:val="nil"/>
              <w:right w:val="nil"/>
            </w:tcBorders>
            <w:shd w:val="clear" w:color="DBDBDB" w:fill="DBDBDB"/>
            <w:vAlign w:val="center"/>
            <w:hideMark/>
            <w:tcPrChange w:id="2021" w:author="Chloe Mao" w:date="2022-03-15T21:50:00Z">
              <w:tcPr>
                <w:tcW w:w="2280" w:type="dxa"/>
                <w:tcBorders>
                  <w:top w:val="single" w:sz="4" w:space="0" w:color="FFFFFF"/>
                  <w:left w:val="single" w:sz="4" w:space="0" w:color="FFFFFF"/>
                  <w:bottom w:val="nil"/>
                  <w:right w:val="nil"/>
                </w:tcBorders>
                <w:shd w:val="clear" w:color="DBDBDB" w:fill="DBDBDB"/>
                <w:vAlign w:val="center"/>
                <w:hideMark/>
              </w:tcPr>
            </w:tcPrChange>
          </w:tcPr>
          <w:p w14:paraId="47A5CD03" w14:textId="77777777" w:rsidR="002E7EBD" w:rsidRPr="002E7EBD" w:rsidRDefault="002E7EBD" w:rsidP="002E7EBD">
            <w:pPr>
              <w:spacing w:after="0" w:line="240" w:lineRule="auto"/>
              <w:jc w:val="center"/>
              <w:rPr>
                <w:ins w:id="2022" w:author="Chloe Mao" w:date="2022-03-15T21:50:00Z"/>
                <w:rFonts w:eastAsia="Times New Roman" w:cstheme="minorHAnsi"/>
                <w:color w:val="000000"/>
                <w:sz w:val="24"/>
                <w:szCs w:val="24"/>
                <w:lang w:eastAsia="zh-CN"/>
                <w:rPrChange w:id="2023" w:author="Chloe Mao" w:date="2022-03-15T21:51:00Z">
                  <w:rPr>
                    <w:ins w:id="2024" w:author="Chloe Mao" w:date="2022-03-15T21:50:00Z"/>
                    <w:rFonts w:ascii="Calibri" w:eastAsia="Times New Roman" w:hAnsi="Calibri" w:cs="Calibri"/>
                    <w:color w:val="000000"/>
                    <w:lang w:eastAsia="zh-CN"/>
                  </w:rPr>
                </w:rPrChange>
              </w:rPr>
            </w:pPr>
            <w:ins w:id="2025" w:author="Chloe Mao" w:date="2022-03-15T21:50:00Z">
              <w:r w:rsidRPr="002E7EBD">
                <w:rPr>
                  <w:rFonts w:eastAsia="Times New Roman" w:cstheme="minorHAnsi"/>
                  <w:color w:val="000000"/>
                  <w:sz w:val="24"/>
                  <w:szCs w:val="24"/>
                  <w:lang w:eastAsia="zh-CN"/>
                  <w:rPrChange w:id="2026" w:author="Chloe Mao" w:date="2022-03-15T21:51:00Z">
                    <w:rPr>
                      <w:rFonts w:ascii="Calibri" w:eastAsia="Times New Roman" w:hAnsi="Calibri" w:cs="Calibri"/>
                      <w:color w:val="000000"/>
                      <w:lang w:eastAsia="zh-CN"/>
                    </w:rPr>
                  </w:rPrChange>
                </w:rPr>
                <w:t>0.18</w:t>
              </w:r>
            </w:ins>
          </w:p>
        </w:tc>
      </w:tr>
      <w:tr w:rsidR="002E7EBD" w:rsidRPr="002E7EBD" w14:paraId="62291CB6" w14:textId="77777777" w:rsidTr="002E7EBD">
        <w:trPr>
          <w:trHeight w:val="300"/>
          <w:jc w:val="center"/>
          <w:ins w:id="2027" w:author="Chloe Mao" w:date="2022-03-15T21:50:00Z"/>
          <w:trPrChange w:id="2028" w:author="Chloe Mao" w:date="2022-03-15T21:50:00Z">
            <w:trPr>
              <w:trHeight w:val="300"/>
            </w:trPr>
          </w:trPrChange>
        </w:trPr>
        <w:tc>
          <w:tcPr>
            <w:tcW w:w="3980" w:type="dxa"/>
            <w:tcBorders>
              <w:top w:val="single" w:sz="4" w:space="0" w:color="FFFFFF"/>
              <w:left w:val="nil"/>
              <w:bottom w:val="nil"/>
              <w:right w:val="nil"/>
            </w:tcBorders>
            <w:shd w:val="clear" w:color="EDEDED" w:fill="EDEDED"/>
            <w:vAlign w:val="center"/>
            <w:hideMark/>
            <w:tcPrChange w:id="2029" w:author="Chloe Mao" w:date="2022-03-15T21:50:00Z">
              <w:tcPr>
                <w:tcW w:w="3980" w:type="dxa"/>
                <w:tcBorders>
                  <w:top w:val="single" w:sz="4" w:space="0" w:color="FFFFFF"/>
                  <w:left w:val="nil"/>
                  <w:bottom w:val="nil"/>
                  <w:right w:val="nil"/>
                </w:tcBorders>
                <w:shd w:val="clear" w:color="EDEDED" w:fill="EDEDED"/>
                <w:vAlign w:val="center"/>
                <w:hideMark/>
              </w:tcPr>
            </w:tcPrChange>
          </w:tcPr>
          <w:p w14:paraId="05E800B9" w14:textId="77777777" w:rsidR="002E7EBD" w:rsidRPr="002E7EBD" w:rsidRDefault="002E7EBD" w:rsidP="002E7EBD">
            <w:pPr>
              <w:spacing w:after="0" w:line="240" w:lineRule="auto"/>
              <w:rPr>
                <w:ins w:id="2030" w:author="Chloe Mao" w:date="2022-03-15T21:50:00Z"/>
                <w:rFonts w:eastAsia="Times New Roman" w:cstheme="minorHAnsi"/>
                <w:color w:val="000000"/>
                <w:sz w:val="24"/>
                <w:szCs w:val="24"/>
                <w:lang w:eastAsia="zh-CN"/>
                <w:rPrChange w:id="2031" w:author="Chloe Mao" w:date="2022-03-15T21:51:00Z">
                  <w:rPr>
                    <w:ins w:id="2032" w:author="Chloe Mao" w:date="2022-03-15T21:50:00Z"/>
                    <w:rFonts w:ascii="Calibri" w:eastAsia="Times New Roman" w:hAnsi="Calibri" w:cs="Calibri"/>
                    <w:color w:val="000000"/>
                    <w:lang w:eastAsia="zh-CN"/>
                  </w:rPr>
                </w:rPrChange>
              </w:rPr>
            </w:pPr>
            <w:ins w:id="2033" w:author="Chloe Mao" w:date="2022-03-15T21:50:00Z">
              <w:r w:rsidRPr="002E7EBD">
                <w:rPr>
                  <w:rFonts w:eastAsia="Times New Roman" w:cstheme="minorHAnsi"/>
                  <w:color w:val="000000"/>
                  <w:sz w:val="24"/>
                  <w:szCs w:val="24"/>
                  <w:lang w:eastAsia="zh-CN"/>
                  <w:rPrChange w:id="2034" w:author="Chloe Mao" w:date="2022-03-15T21:51:00Z">
                    <w:rPr>
                      <w:rFonts w:ascii="Calibri" w:eastAsia="Times New Roman" w:hAnsi="Calibri" w:cs="Calibri"/>
                      <w:color w:val="000000"/>
                      <w:lang w:eastAsia="zh-CN"/>
                    </w:rPr>
                  </w:rPrChange>
                </w:rPr>
                <w:t>holiday in 1 day</w:t>
              </w:r>
            </w:ins>
          </w:p>
        </w:tc>
        <w:tc>
          <w:tcPr>
            <w:tcW w:w="2280" w:type="dxa"/>
            <w:tcBorders>
              <w:top w:val="single" w:sz="4" w:space="0" w:color="FFFFFF"/>
              <w:left w:val="single" w:sz="4" w:space="0" w:color="FFFFFF"/>
              <w:bottom w:val="nil"/>
              <w:right w:val="nil"/>
            </w:tcBorders>
            <w:shd w:val="clear" w:color="EDEDED" w:fill="EDEDED"/>
            <w:vAlign w:val="center"/>
            <w:hideMark/>
            <w:tcPrChange w:id="2035" w:author="Chloe Mao" w:date="2022-03-15T21:50:00Z">
              <w:tcPr>
                <w:tcW w:w="2280" w:type="dxa"/>
                <w:tcBorders>
                  <w:top w:val="single" w:sz="4" w:space="0" w:color="FFFFFF"/>
                  <w:left w:val="single" w:sz="4" w:space="0" w:color="FFFFFF"/>
                  <w:bottom w:val="nil"/>
                  <w:right w:val="nil"/>
                </w:tcBorders>
                <w:shd w:val="clear" w:color="EDEDED" w:fill="EDEDED"/>
                <w:vAlign w:val="center"/>
                <w:hideMark/>
              </w:tcPr>
            </w:tcPrChange>
          </w:tcPr>
          <w:p w14:paraId="3070603F" w14:textId="77777777" w:rsidR="002E7EBD" w:rsidRPr="002E7EBD" w:rsidRDefault="002E7EBD" w:rsidP="002E7EBD">
            <w:pPr>
              <w:spacing w:after="0" w:line="240" w:lineRule="auto"/>
              <w:jc w:val="center"/>
              <w:rPr>
                <w:ins w:id="2036" w:author="Chloe Mao" w:date="2022-03-15T21:50:00Z"/>
                <w:rFonts w:eastAsia="Times New Roman" w:cstheme="minorHAnsi"/>
                <w:color w:val="000000"/>
                <w:sz w:val="24"/>
                <w:szCs w:val="24"/>
                <w:lang w:eastAsia="zh-CN"/>
                <w:rPrChange w:id="2037" w:author="Chloe Mao" w:date="2022-03-15T21:51:00Z">
                  <w:rPr>
                    <w:ins w:id="2038" w:author="Chloe Mao" w:date="2022-03-15T21:50:00Z"/>
                    <w:rFonts w:ascii="Calibri" w:eastAsia="Times New Roman" w:hAnsi="Calibri" w:cs="Calibri"/>
                    <w:color w:val="000000"/>
                    <w:lang w:eastAsia="zh-CN"/>
                  </w:rPr>
                </w:rPrChange>
              </w:rPr>
            </w:pPr>
            <w:ins w:id="2039" w:author="Chloe Mao" w:date="2022-03-15T21:50:00Z">
              <w:r w:rsidRPr="002E7EBD">
                <w:rPr>
                  <w:rFonts w:eastAsia="Times New Roman" w:cstheme="minorHAnsi"/>
                  <w:color w:val="000000"/>
                  <w:sz w:val="24"/>
                  <w:szCs w:val="24"/>
                  <w:lang w:eastAsia="zh-CN"/>
                  <w:rPrChange w:id="2040" w:author="Chloe Mao" w:date="2022-03-15T21:51:00Z">
                    <w:rPr>
                      <w:rFonts w:ascii="Calibri" w:eastAsia="Times New Roman" w:hAnsi="Calibri" w:cs="Calibri"/>
                      <w:color w:val="000000"/>
                      <w:lang w:eastAsia="zh-CN"/>
                    </w:rPr>
                  </w:rPrChange>
                </w:rPr>
                <w:t>0.16</w:t>
              </w:r>
            </w:ins>
          </w:p>
        </w:tc>
      </w:tr>
    </w:tbl>
    <w:p w14:paraId="587C84C9" w14:textId="7BCF5F11" w:rsidR="7CBF5DAC" w:rsidRPr="002E7EBD" w:rsidRDefault="7CBF5DAC" w:rsidP="7CBF5DAC">
      <w:pPr>
        <w:spacing w:after="0" w:line="240" w:lineRule="auto"/>
        <w:jc w:val="both"/>
        <w:rPr>
          <w:ins w:id="2041" w:author="Guest User" w:date="2022-03-15T00:51:00Z"/>
          <w:del w:id="2042" w:author="Chloe Mao" w:date="2022-03-15T21:51:00Z"/>
          <w:rFonts w:cstheme="minorHAnsi"/>
          <w:sz w:val="24"/>
          <w:szCs w:val="24"/>
          <w:lang w:eastAsia="zh-CN"/>
          <w:rPrChange w:id="2043" w:author="Chloe Mao" w:date="2022-03-15T23:40:00Z">
            <w:rPr>
              <w:ins w:id="2044" w:author="Guest User" w:date="2022-03-15T00:51:00Z"/>
              <w:del w:id="2045" w:author="Chloe Mao" w:date="2022-03-15T21:51:00Z"/>
              <w:lang w:eastAsia="zh-CN"/>
            </w:rPr>
          </w:rPrChange>
        </w:rPr>
      </w:pPr>
    </w:p>
    <w:p w14:paraId="74C57EB6" w14:textId="2D121094" w:rsidR="0F1FEB67" w:rsidRPr="002E7EBD" w:rsidRDefault="0F1FEB67" w:rsidP="0F1FEB67">
      <w:pPr>
        <w:spacing w:after="0" w:line="240" w:lineRule="auto"/>
        <w:jc w:val="both"/>
        <w:rPr>
          <w:ins w:id="2046" w:author="Guest User" w:date="2022-03-15T00:51:00Z"/>
          <w:del w:id="2047" w:author="Chloe Mao" w:date="2022-03-15T21:51:00Z"/>
          <w:rFonts w:cstheme="minorHAnsi"/>
          <w:sz w:val="24"/>
          <w:szCs w:val="24"/>
          <w:lang w:eastAsia="zh-CN"/>
          <w:rPrChange w:id="2048" w:author="Chloe Mao" w:date="2022-03-15T23:40:00Z">
            <w:rPr>
              <w:ins w:id="2049" w:author="Guest User" w:date="2022-03-15T00:51:00Z"/>
              <w:del w:id="2050" w:author="Chloe Mao" w:date="2022-03-15T21:51:00Z"/>
              <w:lang w:eastAsia="zh-CN"/>
            </w:rPr>
          </w:rPrChange>
        </w:rPr>
      </w:pPr>
    </w:p>
    <w:p w14:paraId="52179CD4" w14:textId="090A014F" w:rsidR="0F1FEB67" w:rsidRPr="002E7EBD" w:rsidRDefault="0F1FEB67" w:rsidP="0F1FEB67">
      <w:pPr>
        <w:spacing w:after="0" w:line="240" w:lineRule="auto"/>
        <w:jc w:val="both"/>
        <w:rPr>
          <w:ins w:id="2051" w:author="Guest User" w:date="2022-03-15T00:26:00Z"/>
          <w:rFonts w:cstheme="minorHAnsi"/>
          <w:sz w:val="24"/>
          <w:szCs w:val="24"/>
          <w:lang w:eastAsia="zh-CN"/>
          <w:rPrChange w:id="2052" w:author="Chloe Mao" w:date="2022-03-15T23:40:00Z">
            <w:rPr>
              <w:ins w:id="2053" w:author="Guest User" w:date="2022-03-15T00:26:00Z"/>
              <w:lang w:eastAsia="zh-CN"/>
            </w:rPr>
          </w:rPrChange>
        </w:rPr>
      </w:pPr>
    </w:p>
    <w:p w14:paraId="7301C528" w14:textId="6EF6AD73" w:rsidR="0F1FEB67" w:rsidRPr="00844A21" w:rsidRDefault="0F1FEB67" w:rsidP="0F1FEB67">
      <w:pPr>
        <w:spacing w:after="0" w:line="240" w:lineRule="auto"/>
        <w:jc w:val="both"/>
        <w:rPr>
          <w:del w:id="2054" w:author="Chloe Mao" w:date="2022-03-15T21:51:00Z"/>
          <w:rFonts w:cstheme="minorHAnsi"/>
          <w:sz w:val="24"/>
          <w:szCs w:val="24"/>
          <w:lang w:eastAsia="zh-CN"/>
        </w:rPr>
      </w:pPr>
    </w:p>
    <w:p w14:paraId="594949CF" w14:textId="3E98F9FE" w:rsidR="00090713" w:rsidRPr="0076593D" w:rsidDel="00D82B83" w:rsidRDefault="00090713" w:rsidP="000A5A44">
      <w:pPr>
        <w:spacing w:after="0" w:line="240" w:lineRule="auto"/>
        <w:jc w:val="both"/>
        <w:rPr>
          <w:del w:id="2055" w:author="Chloe Mao" w:date="2022-03-14T22:22:00Z"/>
          <w:rFonts w:eastAsia="Times New Roman" w:cstheme="minorHAnsi"/>
          <w:color w:val="000000" w:themeColor="text1"/>
          <w:sz w:val="24"/>
          <w:szCs w:val="24"/>
          <w:lang w:eastAsia="zh-CN"/>
        </w:rPr>
      </w:pPr>
      <w:commentRangeStart w:id="2056"/>
      <w:del w:id="2057" w:author="Chloe Mao" w:date="2022-03-14T22:22:00Z">
        <w:r w:rsidRPr="0076593D" w:rsidDel="00D82B83">
          <w:rPr>
            <w:rFonts w:eastAsia="Times New Roman" w:cstheme="minorHAnsi"/>
            <w:color w:val="000000" w:themeColor="text1"/>
            <w:sz w:val="24"/>
            <w:szCs w:val="24"/>
            <w:lang w:eastAsia="zh-CN"/>
          </w:rPr>
          <w:delText>The COVID-19 pandem</w:delText>
        </w:r>
        <w:r w:rsidR="0080347C" w:rsidRPr="0076593D" w:rsidDel="00D82B83">
          <w:rPr>
            <w:rFonts w:eastAsia="Times New Roman" w:cstheme="minorHAnsi"/>
            <w:color w:val="000000" w:themeColor="text1"/>
            <w:sz w:val="24"/>
            <w:szCs w:val="24"/>
            <w:lang w:eastAsia="zh-CN"/>
          </w:rPr>
          <w:delText>ic affected</w:delText>
        </w:r>
        <w:r w:rsidRPr="0076593D" w:rsidDel="00D82B83">
          <w:rPr>
            <w:rFonts w:eastAsia="Times New Roman" w:cstheme="minorHAnsi"/>
            <w:color w:val="000000" w:themeColor="text1"/>
            <w:sz w:val="24"/>
            <w:szCs w:val="24"/>
            <w:lang w:eastAsia="zh-CN"/>
          </w:rPr>
          <w:delText xml:space="preserve"> ports all over the world</w:delText>
        </w:r>
        <w:r w:rsidR="70E588B4" w:rsidRPr="0076593D" w:rsidDel="00D82B83">
          <w:rPr>
            <w:rFonts w:eastAsia="Times New Roman" w:cstheme="minorHAnsi"/>
            <w:color w:val="000000" w:themeColor="text1"/>
            <w:sz w:val="24"/>
            <w:szCs w:val="24"/>
            <w:lang w:eastAsia="zh-CN"/>
          </w:rPr>
          <w:delText>.</w:delText>
        </w:r>
        <w:r w:rsidRPr="0076593D" w:rsidDel="00D82B83">
          <w:rPr>
            <w:rFonts w:eastAsia="Times New Roman" w:cstheme="minorHAnsi"/>
            <w:color w:val="000000" w:themeColor="text1"/>
            <w:sz w:val="24"/>
            <w:szCs w:val="24"/>
            <w:lang w:eastAsia="zh-CN"/>
          </w:rPr>
          <w:delText xml:space="preserve"> It further exposes long-standing problems such as a lack of infrastructure, inadequate regulation and facilitation problems, alerting the region to the need for a sustainable economic recovery.  Production and exports will depend on the logistics capacity to regain international competitiveness. The pandemic had an enormous impact on exports and imports between regions between January and December 2020. According to the information provided by Container Trades Statistics </w:delText>
        </w:r>
      </w:del>
      <w:customXmlDelRangeStart w:id="2058" w:author="Chloe Mao" w:date="2022-03-14T22:22:00Z"/>
      <w:sdt>
        <w:sdtPr>
          <w:rPr>
            <w:rFonts w:eastAsia="Times New Roman" w:cstheme="minorHAnsi"/>
            <w:color w:val="000000" w:themeColor="text1"/>
            <w:sz w:val="24"/>
            <w:szCs w:val="24"/>
            <w:lang w:eastAsia="zh-CN"/>
          </w:rPr>
          <w:id w:val="847366767"/>
          <w:citation/>
        </w:sdtPr>
        <w:sdtEndPr/>
        <w:sdtContent>
          <w:customXmlDelRangeEnd w:id="2058"/>
          <w:del w:id="2059" w:author="Chloe Mao" w:date="2022-03-14T22:22:00Z">
            <w:r w:rsidR="00A375C5" w:rsidRPr="0076593D" w:rsidDel="00D82B83">
              <w:rPr>
                <w:rFonts w:eastAsia="Times New Roman" w:cstheme="minorHAnsi"/>
                <w:color w:val="000000" w:themeColor="text1"/>
                <w:sz w:val="24"/>
                <w:szCs w:val="24"/>
                <w:lang w:eastAsia="zh-CN"/>
              </w:rPr>
              <w:fldChar w:fldCharType="begin"/>
            </w:r>
            <w:r w:rsidR="00A375C5" w:rsidRPr="0076593D" w:rsidDel="00D82B83">
              <w:rPr>
                <w:rFonts w:eastAsia="Times New Roman" w:cstheme="minorHAnsi"/>
                <w:color w:val="000000" w:themeColor="text1"/>
                <w:sz w:val="24"/>
                <w:szCs w:val="24"/>
                <w:lang w:val="en-US" w:eastAsia="zh-CN"/>
              </w:rPr>
              <w:delInstrText xml:space="preserve"> CITATION CTS20 \l 1033 </w:delInstrText>
            </w:r>
            <w:r w:rsidR="00A375C5" w:rsidRPr="0076593D" w:rsidDel="00D82B83">
              <w:rPr>
                <w:rFonts w:eastAsia="Times New Roman" w:cstheme="minorHAnsi"/>
                <w:color w:val="000000" w:themeColor="text1"/>
                <w:sz w:val="24"/>
                <w:szCs w:val="24"/>
                <w:lang w:eastAsia="zh-CN"/>
              </w:rPr>
              <w:fldChar w:fldCharType="separate"/>
            </w:r>
            <w:r w:rsidR="004C420F" w:rsidRPr="002E7EBD" w:rsidDel="00D82B83">
              <w:rPr>
                <w:rFonts w:eastAsia="Times New Roman" w:cstheme="minorHAnsi"/>
                <w:color w:val="000000" w:themeColor="text1"/>
                <w:sz w:val="24"/>
                <w:szCs w:val="24"/>
                <w:lang w:val="en-US" w:eastAsia="zh-CN"/>
                <w:rPrChange w:id="2060" w:author="Chloe Mao" w:date="2022-03-15T23:40:00Z">
                  <w:rPr>
                    <w:rFonts w:eastAsia="Times New Roman"/>
                    <w:noProof/>
                    <w:color w:val="000000" w:themeColor="text1"/>
                    <w:lang w:val="en-US" w:eastAsia="zh-CN"/>
                  </w:rPr>
                </w:rPrChange>
              </w:rPr>
              <w:delText>(CTS, 2020)</w:delText>
            </w:r>
            <w:r w:rsidR="00A375C5" w:rsidRPr="0076593D" w:rsidDel="00D82B83">
              <w:rPr>
                <w:rFonts w:eastAsia="Times New Roman" w:cstheme="minorHAnsi"/>
                <w:color w:val="000000" w:themeColor="text1"/>
                <w:sz w:val="24"/>
                <w:szCs w:val="24"/>
                <w:lang w:eastAsia="zh-CN"/>
              </w:rPr>
              <w:fldChar w:fldCharType="end"/>
            </w:r>
          </w:del>
          <w:customXmlDelRangeStart w:id="2061" w:author="Chloe Mao" w:date="2022-03-14T22:22:00Z"/>
        </w:sdtContent>
      </w:sdt>
      <w:customXmlDelRangeEnd w:id="2061"/>
      <w:del w:id="2062" w:author="Chloe Mao" w:date="2022-03-14T22:22:00Z">
        <w:r w:rsidRPr="0076593D" w:rsidDel="00D82B83">
          <w:rPr>
            <w:rFonts w:eastAsia="Times New Roman" w:cstheme="minorHAnsi"/>
            <w:color w:val="000000" w:themeColor="text1"/>
            <w:sz w:val="24"/>
            <w:szCs w:val="24"/>
            <w:lang w:eastAsia="zh-CN"/>
          </w:rPr>
          <w:delText xml:space="preserve">, on 42 of the 49 trade routes </w:delText>
        </w:r>
        <w:r w:rsidR="18061215" w:rsidRPr="0076593D" w:rsidDel="00D82B83">
          <w:rPr>
            <w:rFonts w:eastAsia="Times New Roman" w:cstheme="minorHAnsi"/>
            <w:color w:val="000000" w:themeColor="text1"/>
            <w:sz w:val="24"/>
            <w:szCs w:val="24"/>
            <w:lang w:eastAsia="zh-CN"/>
          </w:rPr>
          <w:delText>analysed</w:delText>
        </w:r>
        <w:r w:rsidRPr="0076593D" w:rsidDel="00D82B83">
          <w:rPr>
            <w:rFonts w:eastAsia="Times New Roman" w:cstheme="minorHAnsi"/>
            <w:color w:val="000000" w:themeColor="text1"/>
            <w:sz w:val="24"/>
            <w:szCs w:val="24"/>
            <w:lang w:eastAsia="zh-CN"/>
          </w:rPr>
          <w:delText>, volumes were lower than in the previous year. </w:delText>
        </w:r>
      </w:del>
    </w:p>
    <w:p w14:paraId="6EDD4636" w14:textId="0DBB5FCA" w:rsidR="000A5A44" w:rsidRPr="0076593D" w:rsidDel="00D82B83" w:rsidRDefault="000A5A44" w:rsidP="000A5A44">
      <w:pPr>
        <w:spacing w:after="0" w:line="240" w:lineRule="auto"/>
        <w:jc w:val="both"/>
        <w:rPr>
          <w:del w:id="2063" w:author="Chloe Mao" w:date="2022-03-14T22:22:00Z"/>
          <w:rFonts w:eastAsia="Times New Roman" w:cstheme="minorHAnsi"/>
          <w:sz w:val="24"/>
          <w:szCs w:val="24"/>
          <w:lang w:eastAsia="zh-CN"/>
        </w:rPr>
      </w:pPr>
    </w:p>
    <w:p w14:paraId="7E12D507" w14:textId="27957889" w:rsidR="00E342F6" w:rsidRPr="0076593D" w:rsidDel="00CC5773" w:rsidRDefault="00090713" w:rsidP="000A5A44">
      <w:pPr>
        <w:spacing w:after="0" w:line="240" w:lineRule="auto"/>
        <w:jc w:val="both"/>
        <w:rPr>
          <w:del w:id="2064" w:author="Chloe Mao" w:date="2022-03-14T22:22:00Z"/>
          <w:rFonts w:eastAsia="Times New Roman" w:cstheme="minorHAnsi"/>
          <w:color w:val="000000" w:themeColor="text1"/>
          <w:sz w:val="24"/>
          <w:szCs w:val="24"/>
          <w:lang w:eastAsia="zh-CN"/>
        </w:rPr>
      </w:pPr>
      <w:del w:id="2065" w:author="Chloe Mao" w:date="2022-03-14T22:22:00Z">
        <w:r w:rsidRPr="0076593D" w:rsidDel="00D82B83">
          <w:rPr>
            <w:rFonts w:eastAsia="Times New Roman" w:cstheme="minorHAnsi"/>
            <w:color w:val="000000" w:themeColor="text1"/>
            <w:sz w:val="24"/>
            <w:szCs w:val="24"/>
            <w:lang w:eastAsia="zh-CN"/>
          </w:rPr>
          <w:delText xml:space="preserve">The recent war in Ukraine caused an impact in the Port of Santos. Russia’s attack on Ukraine sets off a warning signal for an increase in sea freight costs and problems in landing fertilizers at the port. Both Russia and Ukraine are important fertilizer suppliers for Brazil. Brazil relies on imports for 85% of the fertilizer it needs for its grain crops. More than one-fifth of its imports, </w:delText>
        </w:r>
        <w:r w:rsidR="18061215" w:rsidRPr="0076593D" w:rsidDel="00D82B83">
          <w:rPr>
            <w:rFonts w:eastAsia="Times New Roman" w:cstheme="minorHAnsi"/>
            <w:color w:val="000000" w:themeColor="text1"/>
            <w:sz w:val="24"/>
            <w:szCs w:val="24"/>
            <w:lang w:eastAsia="zh-CN"/>
          </w:rPr>
          <w:delText>totalling</w:delText>
        </w:r>
        <w:r w:rsidRPr="0076593D" w:rsidDel="00D82B83">
          <w:rPr>
            <w:rFonts w:eastAsia="Times New Roman" w:cstheme="minorHAnsi"/>
            <w:color w:val="000000" w:themeColor="text1"/>
            <w:sz w:val="24"/>
            <w:szCs w:val="24"/>
            <w:lang w:eastAsia="zh-CN"/>
          </w:rPr>
          <w:delText xml:space="preserve"> 9 million tonnes in 2021, comes from Russia</w:delText>
        </w:r>
        <w:r w:rsidR="18061215" w:rsidRPr="0076593D" w:rsidDel="00D82B83">
          <w:rPr>
            <w:rFonts w:eastAsia="Times New Roman" w:cstheme="minorHAnsi"/>
            <w:color w:val="000000" w:themeColor="text1"/>
            <w:sz w:val="24"/>
            <w:szCs w:val="24"/>
            <w:lang w:eastAsia="zh-CN"/>
          </w:rPr>
          <w:delText xml:space="preserve"> </w:delText>
        </w:r>
      </w:del>
      <w:customXmlDelRangeStart w:id="2066" w:author="Chloe Mao" w:date="2022-03-14T22:22:00Z"/>
      <w:sdt>
        <w:sdtPr>
          <w:rPr>
            <w:rFonts w:eastAsia="Times New Roman" w:cstheme="minorHAnsi"/>
            <w:color w:val="000000" w:themeColor="text1"/>
            <w:sz w:val="24"/>
            <w:szCs w:val="24"/>
            <w:lang w:eastAsia="zh-CN"/>
          </w:rPr>
          <w:id w:val="-789049054"/>
          <w:citation/>
        </w:sdtPr>
        <w:sdtEndPr/>
        <w:sdtContent>
          <w:customXmlDelRangeEnd w:id="2066"/>
          <w:del w:id="2067" w:author="Chloe Mao" w:date="2022-03-14T22:22:00Z">
            <w:r w:rsidR="00B73969" w:rsidRPr="0076593D" w:rsidDel="00D82B83">
              <w:rPr>
                <w:rFonts w:eastAsia="Times New Roman" w:cstheme="minorHAnsi"/>
                <w:color w:val="000000" w:themeColor="text1"/>
                <w:sz w:val="24"/>
                <w:szCs w:val="24"/>
                <w:lang w:eastAsia="zh-CN"/>
              </w:rPr>
              <w:fldChar w:fldCharType="begin"/>
            </w:r>
            <w:r w:rsidR="00B73969" w:rsidRPr="0076593D" w:rsidDel="00D82B83">
              <w:rPr>
                <w:rFonts w:eastAsia="Times New Roman" w:cstheme="minorHAnsi"/>
                <w:color w:val="000000" w:themeColor="text1"/>
                <w:sz w:val="24"/>
                <w:szCs w:val="24"/>
                <w:lang w:val="en-US" w:eastAsia="zh-CN"/>
              </w:rPr>
              <w:delInstrText xml:space="preserve"> CITATION Rob22 \l 1033 </w:delInstrText>
            </w:r>
            <w:r w:rsidR="00B73969" w:rsidRPr="0076593D" w:rsidDel="00D82B83">
              <w:rPr>
                <w:rFonts w:eastAsia="Times New Roman" w:cstheme="minorHAnsi"/>
                <w:color w:val="000000" w:themeColor="text1"/>
                <w:sz w:val="24"/>
                <w:szCs w:val="24"/>
                <w:lang w:eastAsia="zh-CN"/>
              </w:rPr>
              <w:fldChar w:fldCharType="separate"/>
            </w:r>
            <w:r w:rsidR="004C420F" w:rsidRPr="002E7EBD" w:rsidDel="00D82B83">
              <w:rPr>
                <w:rFonts w:eastAsia="Times New Roman" w:cstheme="minorHAnsi"/>
                <w:color w:val="000000" w:themeColor="text1"/>
                <w:sz w:val="24"/>
                <w:szCs w:val="24"/>
                <w:lang w:val="en-US" w:eastAsia="zh-CN"/>
                <w:rPrChange w:id="2068" w:author="Chloe Mao" w:date="2022-03-15T23:40:00Z">
                  <w:rPr>
                    <w:rFonts w:eastAsia="Times New Roman" w:cstheme="minorHAnsi"/>
                    <w:noProof/>
                    <w:color w:val="000000" w:themeColor="text1"/>
                    <w:lang w:val="en-US" w:eastAsia="zh-CN"/>
                  </w:rPr>
                </w:rPrChange>
              </w:rPr>
              <w:delText>(Samora, 2022)</w:delText>
            </w:r>
            <w:r w:rsidR="00B73969" w:rsidRPr="0076593D" w:rsidDel="00D82B83">
              <w:rPr>
                <w:rFonts w:eastAsia="Times New Roman" w:cstheme="minorHAnsi"/>
                <w:color w:val="000000" w:themeColor="text1"/>
                <w:sz w:val="24"/>
                <w:szCs w:val="24"/>
                <w:lang w:eastAsia="zh-CN"/>
              </w:rPr>
              <w:fldChar w:fldCharType="end"/>
            </w:r>
          </w:del>
          <w:customXmlDelRangeStart w:id="2069" w:author="Chloe Mao" w:date="2022-03-14T22:22:00Z"/>
        </w:sdtContent>
      </w:sdt>
      <w:customXmlDelRangeEnd w:id="2069"/>
      <w:del w:id="2070" w:author="Chloe Mao" w:date="2022-03-14T22:22:00Z">
        <w:r w:rsidR="00B73969" w:rsidRPr="0076593D" w:rsidDel="00D82B83">
          <w:rPr>
            <w:rFonts w:eastAsia="Times New Roman" w:cstheme="minorHAnsi"/>
            <w:color w:val="000000" w:themeColor="text1"/>
            <w:sz w:val="24"/>
            <w:szCs w:val="24"/>
            <w:lang w:eastAsia="zh-CN"/>
          </w:rPr>
          <w:delText>.</w:delText>
        </w:r>
        <w:r w:rsidRPr="0076593D" w:rsidDel="00D82B83">
          <w:rPr>
            <w:rFonts w:eastAsia="Times New Roman" w:cstheme="minorHAnsi"/>
            <w:color w:val="000000" w:themeColor="text1"/>
            <w:sz w:val="24"/>
            <w:szCs w:val="24"/>
            <w:lang w:eastAsia="zh-CN"/>
          </w:rPr>
          <w:delText xml:space="preserve"> Luckily, Brazil still has a stock of fertilizers. Though, if this war were to persist longer, they may have a shortage of fertilizers. If this were to happen, the Brazilian economy would be in trouble because a lot of their export revenue comes from growing soybeans and corn. </w:delText>
        </w:r>
      </w:del>
      <w:commentRangeEnd w:id="2056"/>
      <w:r w:rsidR="00D82B83" w:rsidRPr="002E7EBD">
        <w:rPr>
          <w:rStyle w:val="CommentReference"/>
          <w:rFonts w:cstheme="minorHAnsi"/>
          <w:sz w:val="24"/>
          <w:szCs w:val="24"/>
          <w:rPrChange w:id="2071" w:author="Chloe Mao" w:date="2022-03-15T23:40:00Z">
            <w:rPr>
              <w:rStyle w:val="CommentReference"/>
            </w:rPr>
          </w:rPrChange>
        </w:rPr>
        <w:commentReference w:id="2056"/>
      </w:r>
    </w:p>
    <w:p w14:paraId="50BB7139" w14:textId="7AC69C1A" w:rsidR="00E342F6" w:rsidRPr="002E7EBD" w:rsidDel="0048644F" w:rsidRDefault="00E342F6">
      <w:pPr>
        <w:pStyle w:val="Heading1"/>
        <w:spacing w:before="0" w:line="240" w:lineRule="auto"/>
        <w:rPr>
          <w:del w:id="2072" w:author="Chloe Mao" w:date="2022-03-15T02:18:00Z"/>
          <w:rFonts w:asciiTheme="minorHAnsi" w:hAnsiTheme="minorHAnsi" w:cstheme="minorHAnsi"/>
          <w:sz w:val="24"/>
          <w:szCs w:val="24"/>
          <w:rPrChange w:id="2073" w:author="Chloe Mao" w:date="2022-03-15T23:40:00Z">
            <w:rPr>
              <w:del w:id="2074" w:author="Chloe Mao" w:date="2022-03-15T02:18:00Z"/>
            </w:rPr>
          </w:rPrChange>
        </w:rPr>
        <w:pPrChange w:id="2075" w:author="Chloe Mao" w:date="2022-03-15T23:40:00Z">
          <w:pPr>
            <w:pStyle w:val="Heading1"/>
            <w:spacing w:line="240" w:lineRule="auto"/>
          </w:pPr>
        </w:pPrChange>
      </w:pPr>
      <w:del w:id="2076" w:author="Chloe Mao" w:date="2022-03-15T02:18:00Z">
        <w:r w:rsidRPr="002E7EBD" w:rsidDel="0048644F">
          <w:rPr>
            <w:rFonts w:asciiTheme="minorHAnsi" w:hAnsiTheme="minorHAnsi" w:cstheme="minorHAnsi"/>
            <w:sz w:val="24"/>
            <w:szCs w:val="24"/>
            <w:rPrChange w:id="2077" w:author="Chloe Mao" w:date="2022-03-15T23:40:00Z">
              <w:rPr/>
            </w:rPrChange>
          </w:rPr>
          <w:delText>Features and Modelling</w:delText>
        </w:r>
      </w:del>
    </w:p>
    <w:p w14:paraId="6FDC899A" w14:textId="5588E46D" w:rsidR="1901FAB5" w:rsidRPr="002E7EBD" w:rsidRDefault="1901FAB5" w:rsidP="005F0DBD">
      <w:pPr>
        <w:pStyle w:val="NormalWeb"/>
        <w:spacing w:before="0" w:beforeAutospacing="0" w:after="0" w:afterAutospacing="0"/>
        <w:jc w:val="both"/>
        <w:rPr>
          <w:del w:id="2078" w:author="Chloe Mao" w:date="2022-03-15T21:51:00Z"/>
          <w:rFonts w:asciiTheme="minorHAnsi" w:hAnsiTheme="minorHAnsi" w:cstheme="minorHAnsi"/>
          <w:color w:val="000000" w:themeColor="text1"/>
          <w:rPrChange w:id="2079" w:author="Chloe Mao" w:date="2022-03-15T23:40:00Z">
            <w:rPr>
              <w:del w:id="2080" w:author="Chloe Mao" w:date="2022-03-15T21:51:00Z"/>
              <w:rFonts w:asciiTheme="minorHAnsi" w:hAnsiTheme="minorHAnsi" w:cstheme="minorBidi"/>
              <w:color w:val="000000" w:themeColor="text1"/>
              <w:sz w:val="22"/>
              <w:szCs w:val="22"/>
            </w:rPr>
          </w:rPrChange>
        </w:rPr>
      </w:pPr>
    </w:p>
    <w:p w14:paraId="3AAF9E9D" w14:textId="3CF9FB32" w:rsidR="7F179180" w:rsidRPr="002E7EBD" w:rsidRDefault="7F179180" w:rsidP="005F0DBD">
      <w:pPr>
        <w:pStyle w:val="NormalWeb"/>
        <w:spacing w:before="0" w:beforeAutospacing="0" w:after="0" w:afterAutospacing="0"/>
        <w:jc w:val="both"/>
        <w:rPr>
          <w:del w:id="2081" w:author="Chloe Mao" w:date="2022-03-15T21:51:00Z"/>
          <w:rFonts w:asciiTheme="minorHAnsi" w:eastAsiaTheme="minorEastAsia" w:hAnsiTheme="minorHAnsi" w:cstheme="minorHAnsi"/>
          <w:rPrChange w:id="2082" w:author="Chloe Mao" w:date="2022-03-15T23:40:00Z">
            <w:rPr>
              <w:del w:id="2083" w:author="Chloe Mao" w:date="2022-03-15T21:51:00Z"/>
              <w:rFonts w:asciiTheme="minorHAnsi" w:eastAsiaTheme="minorEastAsia" w:hAnsiTheme="minorHAnsi" w:cstheme="minorBidi"/>
              <w:sz w:val="22"/>
              <w:szCs w:val="22"/>
            </w:rPr>
          </w:rPrChange>
        </w:rPr>
      </w:pPr>
      <w:del w:id="2084" w:author="Chloe Mao" w:date="2022-03-15T02:20:00Z">
        <w:r w:rsidRPr="0076593D" w:rsidDel="00724C87">
          <w:rPr>
            <w:rFonts w:cstheme="minorHAnsi"/>
            <w:color w:val="000000" w:themeColor="text1"/>
          </w:rPr>
          <w:delText xml:space="preserve">We found a few research papers discussing similar topics to our topic of interest, written in 2019 and 2020. One attempted to predict shipping time with machine learning models </w:delText>
        </w:r>
        <w:r w:rsidRPr="0076593D" w:rsidDel="00724C87">
          <w:rPr>
            <w:rFonts w:eastAsiaTheme="minorEastAsia" w:cstheme="minorHAnsi"/>
          </w:rPr>
          <w:delText xml:space="preserve">and another assessed the port congestion risk during the COVID-19 pandemic using risk </w:delText>
        </w:r>
        <w:r w:rsidR="45BBBD8F" w:rsidRPr="0076593D" w:rsidDel="00724C87">
          <w:rPr>
            <w:rFonts w:eastAsiaTheme="minorEastAsia" w:cstheme="minorHAnsi"/>
          </w:rPr>
          <w:delText>parameter-based failure mode and effects analysis (FMEA</w:delText>
        </w:r>
        <w:r w:rsidR="5029FCBE" w:rsidRPr="0076593D" w:rsidDel="00724C87">
          <w:rPr>
            <w:rFonts w:eastAsiaTheme="minorEastAsia" w:cstheme="minorHAnsi"/>
          </w:rPr>
          <w:delText xml:space="preserve">). </w:delText>
        </w:r>
        <w:r w:rsidR="479AB3DF" w:rsidRPr="0076593D" w:rsidDel="00724C87">
          <w:rPr>
            <w:rFonts w:eastAsiaTheme="minorEastAsia" w:cstheme="minorHAnsi"/>
          </w:rPr>
          <w:delText xml:space="preserve">While the former equips us </w:delText>
        </w:r>
        <w:r w:rsidR="54E30BFC" w:rsidRPr="0076593D" w:rsidDel="00724C87">
          <w:rPr>
            <w:rFonts w:eastAsiaTheme="minorEastAsia" w:cstheme="minorHAnsi"/>
          </w:rPr>
          <w:delText xml:space="preserve">with detailed features engineering </w:delText>
        </w:r>
        <w:r w:rsidR="1018B6D2" w:rsidRPr="0076593D" w:rsidDel="00724C87">
          <w:rPr>
            <w:rFonts w:eastAsiaTheme="minorEastAsia" w:cstheme="minorHAnsi"/>
          </w:rPr>
          <w:delText xml:space="preserve">and models, the latter delves deep into the </w:delText>
        </w:r>
        <w:r w:rsidR="7A0EF8E7" w:rsidRPr="0076593D" w:rsidDel="00724C87">
          <w:rPr>
            <w:rFonts w:eastAsiaTheme="minorEastAsia" w:cstheme="minorHAnsi"/>
          </w:rPr>
          <w:delText xml:space="preserve">root </w:delText>
        </w:r>
        <w:r w:rsidR="2053214A" w:rsidRPr="0076593D" w:rsidDel="00724C87">
          <w:rPr>
            <w:rFonts w:eastAsiaTheme="minorEastAsia" w:cstheme="minorHAnsi"/>
          </w:rPr>
          <w:delText xml:space="preserve">causes of port congestions to help us understand the domain </w:delText>
        </w:r>
        <w:r w:rsidR="308D8BC2" w:rsidRPr="0076593D" w:rsidDel="00724C87">
          <w:rPr>
            <w:rFonts w:eastAsiaTheme="minorEastAsia" w:cstheme="minorHAnsi"/>
          </w:rPr>
          <w:delText xml:space="preserve">knowledge more </w:delText>
        </w:r>
        <w:r w:rsidR="251F0A89" w:rsidRPr="0076593D" w:rsidDel="00724C87">
          <w:rPr>
            <w:rFonts w:eastAsiaTheme="minorEastAsia" w:cstheme="minorHAnsi"/>
          </w:rPr>
          <w:delText xml:space="preserve">thoroughly. </w:delText>
        </w:r>
        <w:r w:rsidR="459707A2" w:rsidRPr="0076593D" w:rsidDel="00724C87">
          <w:rPr>
            <w:rFonts w:eastAsiaTheme="minorEastAsia" w:cstheme="minorHAnsi"/>
          </w:rPr>
          <w:delText xml:space="preserve">We therefore will refer to the </w:delText>
        </w:r>
        <w:r w:rsidR="121F5867" w:rsidRPr="0076593D" w:rsidDel="00724C87">
          <w:rPr>
            <w:rFonts w:eastAsiaTheme="minorEastAsia" w:cstheme="minorHAnsi"/>
          </w:rPr>
          <w:delText>former</w:delText>
        </w:r>
        <w:r w:rsidR="459707A2" w:rsidRPr="0076593D" w:rsidDel="00724C87">
          <w:rPr>
            <w:rFonts w:eastAsiaTheme="minorEastAsia" w:cstheme="minorHAnsi"/>
          </w:rPr>
          <w:delText xml:space="preserve"> in our features selection, and </w:delText>
        </w:r>
        <w:r w:rsidR="121F5867" w:rsidRPr="0076593D" w:rsidDel="00724C87">
          <w:rPr>
            <w:rFonts w:eastAsiaTheme="minorEastAsia" w:cstheme="minorHAnsi"/>
          </w:rPr>
          <w:delText xml:space="preserve">the </w:delText>
        </w:r>
        <w:r w:rsidR="15116AC2" w:rsidRPr="0076593D" w:rsidDel="00724C87">
          <w:rPr>
            <w:rFonts w:eastAsiaTheme="minorEastAsia" w:cstheme="minorHAnsi"/>
          </w:rPr>
          <w:delText xml:space="preserve">latter in our interpretation </w:delText>
        </w:r>
        <w:r w:rsidR="13F92F4B" w:rsidRPr="0076593D" w:rsidDel="00724C87">
          <w:rPr>
            <w:rFonts w:eastAsiaTheme="minorEastAsia" w:cstheme="minorHAnsi"/>
          </w:rPr>
          <w:delText xml:space="preserve">of </w:delText>
        </w:r>
        <w:r w:rsidR="03B5DB2E" w:rsidRPr="0076593D" w:rsidDel="00724C87">
          <w:rPr>
            <w:rFonts w:eastAsiaTheme="minorEastAsia" w:cstheme="minorHAnsi"/>
          </w:rPr>
          <w:delText>our</w:delText>
        </w:r>
        <w:r w:rsidR="13F92F4B" w:rsidRPr="0076593D" w:rsidDel="00724C87">
          <w:rPr>
            <w:rFonts w:eastAsiaTheme="minorEastAsia" w:cstheme="minorHAnsi"/>
          </w:rPr>
          <w:delText xml:space="preserve"> model outcome. </w:delText>
        </w:r>
      </w:del>
      <w:del w:id="2085" w:author="Chloe Mao" w:date="2022-03-15T02:19:00Z">
        <w:r w:rsidR="57E7F858" w:rsidRPr="0076593D" w:rsidDel="00FE6B19">
          <w:rPr>
            <w:rFonts w:cstheme="minorHAnsi"/>
            <w:color w:val="000000" w:themeColor="text1"/>
          </w:rPr>
          <w:delText>Linear Regression, Random Forest</w:delText>
        </w:r>
        <w:r w:rsidR="57E7F858" w:rsidRPr="0076593D" w:rsidDel="00FE6B19">
          <w:rPr>
            <w:rFonts w:eastAsiaTheme="minorEastAsia" w:cstheme="minorHAnsi"/>
          </w:rPr>
          <w:delText xml:space="preserve"> and </w:delText>
        </w:r>
        <w:r w:rsidR="73940C32" w:rsidRPr="0076593D" w:rsidDel="00FE6B19">
          <w:rPr>
            <w:rFonts w:eastAsiaTheme="minorEastAsia" w:cstheme="minorHAnsi"/>
          </w:rPr>
          <w:delText xml:space="preserve">Fuzzy Rule-Based Bayesian Network </w:delText>
        </w:r>
        <w:r w:rsidR="19D83495" w:rsidRPr="0076593D" w:rsidDel="00FE6B19">
          <w:rPr>
            <w:rFonts w:eastAsiaTheme="minorEastAsia" w:cstheme="minorHAnsi"/>
          </w:rPr>
          <w:delText>techniques</w:delText>
        </w:r>
        <w:r w:rsidR="73940C32" w:rsidRPr="0076593D" w:rsidDel="00FE6B19">
          <w:rPr>
            <w:rFonts w:eastAsiaTheme="minorEastAsia" w:cstheme="minorHAnsi"/>
          </w:rPr>
          <w:delText xml:space="preserve"> were deployed</w:delText>
        </w:r>
        <w:r w:rsidR="19D83495" w:rsidRPr="0076593D" w:rsidDel="00FE6B19">
          <w:rPr>
            <w:rFonts w:eastAsiaTheme="minorEastAsia" w:cstheme="minorHAnsi"/>
          </w:rPr>
          <w:delText xml:space="preserve"> to </w:delText>
        </w:r>
        <w:r w:rsidR="72D598EE" w:rsidRPr="0076593D" w:rsidDel="00FE6B19">
          <w:rPr>
            <w:rFonts w:eastAsiaTheme="minorEastAsia" w:cstheme="minorHAnsi"/>
          </w:rPr>
          <w:delText xml:space="preserve">address the fuzzy and incomplete data, as a result of </w:delText>
        </w:r>
        <w:r w:rsidR="1C0BD3AC" w:rsidRPr="0076593D" w:rsidDel="00FE6B19">
          <w:rPr>
            <w:rFonts w:eastAsiaTheme="minorEastAsia" w:cstheme="minorHAnsi"/>
          </w:rPr>
          <w:delText>disruptions</w:delText>
        </w:r>
        <w:r w:rsidR="0DAB4018" w:rsidRPr="0076593D" w:rsidDel="00FE6B19">
          <w:rPr>
            <w:rFonts w:eastAsiaTheme="minorEastAsia" w:cstheme="minorHAnsi"/>
          </w:rPr>
          <w:delText xml:space="preserve"> and congestions at the port. </w:delText>
        </w:r>
      </w:del>
    </w:p>
    <w:p w14:paraId="026A6423" w14:textId="30BF0097" w:rsidR="2BCFB727" w:rsidRPr="002E7EBD" w:rsidRDefault="2BCFB727" w:rsidP="005F0DBD">
      <w:pPr>
        <w:pStyle w:val="NormalWeb"/>
        <w:spacing w:before="0" w:beforeAutospacing="0" w:after="0" w:afterAutospacing="0"/>
        <w:jc w:val="both"/>
        <w:rPr>
          <w:rFonts w:asciiTheme="minorHAnsi" w:eastAsiaTheme="minorEastAsia" w:hAnsiTheme="minorHAnsi" w:cstheme="minorHAnsi"/>
          <w:rPrChange w:id="2086" w:author="Chloe Mao" w:date="2022-03-15T23:40:00Z">
            <w:rPr>
              <w:rFonts w:asciiTheme="minorHAnsi" w:eastAsiaTheme="minorEastAsia" w:hAnsiTheme="minorHAnsi" w:cstheme="minorBidi"/>
              <w:sz w:val="22"/>
              <w:szCs w:val="22"/>
            </w:rPr>
          </w:rPrChange>
        </w:rPr>
      </w:pPr>
    </w:p>
    <w:p w14:paraId="65AE9A68" w14:textId="30D8DFB0" w:rsidR="2BCFB727" w:rsidRPr="002E7EBD" w:rsidDel="00724C87" w:rsidRDefault="2BCFB727">
      <w:pPr>
        <w:pStyle w:val="NormalWeb"/>
        <w:spacing w:before="0" w:beforeAutospacing="0" w:afterAutospacing="0"/>
        <w:jc w:val="both"/>
        <w:rPr>
          <w:del w:id="2087" w:author="Chloe Mao" w:date="2022-03-15T02:20:00Z"/>
          <w:rFonts w:asciiTheme="minorHAnsi" w:eastAsiaTheme="minorEastAsia" w:hAnsiTheme="minorHAnsi" w:cstheme="minorHAnsi"/>
          <w:rPrChange w:id="2088" w:author="Chloe Mao" w:date="2022-03-15T23:40:00Z">
            <w:rPr>
              <w:del w:id="2089" w:author="Chloe Mao" w:date="2022-03-15T02:20:00Z"/>
              <w:rFonts w:asciiTheme="minorHAnsi" w:eastAsiaTheme="minorEastAsia" w:hAnsiTheme="minorHAnsi" w:cstheme="minorBidi"/>
              <w:sz w:val="22"/>
              <w:szCs w:val="22"/>
            </w:rPr>
          </w:rPrChange>
        </w:rPr>
        <w:pPrChange w:id="2090" w:author="Chloe Mao" w:date="2022-03-15T23:40:00Z">
          <w:pPr>
            <w:pStyle w:val="NormalWeb"/>
            <w:spacing w:before="0" w:beforeAutospacing="0" w:after="0" w:afterAutospacing="0"/>
            <w:jc w:val="both"/>
          </w:pPr>
        </w:pPrChange>
      </w:pPr>
      <w:del w:id="2091" w:author="Chloe Mao" w:date="2022-03-15T02:20:00Z">
        <w:r w:rsidRPr="002E7EBD" w:rsidDel="00724C87">
          <w:rPr>
            <w:rFonts w:eastAsiaTheme="minorEastAsia" w:cstheme="minorHAnsi"/>
            <w:rPrChange w:id="2092" w:author="Chloe Mao" w:date="2022-03-15T23:40:00Z">
              <w:rPr>
                <w:rFonts w:eastAsiaTheme="minorEastAsia"/>
              </w:rPr>
            </w:rPrChange>
          </w:rPr>
          <w:delText xml:space="preserve">Here are the tables of </w:delText>
        </w:r>
        <w:r w:rsidR="00013242" w:rsidRPr="002E7EBD" w:rsidDel="00724C87">
          <w:rPr>
            <w:rFonts w:eastAsiaTheme="minorEastAsia" w:cstheme="minorHAnsi"/>
            <w:rPrChange w:id="2093" w:author="Chloe Mao" w:date="2022-03-15T23:40:00Z">
              <w:rPr>
                <w:rFonts w:eastAsiaTheme="minorEastAsia"/>
              </w:rPr>
            </w:rPrChange>
          </w:rPr>
          <w:delText xml:space="preserve">the features </w:delText>
        </w:r>
        <w:r w:rsidR="26455AA4" w:rsidRPr="002E7EBD" w:rsidDel="00724C87">
          <w:rPr>
            <w:rFonts w:eastAsiaTheme="minorEastAsia" w:cstheme="minorHAnsi"/>
            <w:rPrChange w:id="2094" w:author="Chloe Mao" w:date="2022-03-15T23:40:00Z">
              <w:rPr>
                <w:rFonts w:eastAsiaTheme="minorEastAsia"/>
              </w:rPr>
            </w:rPrChange>
          </w:rPr>
          <w:delText xml:space="preserve">used in </w:delText>
        </w:r>
        <w:r w:rsidR="10ABC02B" w:rsidRPr="002E7EBD" w:rsidDel="00724C87">
          <w:rPr>
            <w:rFonts w:eastAsiaTheme="minorEastAsia" w:cstheme="minorHAnsi"/>
            <w:rPrChange w:id="2095" w:author="Chloe Mao" w:date="2022-03-15T23:40:00Z">
              <w:rPr>
                <w:rFonts w:eastAsiaTheme="minorEastAsia"/>
              </w:rPr>
            </w:rPrChange>
          </w:rPr>
          <w:delText xml:space="preserve">the </w:delText>
        </w:r>
        <w:r w:rsidR="139DD286" w:rsidRPr="002E7EBD" w:rsidDel="00724C87">
          <w:rPr>
            <w:rFonts w:eastAsiaTheme="minorEastAsia" w:cstheme="minorHAnsi"/>
            <w:rPrChange w:id="2096" w:author="Chloe Mao" w:date="2022-03-15T23:40:00Z">
              <w:rPr>
                <w:rFonts w:eastAsiaTheme="minorEastAsia"/>
              </w:rPr>
            </w:rPrChange>
          </w:rPr>
          <w:delText xml:space="preserve">prediction </w:delText>
        </w:r>
        <w:r w:rsidR="0325618B" w:rsidRPr="002E7EBD" w:rsidDel="00724C87">
          <w:rPr>
            <w:rFonts w:eastAsiaTheme="minorEastAsia" w:cstheme="minorHAnsi"/>
            <w:rPrChange w:id="2097" w:author="Chloe Mao" w:date="2022-03-15T23:40:00Z">
              <w:rPr>
                <w:rFonts w:eastAsiaTheme="minorEastAsia"/>
              </w:rPr>
            </w:rPrChange>
          </w:rPr>
          <w:delText>models</w:delText>
        </w:r>
        <w:r w:rsidR="05E556F8" w:rsidRPr="002E7EBD" w:rsidDel="00724C87">
          <w:rPr>
            <w:rFonts w:eastAsiaTheme="minorEastAsia" w:cstheme="minorHAnsi"/>
            <w:rPrChange w:id="2098" w:author="Chloe Mao" w:date="2022-03-15T23:40:00Z">
              <w:rPr>
                <w:rFonts w:eastAsiaTheme="minorEastAsia"/>
              </w:rPr>
            </w:rPrChange>
          </w:rPr>
          <w:delText xml:space="preserve">. </w:delText>
        </w:r>
      </w:del>
    </w:p>
    <w:p w14:paraId="5EB584C8" w14:textId="0B0A2404" w:rsidR="4BA2D79D" w:rsidRPr="002E7EBD" w:rsidDel="00724C87" w:rsidRDefault="4BA2D79D">
      <w:pPr>
        <w:pStyle w:val="NormalWeb"/>
        <w:spacing w:before="0" w:beforeAutospacing="0" w:afterAutospacing="0"/>
        <w:jc w:val="both"/>
        <w:rPr>
          <w:del w:id="2099" w:author="Chloe Mao" w:date="2022-03-15T02:20:00Z"/>
          <w:rFonts w:asciiTheme="minorHAnsi" w:eastAsiaTheme="minorEastAsia" w:hAnsiTheme="minorHAnsi" w:cstheme="minorHAnsi"/>
          <w:rPrChange w:id="2100" w:author="Chloe Mao" w:date="2022-03-15T23:40:00Z">
            <w:rPr>
              <w:del w:id="2101" w:author="Chloe Mao" w:date="2022-03-15T02:20:00Z"/>
              <w:rFonts w:asciiTheme="minorHAnsi" w:eastAsiaTheme="minorEastAsia" w:hAnsiTheme="minorHAnsi" w:cstheme="minorBidi"/>
              <w:sz w:val="22"/>
              <w:szCs w:val="22"/>
            </w:rPr>
          </w:rPrChange>
        </w:rPr>
        <w:pPrChange w:id="2102" w:author="Chloe Mao" w:date="2022-03-15T23:40:00Z">
          <w:pPr>
            <w:pStyle w:val="NormalWeb"/>
            <w:spacing w:before="0" w:beforeAutospacing="0" w:after="0" w:afterAutospacing="0"/>
            <w:jc w:val="both"/>
          </w:pPr>
        </w:pPrChange>
      </w:pPr>
    </w:p>
    <w:tbl>
      <w:tblPr>
        <w:tblStyle w:val="TableGrid"/>
        <w:tblW w:w="0" w:type="auto"/>
        <w:tblLayout w:type="fixed"/>
        <w:tblLook w:val="06A0" w:firstRow="1" w:lastRow="0" w:firstColumn="1" w:lastColumn="0" w:noHBand="1" w:noVBand="1"/>
      </w:tblPr>
      <w:tblGrid>
        <w:gridCol w:w="3005"/>
        <w:gridCol w:w="5955"/>
      </w:tblGrid>
      <w:tr w:rsidR="432668BF" w:rsidDel="00724C87" w14:paraId="52147470" w14:textId="0973A973" w:rsidTr="0038075D">
        <w:trPr>
          <w:del w:id="2103" w:author="Chloe Mao" w:date="2022-03-15T02:20:00Z"/>
        </w:trPr>
        <w:tc>
          <w:tcPr>
            <w:tcW w:w="3005" w:type="dxa"/>
            <w:shd w:val="clear" w:color="auto" w:fill="D9E2F3" w:themeFill="accent1" w:themeFillTint="33"/>
          </w:tcPr>
          <w:p w14:paraId="2A1C4249" w14:textId="76DB5878" w:rsidR="432668BF" w:rsidRPr="002E7EBD" w:rsidDel="00724C87" w:rsidRDefault="76DF44B0" w:rsidP="005F0DBD">
            <w:pPr>
              <w:rPr>
                <w:del w:id="2104" w:author="Chloe Mao" w:date="2022-03-15T02:20:00Z"/>
                <w:rFonts w:eastAsiaTheme="minorEastAsia" w:cstheme="minorHAnsi"/>
                <w:b/>
                <w:sz w:val="24"/>
                <w:szCs w:val="24"/>
                <w:rPrChange w:id="2105" w:author="Chloe Mao" w:date="2022-03-15T23:40:00Z">
                  <w:rPr>
                    <w:del w:id="2106" w:author="Chloe Mao" w:date="2022-03-15T02:20:00Z"/>
                    <w:rFonts w:eastAsiaTheme="minorEastAsia"/>
                    <w:b/>
                  </w:rPr>
                </w:rPrChange>
              </w:rPr>
            </w:pPr>
            <w:del w:id="2107" w:author="Chloe Mao" w:date="2022-03-15T02:20:00Z">
              <w:r w:rsidRPr="002E7EBD" w:rsidDel="00724C87">
                <w:rPr>
                  <w:rFonts w:cstheme="minorHAnsi"/>
                  <w:sz w:val="24"/>
                  <w:szCs w:val="24"/>
                  <w:rPrChange w:id="2108" w:author="Chloe Mao" w:date="2022-03-15T23:40:00Z">
                    <w:rPr/>
                  </w:rPrChange>
                </w:rPr>
                <w:delText>Feature(s</w:delText>
              </w:r>
              <w:r w:rsidR="4DB6EACB" w:rsidRPr="002E7EBD" w:rsidDel="00724C87">
                <w:rPr>
                  <w:rFonts w:cstheme="minorHAnsi"/>
                  <w:sz w:val="24"/>
                  <w:szCs w:val="24"/>
                  <w:rPrChange w:id="2109" w:author="Chloe Mao" w:date="2022-03-15T23:40:00Z">
                    <w:rPr/>
                  </w:rPrChange>
                </w:rPr>
                <w:delText>)</w:delText>
              </w:r>
            </w:del>
          </w:p>
        </w:tc>
        <w:tc>
          <w:tcPr>
            <w:tcW w:w="5955" w:type="dxa"/>
            <w:shd w:val="clear" w:color="auto" w:fill="D9E2F3" w:themeFill="accent1" w:themeFillTint="33"/>
          </w:tcPr>
          <w:p w14:paraId="1A090672" w14:textId="78B66CAA" w:rsidR="432668BF" w:rsidRPr="002E7EBD" w:rsidDel="00724C87" w:rsidRDefault="182E508B" w:rsidP="005F0DBD">
            <w:pPr>
              <w:rPr>
                <w:del w:id="2110" w:author="Chloe Mao" w:date="2022-03-15T02:20:00Z"/>
                <w:rFonts w:eastAsiaTheme="minorEastAsia" w:cstheme="minorHAnsi"/>
                <w:b/>
                <w:sz w:val="24"/>
                <w:szCs w:val="24"/>
                <w:rPrChange w:id="2111" w:author="Chloe Mao" w:date="2022-03-15T23:40:00Z">
                  <w:rPr>
                    <w:del w:id="2112" w:author="Chloe Mao" w:date="2022-03-15T02:20:00Z"/>
                    <w:rFonts w:eastAsiaTheme="minorEastAsia"/>
                    <w:b/>
                  </w:rPr>
                </w:rPrChange>
              </w:rPr>
            </w:pPr>
            <w:del w:id="2113" w:author="Chloe Mao" w:date="2022-03-15T02:20:00Z">
              <w:r w:rsidRPr="002E7EBD" w:rsidDel="00724C87">
                <w:rPr>
                  <w:rFonts w:cstheme="minorHAnsi"/>
                  <w:sz w:val="24"/>
                  <w:szCs w:val="24"/>
                  <w:rPrChange w:id="2114" w:author="Chloe Mao" w:date="2022-03-15T23:40:00Z">
                    <w:rPr/>
                  </w:rPrChange>
                </w:rPr>
                <w:delText>Definition</w:delText>
              </w:r>
            </w:del>
          </w:p>
        </w:tc>
      </w:tr>
      <w:tr w:rsidR="432668BF" w:rsidDel="00724C87" w14:paraId="6CE7C681" w14:textId="6AFAFF1D" w:rsidTr="0038075D">
        <w:trPr>
          <w:del w:id="2115" w:author="Chloe Mao" w:date="2022-03-15T02:20:00Z"/>
        </w:trPr>
        <w:tc>
          <w:tcPr>
            <w:tcW w:w="3005" w:type="dxa"/>
          </w:tcPr>
          <w:p w14:paraId="4C284088" w14:textId="4F9FF548" w:rsidR="432668BF" w:rsidRPr="002E7EBD" w:rsidDel="00724C87" w:rsidRDefault="05D51840">
            <w:pPr>
              <w:pStyle w:val="NormalWeb"/>
              <w:spacing w:before="0" w:afterAutospacing="0"/>
              <w:rPr>
                <w:del w:id="2116" w:author="Chloe Mao" w:date="2022-03-15T02:20:00Z"/>
                <w:rFonts w:asciiTheme="minorHAnsi" w:eastAsiaTheme="minorEastAsia" w:hAnsiTheme="minorHAnsi" w:cstheme="minorHAnsi"/>
                <w:rPrChange w:id="2117" w:author="Chloe Mao" w:date="2022-03-15T23:40:00Z">
                  <w:rPr>
                    <w:del w:id="2118" w:author="Chloe Mao" w:date="2022-03-15T02:20:00Z"/>
                    <w:rFonts w:asciiTheme="minorHAnsi" w:eastAsiaTheme="minorEastAsia" w:hAnsiTheme="minorHAnsi" w:cstheme="minorBidi"/>
                    <w:sz w:val="22"/>
                    <w:szCs w:val="22"/>
                  </w:rPr>
                </w:rPrChange>
              </w:rPr>
              <w:pPrChange w:id="2119" w:author="Chloe Mao" w:date="2022-03-15T23:40:00Z">
                <w:pPr>
                  <w:pStyle w:val="NormalWeb"/>
                  <w:spacing w:after="0" w:afterAutospacing="0"/>
                </w:pPr>
              </w:pPrChange>
            </w:pPr>
            <w:del w:id="2120" w:author="Chloe Mao" w:date="2022-03-15T02:20:00Z">
              <w:r w:rsidRPr="002E7EBD" w:rsidDel="00724C87">
                <w:rPr>
                  <w:rFonts w:eastAsiaTheme="minorEastAsia" w:cstheme="minorHAnsi"/>
                  <w:rPrChange w:id="2121" w:author="Chloe Mao" w:date="2022-03-15T23:40:00Z">
                    <w:rPr>
                      <w:rFonts w:eastAsiaTheme="minorEastAsia"/>
                    </w:rPr>
                  </w:rPrChange>
                </w:rPr>
                <w:delText>Average time spent at Port of origin (Port of origin mean)</w:delText>
              </w:r>
            </w:del>
          </w:p>
        </w:tc>
        <w:tc>
          <w:tcPr>
            <w:tcW w:w="5955" w:type="dxa"/>
          </w:tcPr>
          <w:p w14:paraId="079FAD08" w14:textId="07E4AE2F" w:rsidR="432668BF" w:rsidRPr="002E7EBD" w:rsidDel="00724C87" w:rsidRDefault="54373FE8">
            <w:pPr>
              <w:pStyle w:val="NormalWeb"/>
              <w:spacing w:before="0" w:afterAutospacing="0"/>
              <w:rPr>
                <w:del w:id="2122" w:author="Chloe Mao" w:date="2022-03-15T02:20:00Z"/>
                <w:rFonts w:asciiTheme="minorHAnsi" w:eastAsiaTheme="minorEastAsia" w:hAnsiTheme="minorHAnsi" w:cstheme="minorHAnsi"/>
                <w:rPrChange w:id="2123" w:author="Chloe Mao" w:date="2022-03-15T23:40:00Z">
                  <w:rPr>
                    <w:del w:id="2124" w:author="Chloe Mao" w:date="2022-03-15T02:20:00Z"/>
                    <w:rFonts w:asciiTheme="minorHAnsi" w:eastAsiaTheme="minorEastAsia" w:hAnsiTheme="minorHAnsi" w:cstheme="minorBidi"/>
                    <w:sz w:val="22"/>
                    <w:szCs w:val="22"/>
                  </w:rPr>
                </w:rPrChange>
              </w:rPr>
              <w:pPrChange w:id="2125" w:author="Chloe Mao" w:date="2022-03-15T23:40:00Z">
                <w:pPr>
                  <w:pStyle w:val="NormalWeb"/>
                  <w:spacing w:after="0" w:afterAutospacing="0"/>
                </w:pPr>
              </w:pPrChange>
            </w:pPr>
            <w:del w:id="2126" w:author="Chloe Mao" w:date="2022-03-15T02:20:00Z">
              <w:r w:rsidRPr="002E7EBD" w:rsidDel="00724C87">
                <w:rPr>
                  <w:rFonts w:eastAsiaTheme="minorEastAsia" w:cstheme="minorHAnsi"/>
                  <w:rPrChange w:id="2127" w:author="Chloe Mao" w:date="2022-03-15T23:40:00Z">
                    <w:rPr>
                      <w:rFonts w:eastAsiaTheme="minorEastAsia"/>
                    </w:rPr>
                  </w:rPrChange>
                </w:rPr>
                <w:delText>Average</w:delText>
              </w:r>
              <w:r w:rsidR="182E508B" w:rsidRPr="002E7EBD" w:rsidDel="00724C87">
                <w:rPr>
                  <w:rFonts w:eastAsiaTheme="minorEastAsia" w:cstheme="minorHAnsi"/>
                  <w:rPrChange w:id="2128" w:author="Chloe Mao" w:date="2022-03-15T23:40:00Z">
                    <w:rPr>
                      <w:rFonts w:eastAsiaTheme="minorEastAsia"/>
                    </w:rPr>
                  </w:rPrChange>
                </w:rPr>
                <w:delText xml:space="preserve"> time shipments spend in the port of origin from the moment when they are received by the shipper until the vessel leaves the port</w:delText>
              </w:r>
              <w:r w:rsidR="1ADB6BF7" w:rsidRPr="002E7EBD" w:rsidDel="00724C87">
                <w:rPr>
                  <w:rFonts w:eastAsiaTheme="minorEastAsia" w:cstheme="minorHAnsi"/>
                  <w:rPrChange w:id="2129" w:author="Chloe Mao" w:date="2022-03-15T23:40:00Z">
                    <w:rPr>
                      <w:rFonts w:eastAsiaTheme="minorEastAsia"/>
                    </w:rPr>
                  </w:rPrChange>
                </w:rPr>
                <w:delText>,</w:delText>
              </w:r>
              <w:r w:rsidR="182E508B" w:rsidRPr="002E7EBD" w:rsidDel="00724C87">
                <w:rPr>
                  <w:rFonts w:eastAsiaTheme="minorEastAsia" w:cstheme="minorHAnsi"/>
                  <w:rPrChange w:id="2130" w:author="Chloe Mao" w:date="2022-03-15T23:40:00Z">
                    <w:rPr>
                      <w:rFonts w:eastAsiaTheme="minorEastAsia"/>
                    </w:rPr>
                  </w:rPrChange>
                </w:rPr>
                <w:delText xml:space="preserve"> based on the different shipper and port combinations</w:delText>
              </w:r>
            </w:del>
          </w:p>
        </w:tc>
      </w:tr>
      <w:tr w:rsidR="432668BF" w:rsidDel="00724C87" w14:paraId="37B06513" w14:textId="3728A72D" w:rsidTr="0038075D">
        <w:trPr>
          <w:del w:id="2131" w:author="Chloe Mao" w:date="2022-03-15T02:20:00Z"/>
        </w:trPr>
        <w:tc>
          <w:tcPr>
            <w:tcW w:w="3005" w:type="dxa"/>
          </w:tcPr>
          <w:p w14:paraId="56510D7F" w14:textId="0E65FB3E" w:rsidR="432668BF" w:rsidRPr="002E7EBD" w:rsidDel="00724C87" w:rsidRDefault="7D58A961">
            <w:pPr>
              <w:pStyle w:val="NormalWeb"/>
              <w:spacing w:before="0" w:afterAutospacing="0"/>
              <w:rPr>
                <w:del w:id="2132" w:author="Chloe Mao" w:date="2022-03-15T02:20:00Z"/>
                <w:rFonts w:asciiTheme="minorHAnsi" w:eastAsiaTheme="minorEastAsia" w:hAnsiTheme="minorHAnsi" w:cstheme="minorHAnsi"/>
                <w:rPrChange w:id="2133" w:author="Chloe Mao" w:date="2022-03-15T23:40:00Z">
                  <w:rPr>
                    <w:del w:id="2134" w:author="Chloe Mao" w:date="2022-03-15T02:20:00Z"/>
                    <w:rFonts w:asciiTheme="minorHAnsi" w:eastAsiaTheme="minorEastAsia" w:hAnsiTheme="minorHAnsi" w:cstheme="minorBidi"/>
                    <w:sz w:val="22"/>
                    <w:szCs w:val="22"/>
                  </w:rPr>
                </w:rPrChange>
              </w:rPr>
              <w:pPrChange w:id="2135" w:author="Chloe Mao" w:date="2022-03-15T23:40:00Z">
                <w:pPr>
                  <w:pStyle w:val="NormalWeb"/>
                  <w:spacing w:after="0" w:afterAutospacing="0"/>
                </w:pPr>
              </w:pPrChange>
            </w:pPr>
            <w:del w:id="2136" w:author="Chloe Mao" w:date="2022-03-15T02:20:00Z">
              <w:r w:rsidRPr="002E7EBD" w:rsidDel="00724C87">
                <w:rPr>
                  <w:rFonts w:eastAsiaTheme="minorEastAsia" w:cstheme="minorHAnsi"/>
                  <w:rPrChange w:id="2137" w:author="Chloe Mao" w:date="2022-03-15T23:40:00Z">
                    <w:rPr>
                      <w:rFonts w:eastAsiaTheme="minorEastAsia"/>
                    </w:rPr>
                  </w:rPrChange>
                </w:rPr>
                <w:delText>Standard deviation of time spent at Port of origin (Port of origin SD)</w:delText>
              </w:r>
            </w:del>
          </w:p>
        </w:tc>
        <w:tc>
          <w:tcPr>
            <w:tcW w:w="5955" w:type="dxa"/>
          </w:tcPr>
          <w:p w14:paraId="3911F304" w14:textId="40311CBF" w:rsidR="432668BF" w:rsidRPr="002E7EBD" w:rsidDel="00724C87" w:rsidRDefault="06F07BE0">
            <w:pPr>
              <w:pStyle w:val="NormalWeb"/>
              <w:spacing w:before="0" w:afterAutospacing="0"/>
              <w:rPr>
                <w:del w:id="2138" w:author="Chloe Mao" w:date="2022-03-15T02:20:00Z"/>
                <w:rFonts w:asciiTheme="minorHAnsi" w:eastAsiaTheme="minorEastAsia" w:hAnsiTheme="minorHAnsi" w:cstheme="minorHAnsi"/>
                <w:rPrChange w:id="2139" w:author="Chloe Mao" w:date="2022-03-15T23:40:00Z">
                  <w:rPr>
                    <w:del w:id="2140" w:author="Chloe Mao" w:date="2022-03-15T02:20:00Z"/>
                    <w:rFonts w:asciiTheme="minorHAnsi" w:eastAsiaTheme="minorEastAsia" w:hAnsiTheme="minorHAnsi" w:cstheme="minorBidi"/>
                    <w:sz w:val="22"/>
                    <w:szCs w:val="22"/>
                  </w:rPr>
                </w:rPrChange>
              </w:rPr>
              <w:pPrChange w:id="2141" w:author="Chloe Mao" w:date="2022-03-15T23:40:00Z">
                <w:pPr>
                  <w:pStyle w:val="NormalWeb"/>
                  <w:spacing w:after="0" w:afterAutospacing="0"/>
                </w:pPr>
              </w:pPrChange>
            </w:pPr>
            <w:del w:id="2142" w:author="Chloe Mao" w:date="2022-03-15T02:20:00Z">
              <w:r w:rsidRPr="002E7EBD" w:rsidDel="00724C87">
                <w:rPr>
                  <w:rFonts w:eastAsiaTheme="minorEastAsia" w:cstheme="minorHAnsi"/>
                  <w:rPrChange w:id="2143" w:author="Chloe Mao" w:date="2022-03-15T23:40:00Z">
                    <w:rPr>
                      <w:rFonts w:eastAsiaTheme="minorEastAsia"/>
                    </w:rPr>
                  </w:rPrChange>
                </w:rPr>
                <w:delText>Standard</w:delText>
              </w:r>
              <w:r w:rsidR="561116CC" w:rsidRPr="002E7EBD" w:rsidDel="00724C87">
                <w:rPr>
                  <w:rFonts w:eastAsiaTheme="minorEastAsia" w:cstheme="minorHAnsi"/>
                  <w:rPrChange w:id="2144" w:author="Chloe Mao" w:date="2022-03-15T23:40:00Z">
                    <w:rPr>
                      <w:rFonts w:eastAsiaTheme="minorEastAsia"/>
                    </w:rPr>
                  </w:rPrChange>
                </w:rPr>
                <w:delText xml:space="preserve"> deviation of the average time </w:delText>
              </w:r>
              <w:r w:rsidR="7B96CBEA" w:rsidRPr="002E7EBD" w:rsidDel="00724C87">
                <w:rPr>
                  <w:rFonts w:eastAsiaTheme="minorEastAsia" w:cstheme="minorHAnsi"/>
                  <w:rPrChange w:id="2145" w:author="Chloe Mao" w:date="2022-03-15T23:40:00Z">
                    <w:rPr>
                      <w:rFonts w:eastAsiaTheme="minorEastAsia"/>
                    </w:rPr>
                  </w:rPrChange>
                </w:rPr>
                <w:delText>that shipments</w:delText>
              </w:r>
              <w:r w:rsidR="561116CC" w:rsidRPr="002E7EBD" w:rsidDel="00724C87">
                <w:rPr>
                  <w:rFonts w:eastAsiaTheme="minorEastAsia" w:cstheme="minorHAnsi"/>
                  <w:rPrChange w:id="2146" w:author="Chloe Mao" w:date="2022-03-15T23:40:00Z">
                    <w:rPr>
                      <w:rFonts w:eastAsiaTheme="minorEastAsia"/>
                    </w:rPr>
                  </w:rPrChange>
                </w:rPr>
                <w:delText xml:space="preserve"> spend in the port of origin from the moment when they are received by the shipper until the vessel leaves the </w:delText>
              </w:r>
              <w:r w:rsidR="45EB7D98" w:rsidRPr="002E7EBD" w:rsidDel="00724C87">
                <w:rPr>
                  <w:rFonts w:eastAsiaTheme="minorEastAsia" w:cstheme="minorHAnsi"/>
                  <w:rPrChange w:id="2147" w:author="Chloe Mao" w:date="2022-03-15T23:40:00Z">
                    <w:rPr>
                      <w:rFonts w:eastAsiaTheme="minorEastAsia"/>
                    </w:rPr>
                  </w:rPrChange>
                </w:rPr>
                <w:delText>port, based</w:delText>
              </w:r>
              <w:r w:rsidR="561116CC" w:rsidRPr="002E7EBD" w:rsidDel="00724C87">
                <w:rPr>
                  <w:rFonts w:eastAsiaTheme="minorEastAsia" w:cstheme="minorHAnsi"/>
                  <w:rPrChange w:id="2148" w:author="Chloe Mao" w:date="2022-03-15T23:40:00Z">
                    <w:rPr>
                      <w:rFonts w:eastAsiaTheme="minorEastAsia"/>
                    </w:rPr>
                  </w:rPrChange>
                </w:rPr>
                <w:delText xml:space="preserve"> on the different shipper and port combinations</w:delText>
              </w:r>
            </w:del>
          </w:p>
        </w:tc>
      </w:tr>
      <w:tr w:rsidR="432668BF" w:rsidDel="00724C87" w14:paraId="39F8CDC5" w14:textId="1CCF07A9" w:rsidTr="0038075D">
        <w:trPr>
          <w:del w:id="2149" w:author="Chloe Mao" w:date="2022-03-15T02:20:00Z"/>
        </w:trPr>
        <w:tc>
          <w:tcPr>
            <w:tcW w:w="3005" w:type="dxa"/>
          </w:tcPr>
          <w:p w14:paraId="6B5A2BEC" w14:textId="4226DA92" w:rsidR="432668BF" w:rsidRPr="002E7EBD" w:rsidDel="00724C87" w:rsidRDefault="0FC6B2F1">
            <w:pPr>
              <w:pStyle w:val="NormalWeb"/>
              <w:spacing w:before="0" w:afterAutospacing="0"/>
              <w:rPr>
                <w:del w:id="2150" w:author="Chloe Mao" w:date="2022-03-15T02:20:00Z"/>
                <w:rFonts w:asciiTheme="minorHAnsi" w:eastAsiaTheme="minorEastAsia" w:hAnsiTheme="minorHAnsi" w:cstheme="minorHAnsi"/>
                <w:rPrChange w:id="2151" w:author="Chloe Mao" w:date="2022-03-15T23:40:00Z">
                  <w:rPr>
                    <w:del w:id="2152" w:author="Chloe Mao" w:date="2022-03-15T02:20:00Z"/>
                    <w:rFonts w:asciiTheme="minorHAnsi" w:eastAsiaTheme="minorEastAsia" w:hAnsiTheme="minorHAnsi" w:cstheme="minorBidi"/>
                    <w:sz w:val="22"/>
                    <w:szCs w:val="22"/>
                  </w:rPr>
                </w:rPrChange>
              </w:rPr>
              <w:pPrChange w:id="2153" w:author="Chloe Mao" w:date="2022-03-15T23:40:00Z">
                <w:pPr>
                  <w:pStyle w:val="NormalWeb"/>
                  <w:spacing w:after="0" w:afterAutospacing="0"/>
                </w:pPr>
              </w:pPrChange>
            </w:pPr>
            <w:del w:id="2154" w:author="Chloe Mao" w:date="2022-03-15T02:20:00Z">
              <w:r w:rsidRPr="002E7EBD" w:rsidDel="00724C87">
                <w:rPr>
                  <w:rFonts w:eastAsiaTheme="minorEastAsia" w:cstheme="minorHAnsi"/>
                  <w:rPrChange w:id="2155" w:author="Chloe Mao" w:date="2022-03-15T23:40:00Z">
                    <w:rPr>
                      <w:rFonts w:eastAsiaTheme="minorEastAsia"/>
                    </w:rPr>
                  </w:rPrChange>
                </w:rPr>
                <w:delText>Average time spent at Port of destination (Port of destination mean)</w:delText>
              </w:r>
            </w:del>
          </w:p>
        </w:tc>
        <w:tc>
          <w:tcPr>
            <w:tcW w:w="5955" w:type="dxa"/>
          </w:tcPr>
          <w:p w14:paraId="5224863D" w14:textId="5262366E" w:rsidR="432668BF" w:rsidRPr="002E7EBD" w:rsidDel="00724C87" w:rsidRDefault="63B3371C">
            <w:pPr>
              <w:pStyle w:val="NormalWeb"/>
              <w:spacing w:before="0" w:afterAutospacing="0"/>
              <w:rPr>
                <w:del w:id="2156" w:author="Chloe Mao" w:date="2022-03-15T02:20:00Z"/>
                <w:rFonts w:asciiTheme="minorHAnsi" w:eastAsiaTheme="minorEastAsia" w:hAnsiTheme="minorHAnsi" w:cstheme="minorHAnsi"/>
                <w:rPrChange w:id="2157" w:author="Chloe Mao" w:date="2022-03-15T23:40:00Z">
                  <w:rPr>
                    <w:del w:id="2158" w:author="Chloe Mao" w:date="2022-03-15T02:20:00Z"/>
                    <w:rFonts w:asciiTheme="minorHAnsi" w:eastAsiaTheme="minorEastAsia" w:hAnsiTheme="minorHAnsi" w:cstheme="minorBidi"/>
                    <w:sz w:val="22"/>
                    <w:szCs w:val="22"/>
                  </w:rPr>
                </w:rPrChange>
              </w:rPr>
              <w:pPrChange w:id="2159" w:author="Chloe Mao" w:date="2022-03-15T23:40:00Z">
                <w:pPr>
                  <w:pStyle w:val="NormalWeb"/>
                  <w:spacing w:after="0" w:afterAutospacing="0"/>
                </w:pPr>
              </w:pPrChange>
            </w:pPr>
            <w:del w:id="2160" w:author="Chloe Mao" w:date="2022-03-15T02:20:00Z">
              <w:r w:rsidRPr="002E7EBD" w:rsidDel="00724C87">
                <w:rPr>
                  <w:rFonts w:eastAsiaTheme="minorEastAsia" w:cstheme="minorHAnsi"/>
                  <w:rPrChange w:id="2161" w:author="Chloe Mao" w:date="2022-03-15T23:40:00Z">
                    <w:rPr>
                      <w:rFonts w:eastAsiaTheme="minorEastAsia"/>
                    </w:rPr>
                  </w:rPrChange>
                </w:rPr>
                <w:delText>Average</w:delText>
              </w:r>
              <w:r w:rsidR="19D801C4" w:rsidRPr="002E7EBD" w:rsidDel="00724C87">
                <w:rPr>
                  <w:rFonts w:eastAsiaTheme="minorEastAsia" w:cstheme="minorHAnsi"/>
                  <w:rPrChange w:id="2162" w:author="Chloe Mao" w:date="2022-03-15T23:40:00Z">
                    <w:rPr>
                      <w:rFonts w:eastAsiaTheme="minorEastAsia"/>
                    </w:rPr>
                  </w:rPrChange>
                </w:rPr>
                <w:delText xml:space="preserve"> time shipments spend at the port of destination from the moment when the containership arrives at the port of destination until the containers are discharged at the port</w:delText>
              </w:r>
              <w:r w:rsidR="264D1559" w:rsidRPr="002E7EBD" w:rsidDel="00724C87">
                <w:rPr>
                  <w:rFonts w:eastAsiaTheme="minorEastAsia" w:cstheme="minorHAnsi"/>
                  <w:rPrChange w:id="2163" w:author="Chloe Mao" w:date="2022-03-15T23:40:00Z">
                    <w:rPr>
                      <w:rFonts w:eastAsiaTheme="minorEastAsia"/>
                    </w:rPr>
                  </w:rPrChange>
                </w:rPr>
                <w:delText>,</w:delText>
              </w:r>
              <w:r w:rsidR="19D801C4" w:rsidRPr="002E7EBD" w:rsidDel="00724C87">
                <w:rPr>
                  <w:rFonts w:eastAsiaTheme="minorEastAsia" w:cstheme="minorHAnsi"/>
                  <w:rPrChange w:id="2164" w:author="Chloe Mao" w:date="2022-03-15T23:40:00Z">
                    <w:rPr>
                      <w:rFonts w:eastAsiaTheme="minorEastAsia"/>
                    </w:rPr>
                  </w:rPrChange>
                </w:rPr>
                <w:delText xml:space="preserve"> based on the different customer and port combinations</w:delText>
              </w:r>
            </w:del>
          </w:p>
        </w:tc>
      </w:tr>
      <w:tr w:rsidR="3E10F605" w:rsidDel="00724C87" w14:paraId="6E87DA3B" w14:textId="6D975C5A" w:rsidTr="0038075D">
        <w:trPr>
          <w:del w:id="2165" w:author="Chloe Mao" w:date="2022-03-15T02:20:00Z"/>
        </w:trPr>
        <w:tc>
          <w:tcPr>
            <w:tcW w:w="3005" w:type="dxa"/>
          </w:tcPr>
          <w:p w14:paraId="5A883340" w14:textId="4C26EEDB" w:rsidR="2AB45387" w:rsidRPr="002E7EBD" w:rsidDel="00724C87" w:rsidRDefault="2AB45387">
            <w:pPr>
              <w:pStyle w:val="NormalWeb"/>
              <w:spacing w:before="0" w:afterAutospacing="0"/>
              <w:rPr>
                <w:del w:id="2166" w:author="Chloe Mao" w:date="2022-03-15T02:20:00Z"/>
                <w:rFonts w:asciiTheme="minorHAnsi" w:eastAsiaTheme="minorEastAsia" w:hAnsiTheme="minorHAnsi" w:cstheme="minorHAnsi"/>
                <w:rPrChange w:id="2167" w:author="Chloe Mao" w:date="2022-03-15T23:40:00Z">
                  <w:rPr>
                    <w:del w:id="2168" w:author="Chloe Mao" w:date="2022-03-15T02:20:00Z"/>
                    <w:rFonts w:asciiTheme="minorHAnsi" w:eastAsiaTheme="minorEastAsia" w:hAnsiTheme="minorHAnsi" w:cstheme="minorBidi"/>
                    <w:sz w:val="22"/>
                    <w:szCs w:val="22"/>
                  </w:rPr>
                </w:rPrChange>
              </w:rPr>
              <w:pPrChange w:id="2169" w:author="Chloe Mao" w:date="2022-03-15T23:40:00Z">
                <w:pPr>
                  <w:pStyle w:val="NormalWeb"/>
                  <w:spacing w:after="0" w:afterAutospacing="0"/>
                </w:pPr>
              </w:pPrChange>
            </w:pPr>
            <w:del w:id="2170" w:author="Chloe Mao" w:date="2022-03-15T02:20:00Z">
              <w:r w:rsidRPr="002E7EBD" w:rsidDel="00724C87">
                <w:rPr>
                  <w:rFonts w:eastAsiaTheme="minorEastAsia" w:cstheme="minorHAnsi"/>
                  <w:rPrChange w:id="2171" w:author="Chloe Mao" w:date="2022-03-15T23:40:00Z">
                    <w:rPr>
                      <w:rFonts w:eastAsiaTheme="minorEastAsia"/>
                    </w:rPr>
                  </w:rPrChange>
                </w:rPr>
                <w:delText>Standard deviation of time spent at Port of destination (Port of destination SD)</w:delText>
              </w:r>
            </w:del>
          </w:p>
          <w:p w14:paraId="786CB337" w14:textId="0CA62C57" w:rsidR="3E10F605" w:rsidRPr="002E7EBD" w:rsidDel="00724C87" w:rsidRDefault="3E10F605">
            <w:pPr>
              <w:pStyle w:val="NormalWeb"/>
              <w:spacing w:before="0" w:afterAutospacing="0"/>
              <w:rPr>
                <w:del w:id="2172" w:author="Chloe Mao" w:date="2022-03-15T02:20:00Z"/>
                <w:rFonts w:asciiTheme="minorHAnsi" w:eastAsiaTheme="minorEastAsia" w:hAnsiTheme="minorHAnsi" w:cstheme="minorHAnsi"/>
                <w:rPrChange w:id="2173" w:author="Chloe Mao" w:date="2022-03-15T23:40:00Z">
                  <w:rPr>
                    <w:del w:id="2174" w:author="Chloe Mao" w:date="2022-03-15T02:20:00Z"/>
                    <w:rFonts w:asciiTheme="minorHAnsi" w:eastAsiaTheme="minorEastAsia" w:hAnsiTheme="minorHAnsi" w:cstheme="minorBidi"/>
                    <w:sz w:val="22"/>
                    <w:szCs w:val="22"/>
                  </w:rPr>
                </w:rPrChange>
              </w:rPr>
              <w:pPrChange w:id="2175" w:author="Chloe Mao" w:date="2022-03-15T23:40:00Z">
                <w:pPr>
                  <w:pStyle w:val="NormalWeb"/>
                  <w:spacing w:after="0" w:afterAutospacing="0"/>
                </w:pPr>
              </w:pPrChange>
            </w:pPr>
          </w:p>
        </w:tc>
        <w:tc>
          <w:tcPr>
            <w:tcW w:w="5955" w:type="dxa"/>
          </w:tcPr>
          <w:p w14:paraId="305DC0CD" w14:textId="7FD01A8C" w:rsidR="3E10F605" w:rsidRPr="002E7EBD" w:rsidDel="00724C87" w:rsidRDefault="7EA0D7B2">
            <w:pPr>
              <w:pStyle w:val="NormalWeb"/>
              <w:spacing w:before="0" w:afterAutospacing="0"/>
              <w:rPr>
                <w:del w:id="2176" w:author="Chloe Mao" w:date="2022-03-15T02:20:00Z"/>
                <w:rFonts w:asciiTheme="minorHAnsi" w:eastAsiaTheme="minorEastAsia" w:hAnsiTheme="minorHAnsi" w:cstheme="minorHAnsi"/>
                <w:rPrChange w:id="2177" w:author="Chloe Mao" w:date="2022-03-15T23:40:00Z">
                  <w:rPr>
                    <w:del w:id="2178" w:author="Chloe Mao" w:date="2022-03-15T02:20:00Z"/>
                    <w:rFonts w:asciiTheme="minorHAnsi" w:eastAsiaTheme="minorEastAsia" w:hAnsiTheme="minorHAnsi" w:cstheme="minorBidi"/>
                    <w:sz w:val="22"/>
                    <w:szCs w:val="22"/>
                  </w:rPr>
                </w:rPrChange>
              </w:rPr>
              <w:pPrChange w:id="2179" w:author="Chloe Mao" w:date="2022-03-15T23:40:00Z">
                <w:pPr>
                  <w:pStyle w:val="NormalWeb"/>
                  <w:spacing w:after="0" w:afterAutospacing="0"/>
                </w:pPr>
              </w:pPrChange>
            </w:pPr>
            <w:del w:id="2180" w:author="Chloe Mao" w:date="2022-03-15T02:20:00Z">
              <w:r w:rsidRPr="002E7EBD" w:rsidDel="00724C87">
                <w:rPr>
                  <w:rFonts w:eastAsiaTheme="minorEastAsia" w:cstheme="minorHAnsi"/>
                  <w:rPrChange w:id="2181" w:author="Chloe Mao" w:date="2022-03-15T23:40:00Z">
                    <w:rPr>
                      <w:rFonts w:eastAsiaTheme="minorEastAsia"/>
                    </w:rPr>
                  </w:rPrChange>
                </w:rPr>
                <w:delText xml:space="preserve">Standard deviation of the time </w:delText>
              </w:r>
              <w:r w:rsidR="5E40D406" w:rsidRPr="002E7EBD" w:rsidDel="00724C87">
                <w:rPr>
                  <w:rFonts w:eastAsiaTheme="minorEastAsia" w:cstheme="minorHAnsi"/>
                  <w:rPrChange w:id="2182" w:author="Chloe Mao" w:date="2022-03-15T23:40:00Z">
                    <w:rPr>
                      <w:rFonts w:eastAsiaTheme="minorEastAsia"/>
                    </w:rPr>
                  </w:rPrChange>
                </w:rPr>
                <w:delText xml:space="preserve">that </w:delText>
              </w:r>
              <w:r w:rsidRPr="002E7EBD" w:rsidDel="00724C87">
                <w:rPr>
                  <w:rFonts w:eastAsiaTheme="minorEastAsia" w:cstheme="minorHAnsi"/>
                  <w:rPrChange w:id="2183" w:author="Chloe Mao" w:date="2022-03-15T23:40:00Z">
                    <w:rPr>
                      <w:rFonts w:eastAsiaTheme="minorEastAsia"/>
                    </w:rPr>
                  </w:rPrChange>
                </w:rPr>
                <w:delText>shipments spend at the port of destination from the moment when the containership arrives at the port of destination until the containers are discharged at the port</w:delText>
              </w:r>
              <w:r w:rsidR="2D851391" w:rsidRPr="002E7EBD" w:rsidDel="00724C87">
                <w:rPr>
                  <w:rFonts w:eastAsiaTheme="minorEastAsia" w:cstheme="minorHAnsi"/>
                  <w:rPrChange w:id="2184" w:author="Chloe Mao" w:date="2022-03-15T23:40:00Z">
                    <w:rPr>
                      <w:rFonts w:eastAsiaTheme="minorEastAsia"/>
                    </w:rPr>
                  </w:rPrChange>
                </w:rPr>
                <w:delText>,</w:delText>
              </w:r>
              <w:r w:rsidRPr="002E7EBD" w:rsidDel="00724C87">
                <w:rPr>
                  <w:rFonts w:eastAsiaTheme="minorEastAsia" w:cstheme="minorHAnsi"/>
                  <w:rPrChange w:id="2185" w:author="Chloe Mao" w:date="2022-03-15T23:40:00Z">
                    <w:rPr>
                      <w:rFonts w:eastAsiaTheme="minorEastAsia"/>
                    </w:rPr>
                  </w:rPrChange>
                </w:rPr>
                <w:delText xml:space="preserve"> based on the different customer and port combinations</w:delText>
              </w:r>
            </w:del>
          </w:p>
        </w:tc>
      </w:tr>
      <w:tr w:rsidR="32724F21" w:rsidDel="00724C87" w14:paraId="6B02A92B" w14:textId="109EFD64" w:rsidTr="0038075D">
        <w:trPr>
          <w:del w:id="2186" w:author="Chloe Mao" w:date="2022-03-15T02:20:00Z"/>
        </w:trPr>
        <w:tc>
          <w:tcPr>
            <w:tcW w:w="3005" w:type="dxa"/>
          </w:tcPr>
          <w:p w14:paraId="66ED961D" w14:textId="5800975D" w:rsidR="32724F21" w:rsidRPr="002E7EBD" w:rsidDel="00724C87" w:rsidRDefault="32724F21">
            <w:pPr>
              <w:pStyle w:val="NormalWeb"/>
              <w:spacing w:before="0" w:afterAutospacing="0"/>
              <w:rPr>
                <w:del w:id="2187" w:author="Chloe Mao" w:date="2022-03-15T02:20:00Z"/>
                <w:rFonts w:asciiTheme="minorHAnsi" w:eastAsiaTheme="minorEastAsia" w:hAnsiTheme="minorHAnsi" w:cstheme="minorHAnsi"/>
                <w:rPrChange w:id="2188" w:author="Chloe Mao" w:date="2022-03-15T23:40:00Z">
                  <w:rPr>
                    <w:del w:id="2189" w:author="Chloe Mao" w:date="2022-03-15T02:20:00Z"/>
                    <w:rFonts w:asciiTheme="minorHAnsi" w:eastAsiaTheme="minorEastAsia" w:hAnsiTheme="minorHAnsi" w:cstheme="minorBidi"/>
                    <w:sz w:val="22"/>
                    <w:szCs w:val="22"/>
                  </w:rPr>
                </w:rPrChange>
              </w:rPr>
              <w:pPrChange w:id="2190" w:author="Chloe Mao" w:date="2022-03-15T23:40:00Z">
                <w:pPr>
                  <w:pStyle w:val="NormalWeb"/>
                  <w:spacing w:after="0" w:afterAutospacing="0"/>
                </w:pPr>
              </w:pPrChange>
            </w:pPr>
            <w:del w:id="2191" w:author="Chloe Mao" w:date="2022-03-15T02:20:00Z">
              <w:r w:rsidRPr="002E7EBD" w:rsidDel="00724C87">
                <w:rPr>
                  <w:rFonts w:eastAsiaTheme="minorEastAsia" w:cstheme="minorHAnsi"/>
                  <w:rPrChange w:id="2192" w:author="Chloe Mao" w:date="2022-03-15T23:40:00Z">
                    <w:rPr>
                      <w:rFonts w:eastAsiaTheme="minorEastAsia"/>
                    </w:rPr>
                  </w:rPrChange>
                </w:rPr>
                <w:delText>Average time spent per Route (Route mean)</w:delText>
              </w:r>
            </w:del>
          </w:p>
          <w:p w14:paraId="0B13B1AC" w14:textId="29BBB4E3" w:rsidR="32724F21" w:rsidRPr="002E7EBD" w:rsidDel="00724C87" w:rsidRDefault="32724F21">
            <w:pPr>
              <w:pStyle w:val="NormalWeb"/>
              <w:spacing w:before="0" w:afterAutospacing="0"/>
              <w:rPr>
                <w:del w:id="2193" w:author="Chloe Mao" w:date="2022-03-15T02:20:00Z"/>
                <w:rFonts w:asciiTheme="minorHAnsi" w:eastAsiaTheme="minorEastAsia" w:hAnsiTheme="minorHAnsi" w:cstheme="minorHAnsi"/>
                <w:rPrChange w:id="2194" w:author="Chloe Mao" w:date="2022-03-15T23:40:00Z">
                  <w:rPr>
                    <w:del w:id="2195" w:author="Chloe Mao" w:date="2022-03-15T02:20:00Z"/>
                    <w:rFonts w:asciiTheme="minorHAnsi" w:eastAsiaTheme="minorEastAsia" w:hAnsiTheme="minorHAnsi" w:cstheme="minorBidi"/>
                    <w:sz w:val="22"/>
                    <w:szCs w:val="22"/>
                  </w:rPr>
                </w:rPrChange>
              </w:rPr>
              <w:pPrChange w:id="2196" w:author="Chloe Mao" w:date="2022-03-15T23:40:00Z">
                <w:pPr>
                  <w:pStyle w:val="NormalWeb"/>
                  <w:spacing w:after="0" w:afterAutospacing="0"/>
                </w:pPr>
              </w:pPrChange>
            </w:pPr>
          </w:p>
        </w:tc>
        <w:tc>
          <w:tcPr>
            <w:tcW w:w="5955" w:type="dxa"/>
          </w:tcPr>
          <w:p w14:paraId="5CC87872" w14:textId="306793D4" w:rsidR="32724F21" w:rsidRPr="002E7EBD" w:rsidDel="00724C87" w:rsidRDefault="58B67783">
            <w:pPr>
              <w:pStyle w:val="NormalWeb"/>
              <w:spacing w:before="0" w:afterAutospacing="0"/>
              <w:rPr>
                <w:del w:id="2197" w:author="Chloe Mao" w:date="2022-03-15T02:20:00Z"/>
                <w:rFonts w:asciiTheme="minorHAnsi" w:eastAsiaTheme="minorEastAsia" w:hAnsiTheme="minorHAnsi" w:cstheme="minorHAnsi"/>
                <w:rPrChange w:id="2198" w:author="Chloe Mao" w:date="2022-03-15T23:40:00Z">
                  <w:rPr>
                    <w:del w:id="2199" w:author="Chloe Mao" w:date="2022-03-15T02:20:00Z"/>
                    <w:rFonts w:asciiTheme="minorHAnsi" w:eastAsiaTheme="minorEastAsia" w:hAnsiTheme="minorHAnsi" w:cstheme="minorBidi"/>
                    <w:sz w:val="22"/>
                    <w:szCs w:val="22"/>
                  </w:rPr>
                </w:rPrChange>
              </w:rPr>
              <w:pPrChange w:id="2200" w:author="Chloe Mao" w:date="2022-03-15T23:40:00Z">
                <w:pPr>
                  <w:pStyle w:val="NormalWeb"/>
                  <w:spacing w:after="0" w:afterAutospacing="0"/>
                </w:pPr>
              </w:pPrChange>
            </w:pPr>
            <w:del w:id="2201" w:author="Chloe Mao" w:date="2022-03-15T02:20:00Z">
              <w:r w:rsidRPr="002E7EBD" w:rsidDel="00724C87">
                <w:rPr>
                  <w:rFonts w:eastAsiaTheme="minorEastAsia" w:cstheme="minorHAnsi"/>
                  <w:rPrChange w:id="2202" w:author="Chloe Mao" w:date="2022-03-15T23:40:00Z">
                    <w:rPr>
                      <w:rFonts w:eastAsiaTheme="minorEastAsia"/>
                    </w:rPr>
                  </w:rPrChange>
                </w:rPr>
                <w:delText>Average transit time a containership needs to travel from one port to another</w:delText>
              </w:r>
              <w:r w:rsidR="2D851391" w:rsidRPr="002E7EBD" w:rsidDel="00724C87">
                <w:rPr>
                  <w:rFonts w:eastAsiaTheme="minorEastAsia" w:cstheme="minorHAnsi"/>
                  <w:rPrChange w:id="2203" w:author="Chloe Mao" w:date="2022-03-15T23:40:00Z">
                    <w:rPr>
                      <w:rFonts w:eastAsiaTheme="minorEastAsia"/>
                    </w:rPr>
                  </w:rPrChange>
                </w:rPr>
                <w:delText>,</w:delText>
              </w:r>
              <w:r w:rsidRPr="002E7EBD" w:rsidDel="00724C87">
                <w:rPr>
                  <w:rFonts w:eastAsiaTheme="minorEastAsia" w:cstheme="minorHAnsi"/>
                  <w:rPrChange w:id="2204" w:author="Chloe Mao" w:date="2022-03-15T23:40:00Z">
                    <w:rPr>
                      <w:rFonts w:eastAsiaTheme="minorEastAsia"/>
                    </w:rPr>
                  </w:rPrChange>
                </w:rPr>
                <w:delText xml:space="preserve"> based on the different carrier and route combinations</w:delText>
              </w:r>
            </w:del>
          </w:p>
        </w:tc>
      </w:tr>
      <w:tr w:rsidR="2BCFB727" w:rsidDel="00724C87" w14:paraId="34152281" w14:textId="4A6635E4" w:rsidTr="0038075D">
        <w:trPr>
          <w:del w:id="2205" w:author="Chloe Mao" w:date="2022-03-15T02:20:00Z"/>
        </w:trPr>
        <w:tc>
          <w:tcPr>
            <w:tcW w:w="3005" w:type="dxa"/>
          </w:tcPr>
          <w:p w14:paraId="5BFACA3A" w14:textId="4253172E" w:rsidR="2BCFB727" w:rsidRPr="002E7EBD" w:rsidDel="00724C87" w:rsidRDefault="2BCFB727">
            <w:pPr>
              <w:pStyle w:val="NormalWeb"/>
              <w:spacing w:before="0" w:afterAutospacing="0"/>
              <w:rPr>
                <w:del w:id="2206" w:author="Chloe Mao" w:date="2022-03-15T02:20:00Z"/>
                <w:rFonts w:asciiTheme="minorHAnsi" w:eastAsiaTheme="minorEastAsia" w:hAnsiTheme="minorHAnsi" w:cstheme="minorHAnsi"/>
                <w:rPrChange w:id="2207" w:author="Chloe Mao" w:date="2022-03-15T23:40:00Z">
                  <w:rPr>
                    <w:del w:id="2208" w:author="Chloe Mao" w:date="2022-03-15T02:20:00Z"/>
                    <w:rFonts w:asciiTheme="minorHAnsi" w:eastAsiaTheme="minorEastAsia" w:hAnsiTheme="minorHAnsi" w:cstheme="minorBidi"/>
                    <w:sz w:val="22"/>
                    <w:szCs w:val="22"/>
                  </w:rPr>
                </w:rPrChange>
              </w:rPr>
              <w:pPrChange w:id="2209" w:author="Chloe Mao" w:date="2022-03-15T23:40:00Z">
                <w:pPr>
                  <w:pStyle w:val="NormalWeb"/>
                  <w:spacing w:after="0" w:afterAutospacing="0"/>
                </w:pPr>
              </w:pPrChange>
            </w:pPr>
            <w:del w:id="2210" w:author="Chloe Mao" w:date="2022-03-15T02:20:00Z">
              <w:r w:rsidRPr="002E7EBD" w:rsidDel="00724C87">
                <w:rPr>
                  <w:rFonts w:eastAsiaTheme="minorEastAsia" w:cstheme="minorHAnsi"/>
                  <w:rPrChange w:id="2211" w:author="Chloe Mao" w:date="2022-03-15T23:40:00Z">
                    <w:rPr>
                      <w:rFonts w:eastAsiaTheme="minorEastAsia"/>
                    </w:rPr>
                  </w:rPrChange>
                </w:rPr>
                <w:delText>Schedule</w:delText>
              </w:r>
            </w:del>
          </w:p>
        </w:tc>
        <w:tc>
          <w:tcPr>
            <w:tcW w:w="5955" w:type="dxa"/>
          </w:tcPr>
          <w:p w14:paraId="71FE660D" w14:textId="2861C8EF" w:rsidR="2BCFB727" w:rsidRPr="002E7EBD" w:rsidDel="00724C87" w:rsidRDefault="386E6D44">
            <w:pPr>
              <w:pStyle w:val="NormalWeb"/>
              <w:spacing w:before="0" w:afterAutospacing="0"/>
              <w:rPr>
                <w:del w:id="2212" w:author="Chloe Mao" w:date="2022-03-15T02:20:00Z"/>
                <w:rFonts w:asciiTheme="minorHAnsi" w:eastAsiaTheme="minorEastAsia" w:hAnsiTheme="minorHAnsi" w:cstheme="minorHAnsi"/>
                <w:rPrChange w:id="2213" w:author="Chloe Mao" w:date="2022-03-15T23:40:00Z">
                  <w:rPr>
                    <w:del w:id="2214" w:author="Chloe Mao" w:date="2022-03-15T02:20:00Z"/>
                    <w:rFonts w:asciiTheme="minorHAnsi" w:eastAsiaTheme="minorEastAsia" w:hAnsiTheme="minorHAnsi" w:cstheme="minorBidi"/>
                    <w:sz w:val="22"/>
                    <w:szCs w:val="22"/>
                  </w:rPr>
                </w:rPrChange>
              </w:rPr>
              <w:pPrChange w:id="2215" w:author="Chloe Mao" w:date="2022-03-15T23:40:00Z">
                <w:pPr>
                  <w:pStyle w:val="NormalWeb"/>
                  <w:spacing w:after="0" w:afterAutospacing="0"/>
                </w:pPr>
              </w:pPrChange>
            </w:pPr>
            <w:del w:id="2216" w:author="Chloe Mao" w:date="2022-03-15T02:20:00Z">
              <w:r w:rsidRPr="002E7EBD" w:rsidDel="00724C87">
                <w:rPr>
                  <w:rFonts w:eastAsiaTheme="minorEastAsia" w:cstheme="minorHAnsi"/>
                  <w:rPrChange w:id="2217" w:author="Chloe Mao" w:date="2022-03-15T23:40:00Z">
                    <w:rPr>
                      <w:rFonts w:eastAsiaTheme="minorEastAsia"/>
                    </w:rPr>
                  </w:rPrChange>
                </w:rPr>
                <w:delText>A</w:delText>
              </w:r>
              <w:r w:rsidR="6369ADA1" w:rsidRPr="002E7EBD" w:rsidDel="00724C87">
                <w:rPr>
                  <w:rFonts w:eastAsiaTheme="minorEastAsia" w:cstheme="minorHAnsi"/>
                  <w:rPrChange w:id="2218" w:author="Chloe Mao" w:date="2022-03-15T23:40:00Z">
                    <w:rPr>
                      <w:rFonts w:eastAsiaTheme="minorEastAsia"/>
                    </w:rPr>
                  </w:rPrChange>
                </w:rPr>
                <w:delText xml:space="preserve"> refined route mean</w:delText>
              </w:r>
              <w:r w:rsidRPr="002E7EBD" w:rsidDel="00724C87">
                <w:rPr>
                  <w:rFonts w:eastAsiaTheme="minorEastAsia" w:cstheme="minorHAnsi"/>
                  <w:rPrChange w:id="2219" w:author="Chloe Mao" w:date="2022-03-15T23:40:00Z">
                    <w:rPr>
                      <w:rFonts w:eastAsiaTheme="minorEastAsia"/>
                    </w:rPr>
                  </w:rPrChange>
                </w:rPr>
                <w:delText>; this</w:delText>
              </w:r>
              <w:r w:rsidR="6369ADA1" w:rsidRPr="002E7EBD" w:rsidDel="00724C87">
                <w:rPr>
                  <w:rFonts w:eastAsiaTheme="minorEastAsia" w:cstheme="minorHAnsi"/>
                  <w:rPrChange w:id="2220" w:author="Chloe Mao" w:date="2022-03-15T23:40:00Z">
                    <w:rPr>
                      <w:rFonts w:eastAsiaTheme="minorEastAsia"/>
                    </w:rPr>
                  </w:rPrChange>
                </w:rPr>
                <w:delText xml:space="preserve"> average also depends on the day of the week the containership left the port of origin</w:delText>
              </w:r>
            </w:del>
          </w:p>
        </w:tc>
      </w:tr>
      <w:tr w:rsidR="7E3F54CA" w:rsidDel="00724C87" w14:paraId="6E9D7E0F" w14:textId="55E57EF9" w:rsidTr="0038075D">
        <w:trPr>
          <w:del w:id="2221" w:author="Chloe Mao" w:date="2022-03-15T02:20:00Z"/>
        </w:trPr>
        <w:tc>
          <w:tcPr>
            <w:tcW w:w="3005" w:type="dxa"/>
          </w:tcPr>
          <w:p w14:paraId="3CCEF021" w14:textId="606A2056" w:rsidR="7E3F54CA" w:rsidRPr="002E7EBD" w:rsidDel="00724C87" w:rsidRDefault="7E3F54CA">
            <w:pPr>
              <w:pStyle w:val="NormalWeb"/>
              <w:spacing w:before="0" w:afterAutospacing="0"/>
              <w:rPr>
                <w:del w:id="2222" w:author="Chloe Mao" w:date="2022-03-15T02:20:00Z"/>
                <w:rFonts w:asciiTheme="minorHAnsi" w:eastAsiaTheme="minorEastAsia" w:hAnsiTheme="minorHAnsi" w:cstheme="minorHAnsi"/>
                <w:rPrChange w:id="2223" w:author="Chloe Mao" w:date="2022-03-15T23:40:00Z">
                  <w:rPr>
                    <w:del w:id="2224" w:author="Chloe Mao" w:date="2022-03-15T02:20:00Z"/>
                    <w:rFonts w:asciiTheme="minorHAnsi" w:eastAsiaTheme="minorEastAsia" w:hAnsiTheme="minorHAnsi" w:cstheme="minorBidi"/>
                    <w:sz w:val="22"/>
                    <w:szCs w:val="22"/>
                  </w:rPr>
                </w:rPrChange>
              </w:rPr>
              <w:pPrChange w:id="2225" w:author="Chloe Mao" w:date="2022-03-15T23:40:00Z">
                <w:pPr>
                  <w:pStyle w:val="NormalWeb"/>
                  <w:spacing w:after="0" w:afterAutospacing="0"/>
                </w:pPr>
              </w:pPrChange>
            </w:pPr>
            <w:del w:id="2226" w:author="Chloe Mao" w:date="2022-03-15T02:20:00Z">
              <w:r w:rsidRPr="002E7EBD" w:rsidDel="00724C87">
                <w:rPr>
                  <w:rFonts w:eastAsiaTheme="minorEastAsia" w:cstheme="minorHAnsi"/>
                  <w:rPrChange w:id="2227" w:author="Chloe Mao" w:date="2022-03-15T23:40:00Z">
                    <w:rPr>
                      <w:rFonts w:eastAsiaTheme="minorEastAsia"/>
                    </w:rPr>
                  </w:rPrChange>
                </w:rPr>
                <w:delText>Origin Service</w:delText>
              </w:r>
            </w:del>
          </w:p>
        </w:tc>
        <w:tc>
          <w:tcPr>
            <w:tcW w:w="5955" w:type="dxa"/>
          </w:tcPr>
          <w:p w14:paraId="686C2DC5" w14:textId="7F5408E0" w:rsidR="7E3F54CA" w:rsidRPr="002E7EBD" w:rsidDel="00724C87" w:rsidRDefault="160ABD5B">
            <w:pPr>
              <w:pStyle w:val="NormalWeb"/>
              <w:spacing w:before="0" w:afterAutospacing="0"/>
              <w:rPr>
                <w:del w:id="2228" w:author="Chloe Mao" w:date="2022-03-15T02:20:00Z"/>
                <w:rFonts w:asciiTheme="minorHAnsi" w:eastAsiaTheme="minorEastAsia" w:hAnsiTheme="minorHAnsi" w:cstheme="minorHAnsi"/>
                <w:rPrChange w:id="2229" w:author="Chloe Mao" w:date="2022-03-15T23:40:00Z">
                  <w:rPr>
                    <w:del w:id="2230" w:author="Chloe Mao" w:date="2022-03-15T02:20:00Z"/>
                    <w:rFonts w:asciiTheme="minorHAnsi" w:eastAsiaTheme="minorEastAsia" w:hAnsiTheme="minorHAnsi" w:cstheme="minorBidi"/>
                    <w:sz w:val="22"/>
                    <w:szCs w:val="22"/>
                  </w:rPr>
                </w:rPrChange>
              </w:rPr>
              <w:pPrChange w:id="2231" w:author="Chloe Mao" w:date="2022-03-15T23:40:00Z">
                <w:pPr>
                  <w:pStyle w:val="NormalWeb"/>
                  <w:spacing w:after="0" w:afterAutospacing="0"/>
                </w:pPr>
              </w:pPrChange>
            </w:pPr>
            <w:del w:id="2232" w:author="Chloe Mao" w:date="2022-03-15T02:20:00Z">
              <w:r w:rsidRPr="002E7EBD" w:rsidDel="00724C87">
                <w:rPr>
                  <w:rFonts w:eastAsiaTheme="minorEastAsia" w:cstheme="minorHAnsi"/>
                  <w:rPrChange w:id="2233" w:author="Chloe Mao" w:date="2022-03-15T23:40:00Z">
                    <w:rPr>
                      <w:rFonts w:eastAsiaTheme="minorEastAsia"/>
                    </w:rPr>
                  </w:rPrChange>
                </w:rPr>
                <w:delText>A binary</w:delText>
              </w:r>
              <w:r w:rsidR="19E8407C" w:rsidRPr="002E7EBD" w:rsidDel="00724C87">
                <w:rPr>
                  <w:rFonts w:eastAsiaTheme="minorEastAsia" w:cstheme="minorHAnsi"/>
                  <w:rPrChange w:id="2234" w:author="Chloe Mao" w:date="2022-03-15T23:40:00Z">
                    <w:rPr>
                      <w:rFonts w:eastAsiaTheme="minorEastAsia"/>
                    </w:rPr>
                  </w:rPrChange>
                </w:rPr>
                <w:delText xml:space="preserve"> column indicating if the shipment has to be consolidated at the port of origin after it is received by the shipper</w:delText>
              </w:r>
            </w:del>
          </w:p>
        </w:tc>
      </w:tr>
      <w:tr w:rsidR="6B27A93B" w:rsidDel="00724C87" w14:paraId="212BE380" w14:textId="022475BB" w:rsidTr="0038075D">
        <w:trPr>
          <w:del w:id="2235" w:author="Chloe Mao" w:date="2022-03-15T02:20:00Z"/>
        </w:trPr>
        <w:tc>
          <w:tcPr>
            <w:tcW w:w="3005" w:type="dxa"/>
          </w:tcPr>
          <w:p w14:paraId="0CCEBC3B" w14:textId="4EFFEE13" w:rsidR="6B27A93B" w:rsidRPr="002E7EBD" w:rsidDel="00724C87" w:rsidRDefault="265D5411">
            <w:pPr>
              <w:pStyle w:val="NormalWeb"/>
              <w:spacing w:before="0" w:afterAutospacing="0"/>
              <w:rPr>
                <w:del w:id="2236" w:author="Chloe Mao" w:date="2022-03-15T02:20:00Z"/>
                <w:rFonts w:asciiTheme="minorHAnsi" w:eastAsiaTheme="minorEastAsia" w:hAnsiTheme="minorHAnsi" w:cstheme="minorHAnsi"/>
                <w:rPrChange w:id="2237" w:author="Chloe Mao" w:date="2022-03-15T23:40:00Z">
                  <w:rPr>
                    <w:del w:id="2238" w:author="Chloe Mao" w:date="2022-03-15T02:20:00Z"/>
                    <w:rFonts w:asciiTheme="minorHAnsi" w:eastAsiaTheme="minorEastAsia" w:hAnsiTheme="minorHAnsi" w:cstheme="minorBidi"/>
                    <w:sz w:val="22"/>
                    <w:szCs w:val="22"/>
                  </w:rPr>
                </w:rPrChange>
              </w:rPr>
              <w:pPrChange w:id="2239" w:author="Chloe Mao" w:date="2022-03-15T23:40:00Z">
                <w:pPr>
                  <w:pStyle w:val="NormalWeb"/>
                  <w:spacing w:after="0" w:afterAutospacing="0"/>
                </w:pPr>
              </w:pPrChange>
            </w:pPr>
            <w:del w:id="2240" w:author="Chloe Mao" w:date="2022-03-15T02:20:00Z">
              <w:r w:rsidRPr="002E7EBD" w:rsidDel="00724C87">
                <w:rPr>
                  <w:rFonts w:eastAsiaTheme="minorEastAsia" w:cstheme="minorHAnsi"/>
                  <w:rPrChange w:id="2241" w:author="Chloe Mao" w:date="2022-03-15T23:40:00Z">
                    <w:rPr>
                      <w:rFonts w:eastAsiaTheme="minorEastAsia"/>
                    </w:rPr>
                  </w:rPrChange>
                </w:rPr>
                <w:delText>Holiday</w:delText>
              </w:r>
            </w:del>
          </w:p>
        </w:tc>
        <w:tc>
          <w:tcPr>
            <w:tcW w:w="5955" w:type="dxa"/>
          </w:tcPr>
          <w:p w14:paraId="36F06ABB" w14:textId="0211DBA8" w:rsidR="6B27A93B" w:rsidRPr="002E7EBD" w:rsidDel="00724C87" w:rsidRDefault="6A243F08">
            <w:pPr>
              <w:pStyle w:val="NormalWeb"/>
              <w:spacing w:before="0" w:afterAutospacing="0"/>
              <w:rPr>
                <w:del w:id="2242" w:author="Chloe Mao" w:date="2022-03-15T02:20:00Z"/>
                <w:rFonts w:asciiTheme="minorHAnsi" w:eastAsiaTheme="minorEastAsia" w:hAnsiTheme="minorHAnsi" w:cstheme="minorHAnsi"/>
                <w:rPrChange w:id="2243" w:author="Chloe Mao" w:date="2022-03-15T23:40:00Z">
                  <w:rPr>
                    <w:del w:id="2244" w:author="Chloe Mao" w:date="2022-03-15T02:20:00Z"/>
                    <w:rFonts w:asciiTheme="minorHAnsi" w:eastAsiaTheme="minorEastAsia" w:hAnsiTheme="minorHAnsi" w:cstheme="minorBidi"/>
                    <w:sz w:val="22"/>
                    <w:szCs w:val="22"/>
                  </w:rPr>
                </w:rPrChange>
              </w:rPr>
              <w:pPrChange w:id="2245" w:author="Chloe Mao" w:date="2022-03-15T23:40:00Z">
                <w:pPr>
                  <w:pStyle w:val="NormalWeb"/>
                  <w:spacing w:after="0" w:afterAutospacing="0"/>
                </w:pPr>
              </w:pPrChange>
            </w:pPr>
            <w:del w:id="2246" w:author="Chloe Mao" w:date="2022-03-15T02:20:00Z">
              <w:r w:rsidRPr="002E7EBD" w:rsidDel="00724C87">
                <w:rPr>
                  <w:rFonts w:eastAsiaTheme="minorEastAsia" w:cstheme="minorHAnsi"/>
                  <w:rPrChange w:id="2247" w:author="Chloe Mao" w:date="2022-03-15T23:40:00Z">
                    <w:rPr>
                      <w:rFonts w:eastAsiaTheme="minorEastAsia"/>
                    </w:rPr>
                  </w:rPrChange>
                </w:rPr>
                <w:delText>A</w:delText>
              </w:r>
              <w:r w:rsidR="1EB429BB" w:rsidRPr="002E7EBD" w:rsidDel="00724C87">
                <w:rPr>
                  <w:rFonts w:eastAsiaTheme="minorEastAsia" w:cstheme="minorHAnsi"/>
                  <w:rPrChange w:id="2248" w:author="Chloe Mao" w:date="2022-03-15T23:40:00Z">
                    <w:rPr>
                      <w:rFonts w:eastAsiaTheme="minorEastAsia"/>
                    </w:rPr>
                  </w:rPrChange>
                </w:rPr>
                <w:delText xml:space="preserve"> binary column indicating if the shipment falls within a two-week period before Chinese New Year</w:delText>
              </w:r>
            </w:del>
          </w:p>
        </w:tc>
      </w:tr>
      <w:tr w:rsidR="265D5411" w:rsidDel="00724C87" w14:paraId="29113883" w14:textId="741CA269" w:rsidTr="0038075D">
        <w:trPr>
          <w:del w:id="2249" w:author="Chloe Mao" w:date="2022-03-15T02:20:00Z"/>
        </w:trPr>
        <w:tc>
          <w:tcPr>
            <w:tcW w:w="3005" w:type="dxa"/>
          </w:tcPr>
          <w:p w14:paraId="0ACCBDD1" w14:textId="67957FDE" w:rsidR="265D5411" w:rsidRPr="002E7EBD" w:rsidDel="00724C87" w:rsidRDefault="265D5411">
            <w:pPr>
              <w:pStyle w:val="NormalWeb"/>
              <w:spacing w:before="0" w:afterAutospacing="0"/>
              <w:rPr>
                <w:del w:id="2250" w:author="Chloe Mao" w:date="2022-03-15T02:20:00Z"/>
                <w:rFonts w:asciiTheme="minorHAnsi" w:eastAsiaTheme="minorEastAsia" w:hAnsiTheme="minorHAnsi" w:cstheme="minorHAnsi"/>
                <w:rPrChange w:id="2251" w:author="Chloe Mao" w:date="2022-03-15T23:40:00Z">
                  <w:rPr>
                    <w:del w:id="2252" w:author="Chloe Mao" w:date="2022-03-15T02:20:00Z"/>
                    <w:rFonts w:asciiTheme="minorHAnsi" w:eastAsiaTheme="minorEastAsia" w:hAnsiTheme="minorHAnsi" w:cstheme="minorBidi"/>
                    <w:sz w:val="22"/>
                    <w:szCs w:val="22"/>
                  </w:rPr>
                </w:rPrChange>
              </w:rPr>
              <w:pPrChange w:id="2253" w:author="Chloe Mao" w:date="2022-03-15T23:40:00Z">
                <w:pPr>
                  <w:pStyle w:val="NormalWeb"/>
                  <w:spacing w:after="0" w:afterAutospacing="0"/>
                </w:pPr>
              </w:pPrChange>
            </w:pPr>
            <w:del w:id="2254" w:author="Chloe Mao" w:date="2022-03-15T02:20:00Z">
              <w:r w:rsidRPr="002E7EBD" w:rsidDel="00724C87">
                <w:rPr>
                  <w:rFonts w:eastAsiaTheme="minorEastAsia" w:cstheme="minorHAnsi"/>
                  <w:rPrChange w:id="2255" w:author="Chloe Mao" w:date="2022-03-15T23:40:00Z">
                    <w:rPr>
                      <w:rFonts w:eastAsiaTheme="minorEastAsia"/>
                    </w:rPr>
                  </w:rPrChange>
                </w:rPr>
                <w:delText>Quarter</w:delText>
              </w:r>
            </w:del>
          </w:p>
        </w:tc>
        <w:tc>
          <w:tcPr>
            <w:tcW w:w="5955" w:type="dxa"/>
          </w:tcPr>
          <w:p w14:paraId="41F254AE" w14:textId="58208F0C" w:rsidR="265D5411" w:rsidRPr="002E7EBD" w:rsidDel="00724C87" w:rsidRDefault="6A243F08">
            <w:pPr>
              <w:pStyle w:val="NormalWeb"/>
              <w:spacing w:before="0" w:afterAutospacing="0"/>
              <w:rPr>
                <w:del w:id="2256" w:author="Chloe Mao" w:date="2022-03-15T02:20:00Z"/>
                <w:rFonts w:asciiTheme="minorHAnsi" w:eastAsiaTheme="minorEastAsia" w:hAnsiTheme="minorHAnsi" w:cstheme="minorHAnsi"/>
                <w:rPrChange w:id="2257" w:author="Chloe Mao" w:date="2022-03-15T23:40:00Z">
                  <w:rPr>
                    <w:del w:id="2258" w:author="Chloe Mao" w:date="2022-03-15T02:20:00Z"/>
                    <w:rFonts w:asciiTheme="minorHAnsi" w:eastAsiaTheme="minorEastAsia" w:hAnsiTheme="minorHAnsi" w:cstheme="minorBidi"/>
                    <w:sz w:val="22"/>
                    <w:szCs w:val="22"/>
                  </w:rPr>
                </w:rPrChange>
              </w:rPr>
              <w:pPrChange w:id="2259" w:author="Chloe Mao" w:date="2022-03-15T23:40:00Z">
                <w:pPr>
                  <w:pStyle w:val="NormalWeb"/>
                  <w:spacing w:after="0" w:afterAutospacing="0"/>
                </w:pPr>
              </w:pPrChange>
            </w:pPr>
            <w:del w:id="2260" w:author="Chloe Mao" w:date="2022-03-15T02:20:00Z">
              <w:r w:rsidRPr="002E7EBD" w:rsidDel="00724C87">
                <w:rPr>
                  <w:rFonts w:eastAsiaTheme="minorEastAsia" w:cstheme="minorHAnsi"/>
                  <w:rPrChange w:id="2261" w:author="Chloe Mao" w:date="2022-03-15T23:40:00Z">
                    <w:rPr>
                      <w:rFonts w:eastAsiaTheme="minorEastAsia"/>
                    </w:rPr>
                  </w:rPrChange>
                </w:rPr>
                <w:delText>Z</w:delText>
              </w:r>
              <w:r w:rsidR="002DFCF3" w:rsidRPr="002E7EBD" w:rsidDel="00724C87">
                <w:rPr>
                  <w:rFonts w:eastAsiaTheme="minorEastAsia" w:cstheme="minorHAnsi"/>
                  <w:rPrChange w:id="2262" w:author="Chloe Mao" w:date="2022-03-15T23:40:00Z">
                    <w:rPr>
                      <w:rFonts w:eastAsiaTheme="minorEastAsia"/>
                    </w:rPr>
                  </w:rPrChange>
                </w:rPr>
                <w:delText>-score of the transit time for every shipment in the dataset normalized by the carrier route combination</w:delText>
              </w:r>
            </w:del>
          </w:p>
        </w:tc>
      </w:tr>
      <w:tr w:rsidR="6D165163" w:rsidDel="00724C87" w14:paraId="1495FE80" w14:textId="34BC4EC9" w:rsidTr="0038075D">
        <w:trPr>
          <w:del w:id="2263" w:author="Chloe Mao" w:date="2022-03-15T02:20:00Z"/>
        </w:trPr>
        <w:tc>
          <w:tcPr>
            <w:tcW w:w="3005" w:type="dxa"/>
          </w:tcPr>
          <w:p w14:paraId="21B4EAC8" w14:textId="31227A69" w:rsidR="6D165163" w:rsidRPr="002E7EBD" w:rsidDel="00724C87" w:rsidRDefault="1DB0BF88">
            <w:pPr>
              <w:pStyle w:val="NormalWeb"/>
              <w:spacing w:before="0" w:afterAutospacing="0"/>
              <w:rPr>
                <w:del w:id="2264" w:author="Chloe Mao" w:date="2022-03-15T02:20:00Z"/>
                <w:rFonts w:asciiTheme="minorHAnsi" w:eastAsiaTheme="minorEastAsia" w:hAnsiTheme="minorHAnsi" w:cstheme="minorHAnsi"/>
                <w:rPrChange w:id="2265" w:author="Chloe Mao" w:date="2022-03-15T23:40:00Z">
                  <w:rPr>
                    <w:del w:id="2266" w:author="Chloe Mao" w:date="2022-03-15T02:20:00Z"/>
                    <w:rFonts w:asciiTheme="minorHAnsi" w:eastAsiaTheme="minorEastAsia" w:hAnsiTheme="minorHAnsi" w:cstheme="minorBidi"/>
                    <w:sz w:val="22"/>
                    <w:szCs w:val="22"/>
                  </w:rPr>
                </w:rPrChange>
              </w:rPr>
              <w:pPrChange w:id="2267" w:author="Chloe Mao" w:date="2022-03-15T23:40:00Z">
                <w:pPr>
                  <w:pStyle w:val="NormalWeb"/>
                  <w:spacing w:after="0" w:afterAutospacing="0"/>
                </w:pPr>
              </w:pPrChange>
            </w:pPr>
            <w:del w:id="2268" w:author="Chloe Mao" w:date="2022-03-15T02:20:00Z">
              <w:r w:rsidRPr="002E7EBD" w:rsidDel="00724C87">
                <w:rPr>
                  <w:rFonts w:eastAsiaTheme="minorEastAsia" w:cstheme="minorHAnsi"/>
                  <w:rPrChange w:id="2269" w:author="Chloe Mao" w:date="2022-03-15T23:40:00Z">
                    <w:rPr>
                      <w:rFonts w:eastAsiaTheme="minorEastAsia"/>
                    </w:rPr>
                  </w:rPrChange>
                </w:rPr>
                <w:delText>Expected Time to port</w:delText>
              </w:r>
            </w:del>
          </w:p>
        </w:tc>
        <w:tc>
          <w:tcPr>
            <w:tcW w:w="5955" w:type="dxa"/>
          </w:tcPr>
          <w:p w14:paraId="2C4C275C" w14:textId="50FDD409" w:rsidR="6D165163" w:rsidRPr="002E7EBD" w:rsidDel="00724C87" w:rsidRDefault="6938CE42">
            <w:pPr>
              <w:pStyle w:val="NormalWeb"/>
              <w:spacing w:before="0" w:afterAutospacing="0"/>
              <w:rPr>
                <w:del w:id="2270" w:author="Chloe Mao" w:date="2022-03-15T02:20:00Z"/>
                <w:rFonts w:asciiTheme="minorHAnsi" w:eastAsiaTheme="minorEastAsia" w:hAnsiTheme="minorHAnsi" w:cstheme="minorHAnsi"/>
                <w:rPrChange w:id="2271" w:author="Chloe Mao" w:date="2022-03-15T23:40:00Z">
                  <w:rPr>
                    <w:del w:id="2272" w:author="Chloe Mao" w:date="2022-03-15T02:20:00Z"/>
                    <w:rFonts w:asciiTheme="minorHAnsi" w:eastAsiaTheme="minorEastAsia" w:hAnsiTheme="minorHAnsi" w:cstheme="minorBidi"/>
                    <w:sz w:val="22"/>
                    <w:szCs w:val="22"/>
                  </w:rPr>
                </w:rPrChange>
              </w:rPr>
              <w:pPrChange w:id="2273" w:author="Chloe Mao" w:date="2022-03-15T23:40:00Z">
                <w:pPr>
                  <w:pStyle w:val="NormalWeb"/>
                  <w:spacing w:after="0" w:afterAutospacing="0"/>
                </w:pPr>
              </w:pPrChange>
            </w:pPr>
            <w:del w:id="2274" w:author="Chloe Mao" w:date="2022-03-15T02:20:00Z">
              <w:r w:rsidRPr="002E7EBD" w:rsidDel="00724C87">
                <w:rPr>
                  <w:rFonts w:eastAsiaTheme="minorEastAsia" w:cstheme="minorHAnsi"/>
                  <w:rPrChange w:id="2275" w:author="Chloe Mao" w:date="2022-03-15T23:40:00Z">
                    <w:rPr>
                      <w:rFonts w:eastAsiaTheme="minorEastAsia"/>
                    </w:rPr>
                  </w:rPrChange>
                </w:rPr>
                <w:delText>The time period between the booking date and the expected time the shipper will receive the shipment at the port of origin</w:delText>
              </w:r>
              <w:r w:rsidR="0C8AE44A" w:rsidRPr="002E7EBD" w:rsidDel="00724C87">
                <w:rPr>
                  <w:rFonts w:eastAsiaTheme="minorEastAsia" w:cstheme="minorHAnsi"/>
                  <w:rPrChange w:id="2276" w:author="Chloe Mao" w:date="2022-03-15T23:40:00Z">
                    <w:rPr>
                      <w:rFonts w:eastAsiaTheme="minorEastAsia"/>
                    </w:rPr>
                  </w:rPrChange>
                </w:rPr>
                <w:delText>,</w:delText>
              </w:r>
              <w:r w:rsidRPr="002E7EBD" w:rsidDel="00724C87">
                <w:rPr>
                  <w:rFonts w:eastAsiaTheme="minorEastAsia" w:cstheme="minorHAnsi"/>
                  <w:rPrChange w:id="2277" w:author="Chloe Mao" w:date="2022-03-15T23:40:00Z">
                    <w:rPr>
                      <w:rFonts w:eastAsiaTheme="minorEastAsia"/>
                    </w:rPr>
                  </w:rPrChange>
                </w:rPr>
                <w:delText xml:space="preserve"> given by the customer</w:delText>
              </w:r>
            </w:del>
          </w:p>
        </w:tc>
      </w:tr>
      <w:tr w:rsidR="1DB0BF88" w:rsidDel="00724C87" w14:paraId="28F2EEBB" w14:textId="5756205C" w:rsidTr="0038075D">
        <w:trPr>
          <w:del w:id="2278" w:author="Chloe Mao" w:date="2022-03-15T02:20:00Z"/>
        </w:trPr>
        <w:tc>
          <w:tcPr>
            <w:tcW w:w="3005" w:type="dxa"/>
          </w:tcPr>
          <w:p w14:paraId="5D66EC5D" w14:textId="7B1A334E" w:rsidR="1DB0BF88" w:rsidRPr="002E7EBD" w:rsidDel="00724C87" w:rsidRDefault="58E66A5D">
            <w:pPr>
              <w:pStyle w:val="NormalWeb"/>
              <w:spacing w:before="0" w:afterAutospacing="0"/>
              <w:rPr>
                <w:del w:id="2279" w:author="Chloe Mao" w:date="2022-03-15T02:20:00Z"/>
                <w:rFonts w:asciiTheme="minorHAnsi" w:eastAsiaTheme="minorEastAsia" w:hAnsiTheme="minorHAnsi" w:cstheme="minorHAnsi"/>
                <w:rPrChange w:id="2280" w:author="Chloe Mao" w:date="2022-03-15T23:40:00Z">
                  <w:rPr>
                    <w:del w:id="2281" w:author="Chloe Mao" w:date="2022-03-15T02:20:00Z"/>
                    <w:rFonts w:asciiTheme="minorHAnsi" w:eastAsiaTheme="minorEastAsia" w:hAnsiTheme="minorHAnsi" w:cstheme="minorBidi"/>
                    <w:sz w:val="22"/>
                    <w:szCs w:val="22"/>
                  </w:rPr>
                </w:rPrChange>
              </w:rPr>
              <w:pPrChange w:id="2282" w:author="Chloe Mao" w:date="2022-03-15T23:40:00Z">
                <w:pPr>
                  <w:pStyle w:val="NormalWeb"/>
                  <w:spacing w:after="0" w:afterAutospacing="0"/>
                </w:pPr>
              </w:pPrChange>
            </w:pPr>
            <w:del w:id="2283" w:author="Chloe Mao" w:date="2022-03-15T02:20:00Z">
              <w:r w:rsidRPr="002E7EBD" w:rsidDel="00724C87">
                <w:rPr>
                  <w:rFonts w:eastAsiaTheme="minorEastAsia" w:cstheme="minorHAnsi"/>
                  <w:rPrChange w:id="2284" w:author="Chloe Mao" w:date="2022-03-15T23:40:00Z">
                    <w:rPr>
                      <w:rFonts w:eastAsiaTheme="minorEastAsia"/>
                    </w:rPr>
                  </w:rPrChange>
                </w:rPr>
                <w:delText>Port of origin late</w:delText>
              </w:r>
            </w:del>
          </w:p>
        </w:tc>
        <w:tc>
          <w:tcPr>
            <w:tcW w:w="5955" w:type="dxa"/>
          </w:tcPr>
          <w:p w14:paraId="6C612669" w14:textId="28336929" w:rsidR="1DB0BF88" w:rsidRPr="002E7EBD" w:rsidDel="00724C87" w:rsidRDefault="1FA28FD9">
            <w:pPr>
              <w:pStyle w:val="NormalWeb"/>
              <w:spacing w:before="0" w:afterAutospacing="0"/>
              <w:rPr>
                <w:del w:id="2285" w:author="Chloe Mao" w:date="2022-03-15T02:20:00Z"/>
                <w:rFonts w:asciiTheme="minorHAnsi" w:eastAsiaTheme="minorEastAsia" w:hAnsiTheme="minorHAnsi" w:cstheme="minorHAnsi"/>
                <w:rPrChange w:id="2286" w:author="Chloe Mao" w:date="2022-03-15T23:40:00Z">
                  <w:rPr>
                    <w:del w:id="2287" w:author="Chloe Mao" w:date="2022-03-15T02:20:00Z"/>
                    <w:rFonts w:asciiTheme="minorHAnsi" w:eastAsiaTheme="minorEastAsia" w:hAnsiTheme="minorHAnsi" w:cstheme="minorBidi"/>
                    <w:sz w:val="22"/>
                    <w:szCs w:val="22"/>
                  </w:rPr>
                </w:rPrChange>
              </w:rPr>
              <w:pPrChange w:id="2288" w:author="Chloe Mao" w:date="2022-03-15T23:40:00Z">
                <w:pPr>
                  <w:pStyle w:val="NormalWeb"/>
                  <w:spacing w:after="0" w:afterAutospacing="0"/>
                </w:pPr>
              </w:pPrChange>
            </w:pPr>
            <w:del w:id="2289" w:author="Chloe Mao" w:date="2022-03-15T02:20:00Z">
              <w:r w:rsidRPr="002E7EBD" w:rsidDel="00724C87">
                <w:rPr>
                  <w:rFonts w:eastAsiaTheme="minorEastAsia" w:cstheme="minorHAnsi"/>
                  <w:rPrChange w:id="2290" w:author="Chloe Mao" w:date="2022-03-15T23:40:00Z">
                    <w:rPr>
                      <w:rFonts w:eastAsiaTheme="minorEastAsia"/>
                    </w:rPr>
                  </w:rPrChange>
                </w:rPr>
                <w:delText>A binary column indicating if the shipment is received after the expected received date</w:delText>
              </w:r>
            </w:del>
          </w:p>
        </w:tc>
      </w:tr>
      <w:tr w:rsidR="58E66A5D" w:rsidDel="00724C87" w14:paraId="574A28E5" w14:textId="5C91E88B" w:rsidTr="0038075D">
        <w:trPr>
          <w:del w:id="2291" w:author="Chloe Mao" w:date="2022-03-15T02:20:00Z"/>
        </w:trPr>
        <w:tc>
          <w:tcPr>
            <w:tcW w:w="3005" w:type="dxa"/>
          </w:tcPr>
          <w:p w14:paraId="1705AB9B" w14:textId="73BBCA67" w:rsidR="58E66A5D" w:rsidRPr="002E7EBD" w:rsidDel="00724C87" w:rsidRDefault="4D77E924">
            <w:pPr>
              <w:pStyle w:val="NormalWeb"/>
              <w:spacing w:before="0" w:afterAutospacing="0"/>
              <w:rPr>
                <w:del w:id="2292" w:author="Chloe Mao" w:date="2022-03-15T02:20:00Z"/>
                <w:rFonts w:asciiTheme="minorHAnsi" w:eastAsiaTheme="minorEastAsia" w:hAnsiTheme="minorHAnsi" w:cstheme="minorHAnsi"/>
                <w:rPrChange w:id="2293" w:author="Chloe Mao" w:date="2022-03-15T23:40:00Z">
                  <w:rPr>
                    <w:del w:id="2294" w:author="Chloe Mao" w:date="2022-03-15T02:20:00Z"/>
                    <w:rFonts w:asciiTheme="minorHAnsi" w:eastAsiaTheme="minorEastAsia" w:hAnsiTheme="minorHAnsi" w:cstheme="minorBidi"/>
                    <w:sz w:val="22"/>
                    <w:szCs w:val="22"/>
                  </w:rPr>
                </w:rPrChange>
              </w:rPr>
              <w:pPrChange w:id="2295" w:author="Chloe Mao" w:date="2022-03-15T23:40:00Z">
                <w:pPr>
                  <w:pStyle w:val="NormalWeb"/>
                  <w:spacing w:after="0" w:afterAutospacing="0"/>
                </w:pPr>
              </w:pPrChange>
            </w:pPr>
            <w:del w:id="2296" w:author="Chloe Mao" w:date="2022-03-15T02:20:00Z">
              <w:r w:rsidRPr="002E7EBD" w:rsidDel="00724C87">
                <w:rPr>
                  <w:rFonts w:eastAsiaTheme="minorEastAsia" w:cstheme="minorHAnsi"/>
                  <w:rPrChange w:id="2297" w:author="Chloe Mao" w:date="2022-03-15T23:40:00Z">
                    <w:rPr>
                      <w:rFonts w:eastAsiaTheme="minorEastAsia"/>
                    </w:rPr>
                  </w:rPrChange>
                </w:rPr>
                <w:delText>Port of origin latest</w:delText>
              </w:r>
            </w:del>
          </w:p>
        </w:tc>
        <w:tc>
          <w:tcPr>
            <w:tcW w:w="5955" w:type="dxa"/>
          </w:tcPr>
          <w:p w14:paraId="0ABAD257" w14:textId="462A3722" w:rsidR="58E66A5D" w:rsidRPr="002E7EBD" w:rsidDel="00724C87" w:rsidRDefault="5D4DA88B">
            <w:pPr>
              <w:pStyle w:val="NormalWeb"/>
              <w:spacing w:before="0" w:afterAutospacing="0"/>
              <w:rPr>
                <w:del w:id="2298" w:author="Chloe Mao" w:date="2022-03-15T02:20:00Z"/>
                <w:rFonts w:asciiTheme="minorHAnsi" w:eastAsiaTheme="minorEastAsia" w:hAnsiTheme="minorHAnsi" w:cstheme="minorHAnsi"/>
                <w:rPrChange w:id="2299" w:author="Chloe Mao" w:date="2022-03-15T23:40:00Z">
                  <w:rPr>
                    <w:del w:id="2300" w:author="Chloe Mao" w:date="2022-03-15T02:20:00Z"/>
                    <w:rFonts w:asciiTheme="minorHAnsi" w:eastAsiaTheme="minorEastAsia" w:hAnsiTheme="minorHAnsi" w:cstheme="minorBidi"/>
                    <w:sz w:val="22"/>
                    <w:szCs w:val="22"/>
                  </w:rPr>
                </w:rPrChange>
              </w:rPr>
              <w:pPrChange w:id="2301" w:author="Chloe Mao" w:date="2022-03-15T23:40:00Z">
                <w:pPr>
                  <w:pStyle w:val="NormalWeb"/>
                  <w:spacing w:after="0" w:afterAutospacing="0"/>
                </w:pPr>
              </w:pPrChange>
            </w:pPr>
            <w:del w:id="2302" w:author="Chloe Mao" w:date="2022-03-15T02:20:00Z">
              <w:r w:rsidRPr="002E7EBD" w:rsidDel="00724C87">
                <w:rPr>
                  <w:rFonts w:eastAsiaTheme="minorEastAsia" w:cstheme="minorHAnsi"/>
                  <w:rPrChange w:id="2303" w:author="Chloe Mao" w:date="2022-03-15T23:40:00Z">
                    <w:rPr>
                      <w:rFonts w:eastAsiaTheme="minorEastAsia"/>
                    </w:rPr>
                  </w:rPrChange>
                </w:rPr>
                <w:delText>A</w:delText>
              </w:r>
              <w:r w:rsidR="411ACEFC" w:rsidRPr="002E7EBD" w:rsidDel="00724C87">
                <w:rPr>
                  <w:rFonts w:eastAsiaTheme="minorEastAsia" w:cstheme="minorHAnsi"/>
                  <w:rPrChange w:id="2304" w:author="Chloe Mao" w:date="2022-03-15T23:40:00Z">
                    <w:rPr>
                      <w:rFonts w:eastAsiaTheme="minorEastAsia"/>
                    </w:rPr>
                  </w:rPrChange>
                </w:rPr>
                <w:delText xml:space="preserve"> binary column indicating if the shipment is received after the latest possible received date given by the shipper</w:delText>
              </w:r>
            </w:del>
          </w:p>
        </w:tc>
      </w:tr>
      <w:tr w:rsidR="3B78790C" w:rsidDel="00724C87" w14:paraId="4C82ED33" w14:textId="1AC64C3D" w:rsidTr="0038075D">
        <w:trPr>
          <w:del w:id="2305" w:author="Chloe Mao" w:date="2022-03-15T02:20:00Z"/>
        </w:trPr>
        <w:tc>
          <w:tcPr>
            <w:tcW w:w="3005" w:type="dxa"/>
          </w:tcPr>
          <w:p w14:paraId="7A8D1ABD" w14:textId="7806501F" w:rsidR="3B78790C" w:rsidRPr="002E7EBD" w:rsidDel="00724C87" w:rsidRDefault="3B78790C">
            <w:pPr>
              <w:pStyle w:val="NormalWeb"/>
              <w:spacing w:before="0" w:afterAutospacing="0"/>
              <w:rPr>
                <w:del w:id="2306" w:author="Chloe Mao" w:date="2022-03-15T02:20:00Z"/>
                <w:rFonts w:asciiTheme="minorHAnsi" w:eastAsiaTheme="minorEastAsia" w:hAnsiTheme="minorHAnsi" w:cstheme="minorHAnsi"/>
                <w:rPrChange w:id="2307" w:author="Chloe Mao" w:date="2022-03-15T23:40:00Z">
                  <w:rPr>
                    <w:del w:id="2308" w:author="Chloe Mao" w:date="2022-03-15T02:20:00Z"/>
                    <w:rFonts w:asciiTheme="minorHAnsi" w:eastAsiaTheme="minorEastAsia" w:hAnsiTheme="minorHAnsi" w:cstheme="minorBidi"/>
                    <w:sz w:val="22"/>
                    <w:szCs w:val="22"/>
                  </w:rPr>
                </w:rPrChange>
              </w:rPr>
              <w:pPrChange w:id="2309" w:author="Chloe Mao" w:date="2022-03-15T23:40:00Z">
                <w:pPr>
                  <w:pStyle w:val="NormalWeb"/>
                  <w:spacing w:after="0" w:afterAutospacing="0"/>
                </w:pPr>
              </w:pPrChange>
            </w:pPr>
            <w:del w:id="2310" w:author="Chloe Mao" w:date="2022-03-15T02:20:00Z">
              <w:r w:rsidRPr="002E7EBD" w:rsidDel="00724C87">
                <w:rPr>
                  <w:rFonts w:eastAsiaTheme="minorEastAsia" w:cstheme="minorHAnsi"/>
                  <w:rPrChange w:id="2311" w:author="Chloe Mao" w:date="2022-03-15T23:40:00Z">
                    <w:rPr>
                      <w:rFonts w:eastAsiaTheme="minorEastAsia"/>
                    </w:rPr>
                  </w:rPrChange>
                </w:rPr>
                <w:delText>Capacity of port of destination</w:delText>
              </w:r>
            </w:del>
          </w:p>
        </w:tc>
        <w:tc>
          <w:tcPr>
            <w:tcW w:w="5955" w:type="dxa"/>
          </w:tcPr>
          <w:p w14:paraId="6900DDEB" w14:textId="5A3412E9" w:rsidR="3B78790C" w:rsidRPr="002E7EBD" w:rsidDel="00724C87" w:rsidRDefault="3F40F818">
            <w:pPr>
              <w:pStyle w:val="NormalWeb"/>
              <w:spacing w:before="0" w:afterAutospacing="0"/>
              <w:rPr>
                <w:del w:id="2312" w:author="Chloe Mao" w:date="2022-03-15T02:20:00Z"/>
                <w:rFonts w:asciiTheme="minorHAnsi" w:eastAsiaTheme="minorEastAsia" w:hAnsiTheme="minorHAnsi" w:cstheme="minorHAnsi"/>
                <w:rPrChange w:id="2313" w:author="Chloe Mao" w:date="2022-03-15T23:40:00Z">
                  <w:rPr>
                    <w:del w:id="2314" w:author="Chloe Mao" w:date="2022-03-15T02:20:00Z"/>
                    <w:rFonts w:asciiTheme="minorHAnsi" w:eastAsiaTheme="minorEastAsia" w:hAnsiTheme="minorHAnsi" w:cstheme="minorBidi"/>
                    <w:sz w:val="22"/>
                    <w:szCs w:val="22"/>
                  </w:rPr>
                </w:rPrChange>
              </w:rPr>
              <w:pPrChange w:id="2315" w:author="Chloe Mao" w:date="2022-03-15T23:40:00Z">
                <w:pPr>
                  <w:pStyle w:val="NormalWeb"/>
                  <w:spacing w:after="0" w:afterAutospacing="0"/>
                </w:pPr>
              </w:pPrChange>
            </w:pPr>
            <w:del w:id="2316" w:author="Chloe Mao" w:date="2022-03-15T02:20:00Z">
              <w:r w:rsidRPr="002E7EBD" w:rsidDel="00724C87">
                <w:rPr>
                  <w:rFonts w:eastAsiaTheme="minorEastAsia" w:cstheme="minorHAnsi"/>
                  <w:rPrChange w:id="2317" w:author="Chloe Mao" w:date="2022-03-15T23:40:00Z">
                    <w:rPr>
                      <w:rFonts w:eastAsiaTheme="minorEastAsia"/>
                    </w:rPr>
                  </w:rPrChange>
                </w:rPr>
                <w:delText>The</w:delText>
              </w:r>
              <w:r w:rsidR="0D8E4E7D" w:rsidRPr="002E7EBD" w:rsidDel="00724C87">
                <w:rPr>
                  <w:rFonts w:eastAsiaTheme="minorEastAsia" w:cstheme="minorHAnsi"/>
                  <w:rPrChange w:id="2318" w:author="Chloe Mao" w:date="2022-03-15T23:40:00Z">
                    <w:rPr>
                      <w:rFonts w:eastAsiaTheme="minorEastAsia"/>
                    </w:rPr>
                  </w:rPrChange>
                </w:rPr>
                <w:delText xml:space="preserve"> percentage of total capacity historically occupied at the port of destination in a two-day window around the expected arrival date of the containership</w:delText>
              </w:r>
            </w:del>
          </w:p>
        </w:tc>
      </w:tr>
      <w:tr w:rsidR="3B78790C" w:rsidDel="00724C87" w14:paraId="42E78B27" w14:textId="12F2EDB9" w:rsidTr="0038075D">
        <w:trPr>
          <w:del w:id="2319" w:author="Chloe Mao" w:date="2022-03-15T02:20:00Z"/>
        </w:trPr>
        <w:tc>
          <w:tcPr>
            <w:tcW w:w="3005" w:type="dxa"/>
          </w:tcPr>
          <w:p w14:paraId="3050BC3A" w14:textId="51BD4F83" w:rsidR="3B78790C" w:rsidRPr="002E7EBD" w:rsidDel="00724C87" w:rsidRDefault="535C0DDA">
            <w:pPr>
              <w:pStyle w:val="NormalWeb"/>
              <w:spacing w:before="0" w:afterAutospacing="0"/>
              <w:rPr>
                <w:del w:id="2320" w:author="Chloe Mao" w:date="2022-03-15T02:20:00Z"/>
                <w:rFonts w:asciiTheme="minorHAnsi" w:eastAsiaTheme="minorEastAsia" w:hAnsiTheme="minorHAnsi" w:cstheme="minorHAnsi"/>
                <w:rPrChange w:id="2321" w:author="Chloe Mao" w:date="2022-03-15T23:40:00Z">
                  <w:rPr>
                    <w:del w:id="2322" w:author="Chloe Mao" w:date="2022-03-15T02:20:00Z"/>
                    <w:rFonts w:asciiTheme="minorHAnsi" w:eastAsiaTheme="minorEastAsia" w:hAnsiTheme="minorHAnsi" w:cstheme="minorBidi"/>
                    <w:sz w:val="22"/>
                    <w:szCs w:val="22"/>
                  </w:rPr>
                </w:rPrChange>
              </w:rPr>
              <w:pPrChange w:id="2323" w:author="Chloe Mao" w:date="2022-03-15T23:40:00Z">
                <w:pPr>
                  <w:pStyle w:val="NormalWeb"/>
                  <w:spacing w:after="0" w:afterAutospacing="0"/>
                </w:pPr>
              </w:pPrChange>
            </w:pPr>
            <w:del w:id="2324" w:author="Chloe Mao" w:date="2022-03-15T02:20:00Z">
              <w:r w:rsidRPr="002E7EBD" w:rsidDel="00724C87">
                <w:rPr>
                  <w:rFonts w:eastAsiaTheme="minorEastAsia" w:cstheme="minorHAnsi"/>
                  <w:rPrChange w:id="2325" w:author="Chloe Mao" w:date="2022-03-15T23:40:00Z">
                    <w:rPr>
                      <w:rFonts w:eastAsiaTheme="minorEastAsia"/>
                    </w:rPr>
                  </w:rPrChange>
                </w:rPr>
                <w:delText>Late departure</w:delText>
              </w:r>
            </w:del>
          </w:p>
        </w:tc>
        <w:tc>
          <w:tcPr>
            <w:tcW w:w="5955" w:type="dxa"/>
          </w:tcPr>
          <w:p w14:paraId="0FD91E58" w14:textId="20E1D69C" w:rsidR="3B78790C" w:rsidRPr="002E7EBD" w:rsidDel="00724C87" w:rsidRDefault="160ABD5B">
            <w:pPr>
              <w:pStyle w:val="NormalWeb"/>
              <w:spacing w:before="0" w:afterAutospacing="0"/>
              <w:rPr>
                <w:del w:id="2326" w:author="Chloe Mao" w:date="2022-03-15T02:20:00Z"/>
                <w:rFonts w:asciiTheme="minorHAnsi" w:eastAsiaTheme="minorEastAsia" w:hAnsiTheme="minorHAnsi" w:cstheme="minorHAnsi"/>
                <w:rPrChange w:id="2327" w:author="Chloe Mao" w:date="2022-03-15T23:40:00Z">
                  <w:rPr>
                    <w:del w:id="2328" w:author="Chloe Mao" w:date="2022-03-15T02:20:00Z"/>
                    <w:rFonts w:asciiTheme="minorHAnsi" w:eastAsiaTheme="minorEastAsia" w:hAnsiTheme="minorHAnsi" w:cstheme="minorBidi"/>
                    <w:sz w:val="22"/>
                    <w:szCs w:val="22"/>
                  </w:rPr>
                </w:rPrChange>
              </w:rPr>
              <w:pPrChange w:id="2329" w:author="Chloe Mao" w:date="2022-03-15T23:40:00Z">
                <w:pPr>
                  <w:pStyle w:val="NormalWeb"/>
                  <w:spacing w:after="0" w:afterAutospacing="0"/>
                </w:pPr>
              </w:pPrChange>
            </w:pPr>
            <w:del w:id="2330" w:author="Chloe Mao" w:date="2022-03-15T02:20:00Z">
              <w:r w:rsidRPr="002E7EBD" w:rsidDel="00724C87">
                <w:rPr>
                  <w:rFonts w:eastAsiaTheme="minorEastAsia" w:cstheme="minorHAnsi"/>
                  <w:rPrChange w:id="2331" w:author="Chloe Mao" w:date="2022-03-15T23:40:00Z">
                    <w:rPr>
                      <w:rFonts w:eastAsiaTheme="minorEastAsia"/>
                    </w:rPr>
                  </w:rPrChange>
                </w:rPr>
                <w:delText>A</w:delText>
              </w:r>
              <w:r w:rsidR="2C147B45" w:rsidRPr="002E7EBD" w:rsidDel="00724C87">
                <w:rPr>
                  <w:rFonts w:eastAsiaTheme="minorEastAsia" w:cstheme="minorHAnsi"/>
                  <w:rPrChange w:id="2332" w:author="Chloe Mao" w:date="2022-03-15T23:40:00Z">
                    <w:rPr>
                      <w:rFonts w:eastAsiaTheme="minorEastAsia"/>
                    </w:rPr>
                  </w:rPrChange>
                </w:rPr>
                <w:delText xml:space="preserve"> binary column indicating if the containership left the port of origin later than the expected date of departure</w:delText>
              </w:r>
            </w:del>
          </w:p>
        </w:tc>
      </w:tr>
    </w:tbl>
    <w:p w14:paraId="17FEB339" w14:textId="45967797" w:rsidR="7B6C90EF" w:rsidRPr="002E7EBD" w:rsidDel="001C468D" w:rsidRDefault="7B6C90EF">
      <w:pPr>
        <w:spacing w:line="240" w:lineRule="auto"/>
        <w:rPr>
          <w:del w:id="2333" w:author="Chloe Mao" w:date="2022-03-15T02:21:00Z"/>
          <w:rFonts w:cstheme="minorHAnsi"/>
          <w:sz w:val="24"/>
          <w:szCs w:val="24"/>
          <w:rPrChange w:id="2334" w:author="Chloe Mao" w:date="2022-03-15T23:40:00Z">
            <w:rPr>
              <w:del w:id="2335" w:author="Chloe Mao" w:date="2022-03-15T02:21:00Z"/>
            </w:rPr>
          </w:rPrChange>
        </w:rPr>
        <w:pPrChange w:id="2336" w:author="Chloe Mao" w:date="2022-03-15T23:40:00Z">
          <w:pPr>
            <w:spacing w:after="0" w:line="240" w:lineRule="auto"/>
          </w:pPr>
        </w:pPrChange>
      </w:pPr>
    </w:p>
    <w:p w14:paraId="0855730E" w14:textId="6BD9AA53" w:rsidR="22422F14" w:rsidRPr="002E7EBD" w:rsidDel="001C468D" w:rsidRDefault="7B6C90EF">
      <w:pPr>
        <w:spacing w:line="240" w:lineRule="auto"/>
        <w:rPr>
          <w:del w:id="2337" w:author="Chloe Mao" w:date="2022-03-15T02:21:00Z"/>
          <w:rFonts w:cstheme="minorHAnsi"/>
          <w:sz w:val="24"/>
          <w:szCs w:val="24"/>
          <w:rPrChange w:id="2338" w:author="Chloe Mao" w:date="2022-03-15T23:40:00Z">
            <w:rPr>
              <w:del w:id="2339" w:author="Chloe Mao" w:date="2022-03-15T02:21:00Z"/>
            </w:rPr>
          </w:rPrChange>
        </w:rPr>
        <w:pPrChange w:id="2340" w:author="Chloe Mao" w:date="2022-03-15T23:40:00Z">
          <w:pPr>
            <w:spacing w:after="0" w:line="240" w:lineRule="auto"/>
          </w:pPr>
        </w:pPrChange>
      </w:pPr>
      <w:del w:id="2341" w:author="Chloe Mao" w:date="2022-03-15T02:21:00Z">
        <w:r w:rsidRPr="002E7EBD" w:rsidDel="001C468D">
          <w:rPr>
            <w:rFonts w:cstheme="minorHAnsi"/>
            <w:sz w:val="24"/>
            <w:szCs w:val="24"/>
            <w:rPrChange w:id="2342" w:author="Chloe Mao" w:date="2022-03-15T23:40:00Z">
              <w:rPr/>
            </w:rPrChange>
          </w:rPr>
          <w:delText xml:space="preserve">Key performance metrics </w:delText>
        </w:r>
        <w:r w:rsidR="50715092" w:rsidRPr="002E7EBD" w:rsidDel="001C468D">
          <w:rPr>
            <w:rFonts w:cstheme="minorHAnsi"/>
            <w:sz w:val="24"/>
            <w:szCs w:val="24"/>
            <w:rPrChange w:id="2343" w:author="Chloe Mao" w:date="2022-03-15T23:40:00Z">
              <w:rPr/>
            </w:rPrChange>
          </w:rPr>
          <w:delText xml:space="preserve">are R squared, Mean </w:delText>
        </w:r>
        <w:r w:rsidR="0150B5A6" w:rsidRPr="002E7EBD" w:rsidDel="001C468D">
          <w:rPr>
            <w:rFonts w:cstheme="minorHAnsi"/>
            <w:sz w:val="24"/>
            <w:szCs w:val="24"/>
            <w:rPrChange w:id="2344" w:author="Chloe Mao" w:date="2022-03-15T23:40:00Z">
              <w:rPr/>
            </w:rPrChange>
          </w:rPr>
          <w:delText xml:space="preserve">absolute error, </w:delText>
        </w:r>
        <w:r w:rsidR="31EB23CA" w:rsidRPr="002E7EBD" w:rsidDel="001C468D">
          <w:rPr>
            <w:rFonts w:cstheme="minorHAnsi"/>
            <w:sz w:val="24"/>
            <w:szCs w:val="24"/>
            <w:rPrChange w:id="2345" w:author="Chloe Mao" w:date="2022-03-15T23:40:00Z">
              <w:rPr/>
            </w:rPrChange>
          </w:rPr>
          <w:delText xml:space="preserve">Mean absolute percentage error and Root </w:delText>
        </w:r>
        <w:r w:rsidR="267CA291" w:rsidRPr="002E7EBD" w:rsidDel="001C468D">
          <w:rPr>
            <w:rFonts w:cstheme="minorHAnsi"/>
            <w:sz w:val="24"/>
            <w:szCs w:val="24"/>
            <w:rPrChange w:id="2346" w:author="Chloe Mao" w:date="2022-03-15T23:40:00Z">
              <w:rPr/>
            </w:rPrChange>
          </w:rPr>
          <w:delText>mean squared error</w:delText>
        </w:r>
        <w:r w:rsidR="544C9E0C" w:rsidRPr="002E7EBD" w:rsidDel="001C468D">
          <w:rPr>
            <w:rFonts w:cstheme="minorHAnsi"/>
            <w:sz w:val="24"/>
            <w:szCs w:val="24"/>
            <w:rPrChange w:id="2347" w:author="Chloe Mao" w:date="2022-03-15T23:40:00Z">
              <w:rPr/>
            </w:rPrChange>
          </w:rPr>
          <w:delText xml:space="preserve"> and Depth of the trees (only </w:delText>
        </w:r>
        <w:r w:rsidR="3C4DDF06" w:rsidRPr="002E7EBD" w:rsidDel="001C468D">
          <w:rPr>
            <w:rFonts w:cstheme="minorHAnsi"/>
            <w:sz w:val="24"/>
            <w:szCs w:val="24"/>
            <w:rPrChange w:id="2348" w:author="Chloe Mao" w:date="2022-03-15T23:40:00Z">
              <w:rPr/>
            </w:rPrChange>
          </w:rPr>
          <w:delText xml:space="preserve">in Random Forest). </w:delText>
        </w:r>
      </w:del>
    </w:p>
    <w:p w14:paraId="5B9E4A98" w14:textId="18682E29" w:rsidR="5643668B" w:rsidRPr="002E7EBD" w:rsidDel="001C468D" w:rsidRDefault="5643668B">
      <w:pPr>
        <w:spacing w:line="240" w:lineRule="auto"/>
        <w:rPr>
          <w:del w:id="2349" w:author="Chloe Mao" w:date="2022-03-15T02:21:00Z"/>
          <w:rFonts w:cstheme="minorHAnsi"/>
          <w:sz w:val="24"/>
          <w:szCs w:val="24"/>
          <w:rPrChange w:id="2350" w:author="Chloe Mao" w:date="2022-03-15T23:40:00Z">
            <w:rPr>
              <w:del w:id="2351" w:author="Chloe Mao" w:date="2022-03-15T02:21:00Z"/>
            </w:rPr>
          </w:rPrChange>
        </w:rPr>
        <w:pPrChange w:id="2352" w:author="Chloe Mao" w:date="2022-03-15T23:40:00Z">
          <w:pPr>
            <w:spacing w:after="0" w:line="240" w:lineRule="auto"/>
          </w:pPr>
        </w:pPrChange>
      </w:pPr>
    </w:p>
    <w:tbl>
      <w:tblPr>
        <w:tblStyle w:val="TableGrid"/>
        <w:tblW w:w="0" w:type="auto"/>
        <w:jc w:val="center"/>
        <w:tblLayout w:type="fixed"/>
        <w:tblLook w:val="06A0" w:firstRow="1" w:lastRow="0" w:firstColumn="1" w:lastColumn="0" w:noHBand="1" w:noVBand="1"/>
      </w:tblPr>
      <w:tblGrid>
        <w:gridCol w:w="3045"/>
        <w:gridCol w:w="5970"/>
      </w:tblGrid>
      <w:tr w:rsidR="7EF0190C" w:rsidDel="001C468D" w14:paraId="42AAB5AB" w14:textId="5C766FA4" w:rsidTr="15F553A4">
        <w:trPr>
          <w:jc w:val="center"/>
          <w:del w:id="2353" w:author="Chloe Mao" w:date="2022-03-15T02:21:00Z"/>
        </w:trPr>
        <w:tc>
          <w:tcPr>
            <w:tcW w:w="3045" w:type="dxa"/>
            <w:vMerge w:val="restart"/>
          </w:tcPr>
          <w:p w14:paraId="6A2B6627" w14:textId="2651FB52" w:rsidR="7EF0190C" w:rsidRPr="002E7EBD" w:rsidDel="001C468D" w:rsidRDefault="6223DC35" w:rsidP="005F0DBD">
            <w:pPr>
              <w:jc w:val="center"/>
              <w:rPr>
                <w:del w:id="2354" w:author="Chloe Mao" w:date="2022-03-15T02:21:00Z"/>
                <w:rFonts w:cstheme="minorHAnsi"/>
                <w:b/>
                <w:sz w:val="24"/>
                <w:szCs w:val="24"/>
                <w:rPrChange w:id="2355" w:author="Chloe Mao" w:date="2022-03-15T23:40:00Z">
                  <w:rPr>
                    <w:del w:id="2356" w:author="Chloe Mao" w:date="2022-03-15T02:21:00Z"/>
                    <w:b/>
                  </w:rPr>
                </w:rPrChange>
              </w:rPr>
            </w:pPr>
            <w:del w:id="2357" w:author="Chloe Mao" w:date="2022-03-15T02:21:00Z">
              <w:r w:rsidRPr="002E7EBD" w:rsidDel="001C468D">
                <w:rPr>
                  <w:rFonts w:cstheme="minorHAnsi"/>
                  <w:b/>
                  <w:sz w:val="24"/>
                  <w:szCs w:val="24"/>
                  <w:rPrChange w:id="2358" w:author="Chloe Mao" w:date="2022-03-15T23:40:00Z">
                    <w:rPr>
                      <w:b/>
                    </w:rPr>
                  </w:rPrChange>
                </w:rPr>
                <w:delText>External risk factors</w:delText>
              </w:r>
            </w:del>
          </w:p>
        </w:tc>
        <w:tc>
          <w:tcPr>
            <w:tcW w:w="5970" w:type="dxa"/>
          </w:tcPr>
          <w:p w14:paraId="6A12B85C" w14:textId="0AAAFB46" w:rsidR="7EF0190C" w:rsidRPr="002E7EBD" w:rsidDel="001C468D" w:rsidRDefault="6827E7DE" w:rsidP="005F0DBD">
            <w:pPr>
              <w:jc w:val="center"/>
              <w:rPr>
                <w:del w:id="2359" w:author="Chloe Mao" w:date="2022-03-15T02:21:00Z"/>
                <w:rFonts w:cstheme="minorHAnsi"/>
                <w:sz w:val="24"/>
                <w:szCs w:val="24"/>
                <w:rPrChange w:id="2360" w:author="Chloe Mao" w:date="2022-03-15T23:40:00Z">
                  <w:rPr>
                    <w:del w:id="2361" w:author="Chloe Mao" w:date="2022-03-15T02:21:00Z"/>
                  </w:rPr>
                </w:rPrChange>
              </w:rPr>
            </w:pPr>
            <w:del w:id="2362" w:author="Chloe Mao" w:date="2022-03-15T02:21:00Z">
              <w:r w:rsidRPr="002E7EBD" w:rsidDel="001C468D">
                <w:rPr>
                  <w:rFonts w:eastAsia="Calibri" w:cstheme="minorHAnsi"/>
                  <w:sz w:val="24"/>
                  <w:szCs w:val="24"/>
                  <w:rPrChange w:id="2363" w:author="Chloe Mao" w:date="2022-03-15T23:40:00Z">
                    <w:rPr>
                      <w:rFonts w:ascii="Calibri" w:eastAsia="Calibri" w:hAnsi="Calibri" w:cs="Calibri"/>
                    </w:rPr>
                  </w:rPrChange>
                </w:rPr>
                <w:delText>Cargo growth</w:delText>
              </w:r>
            </w:del>
          </w:p>
        </w:tc>
      </w:tr>
      <w:tr w:rsidR="7EF0190C" w:rsidDel="001C468D" w14:paraId="525036A0" w14:textId="5E7F9E97" w:rsidTr="1376C951">
        <w:trPr>
          <w:jc w:val="center"/>
          <w:del w:id="2364" w:author="Chloe Mao" w:date="2022-03-15T02:21:00Z"/>
        </w:trPr>
        <w:tc>
          <w:tcPr>
            <w:tcW w:w="3045" w:type="dxa"/>
            <w:vMerge/>
          </w:tcPr>
          <w:p w14:paraId="6A1E2833" w14:textId="46A5BDCB" w:rsidR="00D65369" w:rsidRPr="002E7EBD" w:rsidDel="001C468D" w:rsidRDefault="00D65369" w:rsidP="005F0DBD">
            <w:pPr>
              <w:rPr>
                <w:del w:id="2365" w:author="Chloe Mao" w:date="2022-03-15T02:21:00Z"/>
                <w:rFonts w:cstheme="minorHAnsi"/>
                <w:sz w:val="24"/>
                <w:szCs w:val="24"/>
                <w:rPrChange w:id="2366" w:author="Chloe Mao" w:date="2022-03-15T23:40:00Z">
                  <w:rPr>
                    <w:del w:id="2367" w:author="Chloe Mao" w:date="2022-03-15T02:21:00Z"/>
                  </w:rPr>
                </w:rPrChange>
              </w:rPr>
            </w:pPr>
          </w:p>
        </w:tc>
        <w:tc>
          <w:tcPr>
            <w:tcW w:w="5970" w:type="dxa"/>
          </w:tcPr>
          <w:p w14:paraId="5BCE95C0" w14:textId="403C25B6" w:rsidR="7EF0190C" w:rsidRPr="002E7EBD" w:rsidDel="001C468D" w:rsidRDefault="2FE44F64" w:rsidP="005F0DBD">
            <w:pPr>
              <w:jc w:val="center"/>
              <w:rPr>
                <w:del w:id="2368" w:author="Chloe Mao" w:date="2022-03-15T02:21:00Z"/>
                <w:rFonts w:cstheme="minorHAnsi"/>
                <w:sz w:val="24"/>
                <w:szCs w:val="24"/>
                <w:rPrChange w:id="2369" w:author="Chloe Mao" w:date="2022-03-15T23:40:00Z">
                  <w:rPr>
                    <w:del w:id="2370" w:author="Chloe Mao" w:date="2022-03-15T02:21:00Z"/>
                  </w:rPr>
                </w:rPrChange>
              </w:rPr>
            </w:pPr>
            <w:del w:id="2371" w:author="Chloe Mao" w:date="2022-03-15T02:21:00Z">
              <w:r w:rsidRPr="002E7EBD" w:rsidDel="001C468D">
                <w:rPr>
                  <w:rFonts w:eastAsia="Calibri" w:cstheme="minorHAnsi"/>
                  <w:sz w:val="24"/>
                  <w:szCs w:val="24"/>
                  <w:rPrChange w:id="2372" w:author="Chloe Mao" w:date="2022-03-15T23:40:00Z">
                    <w:rPr>
                      <w:rFonts w:ascii="Calibri" w:eastAsia="Calibri" w:hAnsi="Calibri" w:cs="Calibri"/>
                    </w:rPr>
                  </w:rPrChange>
                </w:rPr>
                <w:delText>Vessel bunching</w:delText>
              </w:r>
            </w:del>
          </w:p>
        </w:tc>
      </w:tr>
      <w:tr w:rsidR="7EF0190C" w:rsidDel="001C468D" w14:paraId="164F270E" w14:textId="614556DF" w:rsidTr="1376C951">
        <w:trPr>
          <w:jc w:val="center"/>
          <w:del w:id="2373" w:author="Chloe Mao" w:date="2022-03-15T02:21:00Z"/>
        </w:trPr>
        <w:tc>
          <w:tcPr>
            <w:tcW w:w="3045" w:type="dxa"/>
            <w:vMerge/>
          </w:tcPr>
          <w:p w14:paraId="6EED3F5A" w14:textId="60F40123" w:rsidR="00D65369" w:rsidRPr="002E7EBD" w:rsidDel="001C468D" w:rsidRDefault="00D65369" w:rsidP="005F0DBD">
            <w:pPr>
              <w:rPr>
                <w:del w:id="2374" w:author="Chloe Mao" w:date="2022-03-15T02:21:00Z"/>
                <w:rFonts w:cstheme="minorHAnsi"/>
                <w:sz w:val="24"/>
                <w:szCs w:val="24"/>
                <w:rPrChange w:id="2375" w:author="Chloe Mao" w:date="2022-03-15T23:40:00Z">
                  <w:rPr>
                    <w:del w:id="2376" w:author="Chloe Mao" w:date="2022-03-15T02:21:00Z"/>
                  </w:rPr>
                </w:rPrChange>
              </w:rPr>
            </w:pPr>
          </w:p>
        </w:tc>
        <w:tc>
          <w:tcPr>
            <w:tcW w:w="5970" w:type="dxa"/>
          </w:tcPr>
          <w:p w14:paraId="42164263" w14:textId="261A7D4A" w:rsidR="7EF0190C" w:rsidRPr="002E7EBD" w:rsidDel="001C468D" w:rsidRDefault="607EBD88" w:rsidP="005F0DBD">
            <w:pPr>
              <w:jc w:val="center"/>
              <w:rPr>
                <w:del w:id="2377" w:author="Chloe Mao" w:date="2022-03-15T02:21:00Z"/>
                <w:rFonts w:cstheme="minorHAnsi"/>
                <w:sz w:val="24"/>
                <w:szCs w:val="24"/>
                <w:rPrChange w:id="2378" w:author="Chloe Mao" w:date="2022-03-15T23:40:00Z">
                  <w:rPr>
                    <w:del w:id="2379" w:author="Chloe Mao" w:date="2022-03-15T02:21:00Z"/>
                  </w:rPr>
                </w:rPrChange>
              </w:rPr>
            </w:pPr>
            <w:del w:id="2380" w:author="Chloe Mao" w:date="2022-03-15T02:21:00Z">
              <w:r w:rsidRPr="002E7EBD" w:rsidDel="001C468D">
                <w:rPr>
                  <w:rFonts w:eastAsia="Calibri" w:cstheme="minorHAnsi"/>
                  <w:sz w:val="24"/>
                  <w:szCs w:val="24"/>
                  <w:rPrChange w:id="2381" w:author="Chloe Mao" w:date="2022-03-15T23:40:00Z">
                    <w:rPr>
                      <w:rFonts w:ascii="Calibri" w:eastAsia="Calibri" w:hAnsi="Calibri" w:cs="Calibri"/>
                    </w:rPr>
                  </w:rPrChange>
                </w:rPr>
                <w:delText>Larger ships calling</w:delText>
              </w:r>
            </w:del>
          </w:p>
        </w:tc>
      </w:tr>
      <w:tr w:rsidR="7EF0190C" w:rsidDel="001C468D" w14:paraId="224F0CCD" w14:textId="0E03F2D5" w:rsidTr="1376C951">
        <w:trPr>
          <w:jc w:val="center"/>
          <w:del w:id="2382" w:author="Chloe Mao" w:date="2022-03-15T02:21:00Z"/>
        </w:trPr>
        <w:tc>
          <w:tcPr>
            <w:tcW w:w="3045" w:type="dxa"/>
            <w:vMerge/>
          </w:tcPr>
          <w:p w14:paraId="17F1663F" w14:textId="3C22A4CB" w:rsidR="00D65369" w:rsidRPr="002E7EBD" w:rsidDel="001C468D" w:rsidRDefault="00D65369" w:rsidP="005F0DBD">
            <w:pPr>
              <w:rPr>
                <w:del w:id="2383" w:author="Chloe Mao" w:date="2022-03-15T02:21:00Z"/>
                <w:rFonts w:cstheme="minorHAnsi"/>
                <w:sz w:val="24"/>
                <w:szCs w:val="24"/>
                <w:rPrChange w:id="2384" w:author="Chloe Mao" w:date="2022-03-15T23:40:00Z">
                  <w:rPr>
                    <w:del w:id="2385" w:author="Chloe Mao" w:date="2022-03-15T02:21:00Z"/>
                  </w:rPr>
                </w:rPrChange>
              </w:rPr>
            </w:pPr>
          </w:p>
        </w:tc>
        <w:tc>
          <w:tcPr>
            <w:tcW w:w="5970" w:type="dxa"/>
          </w:tcPr>
          <w:p w14:paraId="12CFF89D" w14:textId="60CC05B6" w:rsidR="7EF0190C" w:rsidRPr="002E7EBD" w:rsidDel="001C468D" w:rsidRDefault="264FA50F" w:rsidP="005F0DBD">
            <w:pPr>
              <w:jc w:val="center"/>
              <w:rPr>
                <w:del w:id="2386" w:author="Chloe Mao" w:date="2022-03-15T02:21:00Z"/>
                <w:rFonts w:cstheme="minorHAnsi"/>
                <w:sz w:val="24"/>
                <w:szCs w:val="24"/>
                <w:rPrChange w:id="2387" w:author="Chloe Mao" w:date="2022-03-15T23:40:00Z">
                  <w:rPr>
                    <w:del w:id="2388" w:author="Chloe Mao" w:date="2022-03-15T02:21:00Z"/>
                  </w:rPr>
                </w:rPrChange>
              </w:rPr>
            </w:pPr>
            <w:del w:id="2389" w:author="Chloe Mao" w:date="2022-03-15T02:21:00Z">
              <w:r w:rsidRPr="002E7EBD" w:rsidDel="001C468D">
                <w:rPr>
                  <w:rFonts w:eastAsia="Calibri" w:cstheme="minorHAnsi"/>
                  <w:sz w:val="24"/>
                  <w:szCs w:val="24"/>
                  <w:rPrChange w:id="2390" w:author="Chloe Mao" w:date="2022-03-15T23:40:00Z">
                    <w:rPr>
                      <w:rFonts w:ascii="Calibri" w:eastAsia="Calibri" w:hAnsi="Calibri" w:cs="Calibri"/>
                    </w:rPr>
                  </w:rPrChange>
                </w:rPr>
                <w:delText>Directional imbalance of container trades</w:delText>
              </w:r>
            </w:del>
          </w:p>
        </w:tc>
      </w:tr>
      <w:tr w:rsidR="264FA50F" w:rsidDel="001C468D" w14:paraId="17DEDA8B" w14:textId="5E53A1F1" w:rsidTr="1376C951">
        <w:trPr>
          <w:jc w:val="center"/>
          <w:del w:id="2391" w:author="Chloe Mao" w:date="2022-03-15T02:21:00Z"/>
        </w:trPr>
        <w:tc>
          <w:tcPr>
            <w:tcW w:w="3045" w:type="dxa"/>
            <w:vMerge/>
          </w:tcPr>
          <w:p w14:paraId="3D8D8FF2" w14:textId="48879571" w:rsidR="00D65369" w:rsidRPr="002E7EBD" w:rsidDel="001C468D" w:rsidRDefault="00D65369" w:rsidP="005F0DBD">
            <w:pPr>
              <w:rPr>
                <w:del w:id="2392" w:author="Chloe Mao" w:date="2022-03-15T02:21:00Z"/>
                <w:rFonts w:cstheme="minorHAnsi"/>
                <w:sz w:val="24"/>
                <w:szCs w:val="24"/>
                <w:rPrChange w:id="2393" w:author="Chloe Mao" w:date="2022-03-15T23:40:00Z">
                  <w:rPr>
                    <w:del w:id="2394" w:author="Chloe Mao" w:date="2022-03-15T02:21:00Z"/>
                  </w:rPr>
                </w:rPrChange>
              </w:rPr>
            </w:pPr>
          </w:p>
        </w:tc>
        <w:tc>
          <w:tcPr>
            <w:tcW w:w="5970" w:type="dxa"/>
          </w:tcPr>
          <w:p w14:paraId="43340773" w14:textId="18E32D75" w:rsidR="264FA50F" w:rsidRPr="002E7EBD" w:rsidDel="001C468D" w:rsidRDefault="3397FD2C" w:rsidP="005F0DBD">
            <w:pPr>
              <w:jc w:val="center"/>
              <w:rPr>
                <w:del w:id="2395" w:author="Chloe Mao" w:date="2022-03-15T02:21:00Z"/>
                <w:rFonts w:cstheme="minorHAnsi"/>
                <w:sz w:val="24"/>
                <w:szCs w:val="24"/>
                <w:rPrChange w:id="2396" w:author="Chloe Mao" w:date="2022-03-15T23:40:00Z">
                  <w:rPr>
                    <w:del w:id="2397" w:author="Chloe Mao" w:date="2022-03-15T02:21:00Z"/>
                  </w:rPr>
                </w:rPrChange>
              </w:rPr>
            </w:pPr>
            <w:del w:id="2398" w:author="Chloe Mao" w:date="2022-03-15T02:21:00Z">
              <w:r w:rsidRPr="002E7EBD" w:rsidDel="001C468D">
                <w:rPr>
                  <w:rFonts w:eastAsia="Calibri" w:cstheme="minorHAnsi"/>
                  <w:sz w:val="24"/>
                  <w:szCs w:val="24"/>
                  <w:rPrChange w:id="2399" w:author="Chloe Mao" w:date="2022-03-15T23:40:00Z">
                    <w:rPr>
                      <w:rFonts w:ascii="Calibri" w:eastAsia="Calibri" w:hAnsi="Calibri" w:cs="Calibri"/>
                    </w:rPr>
                  </w:rPrChange>
                </w:rPr>
                <w:delText>Undeveloped ground access system</w:delText>
              </w:r>
            </w:del>
          </w:p>
        </w:tc>
      </w:tr>
      <w:tr w:rsidR="3397FD2C" w:rsidDel="001C468D" w14:paraId="26BA480A" w14:textId="7CDA6C30" w:rsidTr="1376C951">
        <w:trPr>
          <w:jc w:val="center"/>
          <w:del w:id="2400" w:author="Chloe Mao" w:date="2022-03-15T02:21:00Z"/>
        </w:trPr>
        <w:tc>
          <w:tcPr>
            <w:tcW w:w="3045" w:type="dxa"/>
            <w:vMerge/>
          </w:tcPr>
          <w:p w14:paraId="1E70DBD5" w14:textId="49787C7B" w:rsidR="00D65369" w:rsidRPr="002E7EBD" w:rsidDel="001C468D" w:rsidRDefault="00D65369" w:rsidP="005F0DBD">
            <w:pPr>
              <w:rPr>
                <w:del w:id="2401" w:author="Chloe Mao" w:date="2022-03-15T02:21:00Z"/>
                <w:rFonts w:cstheme="minorHAnsi"/>
                <w:sz w:val="24"/>
                <w:szCs w:val="24"/>
                <w:rPrChange w:id="2402" w:author="Chloe Mao" w:date="2022-03-15T23:40:00Z">
                  <w:rPr>
                    <w:del w:id="2403" w:author="Chloe Mao" w:date="2022-03-15T02:21:00Z"/>
                  </w:rPr>
                </w:rPrChange>
              </w:rPr>
            </w:pPr>
          </w:p>
        </w:tc>
        <w:tc>
          <w:tcPr>
            <w:tcW w:w="5970" w:type="dxa"/>
          </w:tcPr>
          <w:p w14:paraId="175C390D" w14:textId="63137773" w:rsidR="3397FD2C" w:rsidRPr="002E7EBD" w:rsidDel="001C468D" w:rsidRDefault="07C97847" w:rsidP="005F0DBD">
            <w:pPr>
              <w:jc w:val="center"/>
              <w:rPr>
                <w:del w:id="2404" w:author="Chloe Mao" w:date="2022-03-15T02:21:00Z"/>
                <w:rFonts w:cstheme="minorHAnsi"/>
                <w:sz w:val="24"/>
                <w:szCs w:val="24"/>
                <w:rPrChange w:id="2405" w:author="Chloe Mao" w:date="2022-03-15T23:40:00Z">
                  <w:rPr>
                    <w:del w:id="2406" w:author="Chloe Mao" w:date="2022-03-15T02:21:00Z"/>
                  </w:rPr>
                </w:rPrChange>
              </w:rPr>
            </w:pPr>
            <w:del w:id="2407" w:author="Chloe Mao" w:date="2022-03-15T02:21:00Z">
              <w:r w:rsidRPr="002E7EBD" w:rsidDel="001C468D">
                <w:rPr>
                  <w:rFonts w:eastAsia="Calibri" w:cstheme="minorHAnsi"/>
                  <w:sz w:val="24"/>
                  <w:szCs w:val="24"/>
                  <w:rPrChange w:id="2408" w:author="Chloe Mao" w:date="2022-03-15T23:40:00Z">
                    <w:rPr>
                      <w:rFonts w:ascii="Calibri" w:eastAsia="Calibri" w:hAnsi="Calibri" w:cs="Calibri"/>
                    </w:rPr>
                  </w:rPrChange>
                </w:rPr>
                <w:delText>Interruption of railways/barges services</w:delText>
              </w:r>
            </w:del>
          </w:p>
        </w:tc>
      </w:tr>
      <w:tr w:rsidR="07C97847" w:rsidDel="001C468D" w14:paraId="285EDB46" w14:textId="7B821D42" w:rsidTr="1376C951">
        <w:trPr>
          <w:jc w:val="center"/>
          <w:del w:id="2409" w:author="Chloe Mao" w:date="2022-03-15T02:21:00Z"/>
        </w:trPr>
        <w:tc>
          <w:tcPr>
            <w:tcW w:w="3045" w:type="dxa"/>
            <w:vMerge/>
          </w:tcPr>
          <w:p w14:paraId="265A7CB1" w14:textId="62755F7A" w:rsidR="00D65369" w:rsidRPr="002E7EBD" w:rsidDel="001C468D" w:rsidRDefault="00D65369" w:rsidP="005F0DBD">
            <w:pPr>
              <w:rPr>
                <w:del w:id="2410" w:author="Chloe Mao" w:date="2022-03-15T02:21:00Z"/>
                <w:rFonts w:cstheme="minorHAnsi"/>
                <w:sz w:val="24"/>
                <w:szCs w:val="24"/>
                <w:rPrChange w:id="2411" w:author="Chloe Mao" w:date="2022-03-15T23:40:00Z">
                  <w:rPr>
                    <w:del w:id="2412" w:author="Chloe Mao" w:date="2022-03-15T02:21:00Z"/>
                  </w:rPr>
                </w:rPrChange>
              </w:rPr>
            </w:pPr>
          </w:p>
        </w:tc>
        <w:tc>
          <w:tcPr>
            <w:tcW w:w="5970" w:type="dxa"/>
          </w:tcPr>
          <w:p w14:paraId="221BA47C" w14:textId="6D5F490B" w:rsidR="07C97847" w:rsidRPr="002E7EBD" w:rsidDel="001C468D" w:rsidRDefault="5CCE37E9" w:rsidP="005F0DBD">
            <w:pPr>
              <w:jc w:val="center"/>
              <w:rPr>
                <w:del w:id="2413" w:author="Chloe Mao" w:date="2022-03-15T02:21:00Z"/>
                <w:rFonts w:cstheme="minorHAnsi"/>
                <w:sz w:val="24"/>
                <w:szCs w:val="24"/>
                <w:rPrChange w:id="2414" w:author="Chloe Mao" w:date="2022-03-15T23:40:00Z">
                  <w:rPr>
                    <w:del w:id="2415" w:author="Chloe Mao" w:date="2022-03-15T02:21:00Z"/>
                  </w:rPr>
                </w:rPrChange>
              </w:rPr>
            </w:pPr>
            <w:del w:id="2416" w:author="Chloe Mao" w:date="2022-03-15T02:21:00Z">
              <w:r w:rsidRPr="002E7EBD" w:rsidDel="001C468D">
                <w:rPr>
                  <w:rFonts w:eastAsia="Calibri" w:cstheme="minorHAnsi"/>
                  <w:sz w:val="24"/>
                  <w:szCs w:val="24"/>
                  <w:rPrChange w:id="2417" w:author="Chloe Mao" w:date="2022-03-15T23:40:00Z">
                    <w:rPr>
                      <w:rFonts w:ascii="Calibri" w:eastAsia="Calibri" w:hAnsi="Calibri" w:cs="Calibri"/>
                    </w:rPr>
                  </w:rPrChange>
                </w:rPr>
                <w:delText>Shortage of truck-drivers/drayage truck</w:delText>
              </w:r>
            </w:del>
          </w:p>
        </w:tc>
      </w:tr>
      <w:tr w:rsidR="0312604C" w:rsidDel="001C468D" w14:paraId="61BC8F39" w14:textId="3D9157CC" w:rsidTr="1376C951">
        <w:trPr>
          <w:jc w:val="center"/>
          <w:del w:id="2418" w:author="Chloe Mao" w:date="2022-03-15T02:21:00Z"/>
        </w:trPr>
        <w:tc>
          <w:tcPr>
            <w:tcW w:w="3045" w:type="dxa"/>
            <w:vMerge/>
          </w:tcPr>
          <w:p w14:paraId="0A2F935C" w14:textId="49A96D54" w:rsidR="00D65369" w:rsidRPr="002E7EBD" w:rsidDel="001C468D" w:rsidRDefault="00D65369" w:rsidP="005F0DBD">
            <w:pPr>
              <w:rPr>
                <w:del w:id="2419" w:author="Chloe Mao" w:date="2022-03-15T02:21:00Z"/>
                <w:rFonts w:cstheme="minorHAnsi"/>
                <w:sz w:val="24"/>
                <w:szCs w:val="24"/>
                <w:rPrChange w:id="2420" w:author="Chloe Mao" w:date="2022-03-15T23:40:00Z">
                  <w:rPr>
                    <w:del w:id="2421" w:author="Chloe Mao" w:date="2022-03-15T02:21:00Z"/>
                  </w:rPr>
                </w:rPrChange>
              </w:rPr>
            </w:pPr>
          </w:p>
        </w:tc>
        <w:tc>
          <w:tcPr>
            <w:tcW w:w="5970" w:type="dxa"/>
          </w:tcPr>
          <w:p w14:paraId="630ACB68" w14:textId="7957EFA4" w:rsidR="0312604C" w:rsidRPr="002E7EBD" w:rsidDel="001C468D" w:rsidRDefault="0312604C" w:rsidP="005F0DBD">
            <w:pPr>
              <w:jc w:val="center"/>
              <w:rPr>
                <w:del w:id="2422" w:author="Chloe Mao" w:date="2022-03-15T02:21:00Z"/>
                <w:rFonts w:cstheme="minorHAnsi"/>
                <w:sz w:val="24"/>
                <w:szCs w:val="24"/>
                <w:rPrChange w:id="2423" w:author="Chloe Mao" w:date="2022-03-15T23:40:00Z">
                  <w:rPr>
                    <w:del w:id="2424" w:author="Chloe Mao" w:date="2022-03-15T02:21:00Z"/>
                  </w:rPr>
                </w:rPrChange>
              </w:rPr>
            </w:pPr>
            <w:del w:id="2425" w:author="Chloe Mao" w:date="2022-03-15T02:21:00Z">
              <w:r w:rsidRPr="002E7EBD" w:rsidDel="001C468D">
                <w:rPr>
                  <w:rFonts w:eastAsia="Calibri" w:cstheme="minorHAnsi"/>
                  <w:sz w:val="24"/>
                  <w:szCs w:val="24"/>
                  <w:rPrChange w:id="2426" w:author="Chloe Mao" w:date="2022-03-15T23:40:00Z">
                    <w:rPr>
                      <w:rFonts w:ascii="Calibri" w:eastAsia="Calibri" w:hAnsi="Calibri" w:cs="Calibri"/>
                    </w:rPr>
                  </w:rPrChange>
                </w:rPr>
                <w:delText>Chassis shortages, supply imbalances and dislocations</w:delText>
              </w:r>
            </w:del>
          </w:p>
        </w:tc>
      </w:tr>
      <w:tr w:rsidR="3117AC71" w:rsidDel="001C468D" w14:paraId="6FFC7735" w14:textId="3707BE75" w:rsidTr="1376C951">
        <w:trPr>
          <w:jc w:val="center"/>
          <w:del w:id="2427" w:author="Chloe Mao" w:date="2022-03-15T02:21:00Z"/>
        </w:trPr>
        <w:tc>
          <w:tcPr>
            <w:tcW w:w="3045" w:type="dxa"/>
            <w:vMerge/>
          </w:tcPr>
          <w:p w14:paraId="01ED07E0" w14:textId="0BE1F246" w:rsidR="00D65369" w:rsidRPr="002E7EBD" w:rsidDel="001C468D" w:rsidRDefault="00D65369" w:rsidP="005F0DBD">
            <w:pPr>
              <w:rPr>
                <w:del w:id="2428" w:author="Chloe Mao" w:date="2022-03-15T02:21:00Z"/>
                <w:rFonts w:cstheme="minorHAnsi"/>
                <w:sz w:val="24"/>
                <w:szCs w:val="24"/>
                <w:rPrChange w:id="2429" w:author="Chloe Mao" w:date="2022-03-15T23:40:00Z">
                  <w:rPr>
                    <w:del w:id="2430" w:author="Chloe Mao" w:date="2022-03-15T02:21:00Z"/>
                  </w:rPr>
                </w:rPrChange>
              </w:rPr>
            </w:pPr>
          </w:p>
        </w:tc>
        <w:tc>
          <w:tcPr>
            <w:tcW w:w="5970" w:type="dxa"/>
          </w:tcPr>
          <w:p w14:paraId="4C644D20" w14:textId="13D03ED9" w:rsidR="3117AC71" w:rsidRPr="002E7EBD" w:rsidDel="001C468D" w:rsidRDefault="7057A518" w:rsidP="005F0DBD">
            <w:pPr>
              <w:jc w:val="center"/>
              <w:rPr>
                <w:del w:id="2431" w:author="Chloe Mao" w:date="2022-03-15T02:21:00Z"/>
                <w:rFonts w:cstheme="minorHAnsi"/>
                <w:sz w:val="24"/>
                <w:szCs w:val="24"/>
                <w:rPrChange w:id="2432" w:author="Chloe Mao" w:date="2022-03-15T23:40:00Z">
                  <w:rPr>
                    <w:del w:id="2433" w:author="Chloe Mao" w:date="2022-03-15T02:21:00Z"/>
                  </w:rPr>
                </w:rPrChange>
              </w:rPr>
            </w:pPr>
            <w:del w:id="2434" w:author="Chloe Mao" w:date="2022-03-15T02:21:00Z">
              <w:r w:rsidRPr="002E7EBD" w:rsidDel="001C468D">
                <w:rPr>
                  <w:rFonts w:eastAsia="Calibri" w:cstheme="minorHAnsi"/>
                  <w:sz w:val="24"/>
                  <w:szCs w:val="24"/>
                  <w:rPrChange w:id="2435" w:author="Chloe Mao" w:date="2022-03-15T23:40:00Z">
                    <w:rPr>
                      <w:rFonts w:ascii="Calibri" w:eastAsia="Calibri" w:hAnsi="Calibri" w:cs="Calibri"/>
                    </w:rPr>
                  </w:rPrChange>
                </w:rPr>
                <w:delText>The reluctance of consignees to collect cargoes</w:delText>
              </w:r>
            </w:del>
          </w:p>
        </w:tc>
      </w:tr>
      <w:tr w:rsidR="7057A518" w:rsidDel="001C468D" w14:paraId="224A3AEB" w14:textId="78C7ADF3" w:rsidTr="1376C951">
        <w:trPr>
          <w:jc w:val="center"/>
          <w:del w:id="2436" w:author="Chloe Mao" w:date="2022-03-15T02:21:00Z"/>
        </w:trPr>
        <w:tc>
          <w:tcPr>
            <w:tcW w:w="3045" w:type="dxa"/>
            <w:vMerge/>
          </w:tcPr>
          <w:p w14:paraId="28120513" w14:textId="3F226E1D" w:rsidR="00D65369" w:rsidRPr="002E7EBD" w:rsidDel="001C468D" w:rsidRDefault="00D65369" w:rsidP="005F0DBD">
            <w:pPr>
              <w:rPr>
                <w:del w:id="2437" w:author="Chloe Mao" w:date="2022-03-15T02:21:00Z"/>
                <w:rFonts w:cstheme="minorHAnsi"/>
                <w:sz w:val="24"/>
                <w:szCs w:val="24"/>
                <w:rPrChange w:id="2438" w:author="Chloe Mao" w:date="2022-03-15T23:40:00Z">
                  <w:rPr>
                    <w:del w:id="2439" w:author="Chloe Mao" w:date="2022-03-15T02:21:00Z"/>
                  </w:rPr>
                </w:rPrChange>
              </w:rPr>
            </w:pPr>
          </w:p>
        </w:tc>
        <w:tc>
          <w:tcPr>
            <w:tcW w:w="5970" w:type="dxa"/>
          </w:tcPr>
          <w:p w14:paraId="5FD29118" w14:textId="11DA24EF" w:rsidR="7057A518" w:rsidRPr="002E7EBD" w:rsidDel="001C468D" w:rsidRDefault="395F95E9" w:rsidP="005F0DBD">
            <w:pPr>
              <w:jc w:val="center"/>
              <w:rPr>
                <w:del w:id="2440" w:author="Chloe Mao" w:date="2022-03-15T02:21:00Z"/>
                <w:rFonts w:cstheme="minorHAnsi"/>
                <w:sz w:val="24"/>
                <w:szCs w:val="24"/>
                <w:rPrChange w:id="2441" w:author="Chloe Mao" w:date="2022-03-15T23:40:00Z">
                  <w:rPr>
                    <w:del w:id="2442" w:author="Chloe Mao" w:date="2022-03-15T02:21:00Z"/>
                  </w:rPr>
                </w:rPrChange>
              </w:rPr>
            </w:pPr>
            <w:del w:id="2443" w:author="Chloe Mao" w:date="2022-03-15T02:21:00Z">
              <w:r w:rsidRPr="002E7EBD" w:rsidDel="001C468D">
                <w:rPr>
                  <w:rFonts w:eastAsia="Calibri" w:cstheme="minorHAnsi"/>
                  <w:sz w:val="24"/>
                  <w:szCs w:val="24"/>
                  <w:rPrChange w:id="2444" w:author="Chloe Mao" w:date="2022-03-15T23:40:00Z">
                    <w:rPr>
                      <w:rFonts w:ascii="Calibri" w:eastAsia="Calibri" w:hAnsi="Calibri" w:cs="Calibri"/>
                    </w:rPr>
                  </w:rPrChange>
                </w:rPr>
                <w:delText>Network security</w:delText>
              </w:r>
            </w:del>
          </w:p>
        </w:tc>
      </w:tr>
      <w:tr w:rsidR="395F95E9" w:rsidDel="001C468D" w14:paraId="6723CFBF" w14:textId="5B882C17" w:rsidTr="1376C951">
        <w:trPr>
          <w:jc w:val="center"/>
          <w:del w:id="2445" w:author="Chloe Mao" w:date="2022-03-15T02:21:00Z"/>
        </w:trPr>
        <w:tc>
          <w:tcPr>
            <w:tcW w:w="3045" w:type="dxa"/>
            <w:vMerge/>
          </w:tcPr>
          <w:p w14:paraId="1712E444" w14:textId="1F694E46" w:rsidR="00D65369" w:rsidRPr="002E7EBD" w:rsidDel="001C468D" w:rsidRDefault="00D65369" w:rsidP="005F0DBD">
            <w:pPr>
              <w:rPr>
                <w:del w:id="2446" w:author="Chloe Mao" w:date="2022-03-15T02:21:00Z"/>
                <w:rFonts w:cstheme="minorHAnsi"/>
                <w:sz w:val="24"/>
                <w:szCs w:val="24"/>
                <w:rPrChange w:id="2447" w:author="Chloe Mao" w:date="2022-03-15T23:40:00Z">
                  <w:rPr>
                    <w:del w:id="2448" w:author="Chloe Mao" w:date="2022-03-15T02:21:00Z"/>
                  </w:rPr>
                </w:rPrChange>
              </w:rPr>
            </w:pPr>
          </w:p>
        </w:tc>
        <w:tc>
          <w:tcPr>
            <w:tcW w:w="5970" w:type="dxa"/>
          </w:tcPr>
          <w:p w14:paraId="304AA61B" w14:textId="7DAFC792" w:rsidR="395F95E9" w:rsidRPr="002E7EBD" w:rsidDel="001C468D" w:rsidRDefault="15839204" w:rsidP="005F0DBD">
            <w:pPr>
              <w:jc w:val="center"/>
              <w:rPr>
                <w:del w:id="2449" w:author="Chloe Mao" w:date="2022-03-15T02:21:00Z"/>
                <w:rFonts w:cstheme="minorHAnsi"/>
                <w:sz w:val="24"/>
                <w:szCs w:val="24"/>
                <w:rPrChange w:id="2450" w:author="Chloe Mao" w:date="2022-03-15T23:40:00Z">
                  <w:rPr>
                    <w:del w:id="2451" w:author="Chloe Mao" w:date="2022-03-15T02:21:00Z"/>
                  </w:rPr>
                </w:rPrChange>
              </w:rPr>
            </w:pPr>
            <w:del w:id="2452" w:author="Chloe Mao" w:date="2022-03-15T02:21:00Z">
              <w:r w:rsidRPr="002E7EBD" w:rsidDel="001C468D">
                <w:rPr>
                  <w:rFonts w:eastAsia="Calibri" w:cstheme="minorHAnsi"/>
                  <w:sz w:val="24"/>
                  <w:szCs w:val="24"/>
                  <w:rPrChange w:id="2453" w:author="Chloe Mao" w:date="2022-03-15T23:40:00Z">
                    <w:rPr>
                      <w:rFonts w:ascii="Calibri" w:eastAsia="Calibri" w:hAnsi="Calibri" w:cs="Calibri"/>
                    </w:rPr>
                  </w:rPrChange>
                </w:rPr>
                <w:delText>Industrial action or strikes</w:delText>
              </w:r>
            </w:del>
          </w:p>
        </w:tc>
      </w:tr>
      <w:tr w:rsidR="3BC7BA66" w:rsidDel="001C468D" w14:paraId="1999193F" w14:textId="111800C8" w:rsidTr="1376C951">
        <w:trPr>
          <w:jc w:val="center"/>
          <w:del w:id="2454" w:author="Chloe Mao" w:date="2022-03-15T02:21:00Z"/>
        </w:trPr>
        <w:tc>
          <w:tcPr>
            <w:tcW w:w="3045" w:type="dxa"/>
            <w:vMerge/>
          </w:tcPr>
          <w:p w14:paraId="201F186F" w14:textId="12105888" w:rsidR="00D65369" w:rsidRPr="002E7EBD" w:rsidDel="001C468D" w:rsidRDefault="00D65369" w:rsidP="005F0DBD">
            <w:pPr>
              <w:rPr>
                <w:del w:id="2455" w:author="Chloe Mao" w:date="2022-03-15T02:21:00Z"/>
                <w:rFonts w:cstheme="minorHAnsi"/>
                <w:sz w:val="24"/>
                <w:szCs w:val="24"/>
                <w:rPrChange w:id="2456" w:author="Chloe Mao" w:date="2022-03-15T23:40:00Z">
                  <w:rPr>
                    <w:del w:id="2457" w:author="Chloe Mao" w:date="2022-03-15T02:21:00Z"/>
                  </w:rPr>
                </w:rPrChange>
              </w:rPr>
            </w:pPr>
          </w:p>
        </w:tc>
        <w:tc>
          <w:tcPr>
            <w:tcW w:w="5970" w:type="dxa"/>
          </w:tcPr>
          <w:p w14:paraId="6CC0C280" w14:textId="492E524C" w:rsidR="3BC7BA66" w:rsidRPr="002E7EBD" w:rsidDel="001C468D" w:rsidRDefault="3BC7BA66" w:rsidP="005F0DBD">
            <w:pPr>
              <w:jc w:val="center"/>
              <w:rPr>
                <w:del w:id="2458" w:author="Chloe Mao" w:date="2022-03-15T02:21:00Z"/>
                <w:rFonts w:cstheme="minorHAnsi"/>
                <w:sz w:val="24"/>
                <w:szCs w:val="24"/>
                <w:rPrChange w:id="2459" w:author="Chloe Mao" w:date="2022-03-15T23:40:00Z">
                  <w:rPr>
                    <w:del w:id="2460" w:author="Chloe Mao" w:date="2022-03-15T02:21:00Z"/>
                  </w:rPr>
                </w:rPrChange>
              </w:rPr>
            </w:pPr>
            <w:del w:id="2461" w:author="Chloe Mao" w:date="2022-03-15T02:21:00Z">
              <w:r w:rsidRPr="002E7EBD" w:rsidDel="001C468D">
                <w:rPr>
                  <w:rFonts w:eastAsia="Calibri" w:cstheme="minorHAnsi"/>
                  <w:sz w:val="24"/>
                  <w:szCs w:val="24"/>
                  <w:rPrChange w:id="2462" w:author="Chloe Mao" w:date="2022-03-15T23:40:00Z">
                    <w:rPr>
                      <w:rFonts w:ascii="Calibri" w:eastAsia="Calibri" w:hAnsi="Calibri" w:cs="Calibri"/>
                    </w:rPr>
                  </w:rPrChange>
                </w:rPr>
                <w:delText>Adverse weather</w:delText>
              </w:r>
            </w:del>
          </w:p>
        </w:tc>
      </w:tr>
      <w:tr w:rsidR="28B00ED7" w:rsidDel="001C468D" w14:paraId="770C2C0B" w14:textId="6DB2EBAA" w:rsidTr="1376C951">
        <w:trPr>
          <w:jc w:val="center"/>
          <w:del w:id="2463" w:author="Chloe Mao" w:date="2022-03-15T02:21:00Z"/>
        </w:trPr>
        <w:tc>
          <w:tcPr>
            <w:tcW w:w="3045" w:type="dxa"/>
            <w:vMerge/>
          </w:tcPr>
          <w:p w14:paraId="65688629" w14:textId="60E2C3F5" w:rsidR="00D65369" w:rsidRPr="002E7EBD" w:rsidDel="001C468D" w:rsidRDefault="00D65369" w:rsidP="005F0DBD">
            <w:pPr>
              <w:rPr>
                <w:del w:id="2464" w:author="Chloe Mao" w:date="2022-03-15T02:21:00Z"/>
                <w:rFonts w:cstheme="minorHAnsi"/>
                <w:sz w:val="24"/>
                <w:szCs w:val="24"/>
                <w:rPrChange w:id="2465" w:author="Chloe Mao" w:date="2022-03-15T23:40:00Z">
                  <w:rPr>
                    <w:del w:id="2466" w:author="Chloe Mao" w:date="2022-03-15T02:21:00Z"/>
                  </w:rPr>
                </w:rPrChange>
              </w:rPr>
            </w:pPr>
          </w:p>
        </w:tc>
        <w:tc>
          <w:tcPr>
            <w:tcW w:w="5970" w:type="dxa"/>
          </w:tcPr>
          <w:p w14:paraId="5DD22261" w14:textId="61E6C8D1" w:rsidR="28B00ED7" w:rsidRPr="002E7EBD" w:rsidDel="001C468D" w:rsidRDefault="28B00ED7" w:rsidP="005F0DBD">
            <w:pPr>
              <w:jc w:val="center"/>
              <w:rPr>
                <w:del w:id="2467" w:author="Chloe Mao" w:date="2022-03-15T02:21:00Z"/>
                <w:rFonts w:cstheme="minorHAnsi"/>
                <w:sz w:val="24"/>
                <w:szCs w:val="24"/>
                <w:rPrChange w:id="2468" w:author="Chloe Mao" w:date="2022-03-15T23:40:00Z">
                  <w:rPr>
                    <w:del w:id="2469" w:author="Chloe Mao" w:date="2022-03-15T02:21:00Z"/>
                  </w:rPr>
                </w:rPrChange>
              </w:rPr>
            </w:pPr>
            <w:del w:id="2470" w:author="Chloe Mao" w:date="2022-03-15T02:21:00Z">
              <w:r w:rsidRPr="002E7EBD" w:rsidDel="001C468D">
                <w:rPr>
                  <w:rFonts w:eastAsia="Calibri" w:cstheme="minorHAnsi"/>
                  <w:sz w:val="24"/>
                  <w:szCs w:val="24"/>
                  <w:rPrChange w:id="2471" w:author="Chloe Mao" w:date="2022-03-15T23:40:00Z">
                    <w:rPr>
                      <w:rFonts w:ascii="Calibri" w:eastAsia="Calibri" w:hAnsi="Calibri" w:cs="Calibri"/>
                    </w:rPr>
                  </w:rPrChange>
                </w:rPr>
                <w:delText>Traffic accidents in the port area</w:delText>
              </w:r>
            </w:del>
          </w:p>
        </w:tc>
      </w:tr>
      <w:tr w:rsidR="28B00ED7" w:rsidDel="001C468D" w14:paraId="2CF839DB" w14:textId="768B93F4" w:rsidTr="512AFE79">
        <w:trPr>
          <w:jc w:val="center"/>
          <w:del w:id="2472" w:author="Chloe Mao" w:date="2022-03-15T02:21:00Z"/>
        </w:trPr>
        <w:tc>
          <w:tcPr>
            <w:tcW w:w="3045" w:type="dxa"/>
            <w:vMerge w:val="restart"/>
          </w:tcPr>
          <w:p w14:paraId="7B7F2D8D" w14:textId="0DB9D651" w:rsidR="28B00ED7" w:rsidRPr="002E7EBD" w:rsidDel="001C468D" w:rsidRDefault="4FFAC995" w:rsidP="005F0DBD">
            <w:pPr>
              <w:jc w:val="center"/>
              <w:rPr>
                <w:del w:id="2473" w:author="Chloe Mao" w:date="2022-03-15T02:21:00Z"/>
                <w:rFonts w:cstheme="minorHAnsi"/>
                <w:b/>
                <w:sz w:val="24"/>
                <w:szCs w:val="24"/>
                <w:rPrChange w:id="2474" w:author="Chloe Mao" w:date="2022-03-15T23:40:00Z">
                  <w:rPr>
                    <w:del w:id="2475" w:author="Chloe Mao" w:date="2022-03-15T02:21:00Z"/>
                    <w:b/>
                  </w:rPr>
                </w:rPrChange>
              </w:rPr>
            </w:pPr>
            <w:del w:id="2476" w:author="Chloe Mao" w:date="2022-03-15T02:21:00Z">
              <w:r w:rsidRPr="002E7EBD" w:rsidDel="001C468D">
                <w:rPr>
                  <w:rFonts w:cstheme="minorHAnsi"/>
                  <w:b/>
                  <w:sz w:val="24"/>
                  <w:szCs w:val="24"/>
                  <w:rPrChange w:id="2477" w:author="Chloe Mao" w:date="2022-03-15T23:40:00Z">
                    <w:rPr>
                      <w:b/>
                    </w:rPr>
                  </w:rPrChange>
                </w:rPr>
                <w:delText xml:space="preserve">Internal </w:delText>
              </w:r>
              <w:r w:rsidR="2C36BF1D" w:rsidRPr="002E7EBD" w:rsidDel="001C468D">
                <w:rPr>
                  <w:rFonts w:cstheme="minorHAnsi"/>
                  <w:b/>
                  <w:sz w:val="24"/>
                  <w:szCs w:val="24"/>
                  <w:rPrChange w:id="2478" w:author="Chloe Mao" w:date="2022-03-15T23:40:00Z">
                    <w:rPr>
                      <w:b/>
                      <w:bCs/>
                    </w:rPr>
                  </w:rPrChange>
                </w:rPr>
                <w:delText xml:space="preserve">risk </w:delText>
              </w:r>
              <w:r w:rsidRPr="002E7EBD" w:rsidDel="001C468D">
                <w:rPr>
                  <w:rFonts w:cstheme="minorHAnsi"/>
                  <w:b/>
                  <w:sz w:val="24"/>
                  <w:szCs w:val="24"/>
                  <w:rPrChange w:id="2479" w:author="Chloe Mao" w:date="2022-03-15T23:40:00Z">
                    <w:rPr>
                      <w:b/>
                    </w:rPr>
                  </w:rPrChange>
                </w:rPr>
                <w:delText xml:space="preserve">factors </w:delText>
              </w:r>
            </w:del>
          </w:p>
        </w:tc>
        <w:tc>
          <w:tcPr>
            <w:tcW w:w="5970" w:type="dxa"/>
          </w:tcPr>
          <w:p w14:paraId="2DA7B637" w14:textId="002A6C5B" w:rsidR="28B00ED7" w:rsidRPr="002E7EBD" w:rsidDel="001C468D" w:rsidRDefault="28B00ED7" w:rsidP="005F0DBD">
            <w:pPr>
              <w:jc w:val="center"/>
              <w:rPr>
                <w:del w:id="2480" w:author="Chloe Mao" w:date="2022-03-15T02:21:00Z"/>
                <w:rFonts w:cstheme="minorHAnsi"/>
                <w:sz w:val="24"/>
                <w:szCs w:val="24"/>
                <w:rPrChange w:id="2481" w:author="Chloe Mao" w:date="2022-03-15T23:40:00Z">
                  <w:rPr>
                    <w:del w:id="2482" w:author="Chloe Mao" w:date="2022-03-15T02:21:00Z"/>
                  </w:rPr>
                </w:rPrChange>
              </w:rPr>
            </w:pPr>
            <w:del w:id="2483" w:author="Chloe Mao" w:date="2022-03-15T02:21:00Z">
              <w:r w:rsidRPr="002E7EBD" w:rsidDel="001C468D">
                <w:rPr>
                  <w:rFonts w:eastAsia="Calibri" w:cstheme="minorHAnsi"/>
                  <w:sz w:val="24"/>
                  <w:szCs w:val="24"/>
                  <w:rPrChange w:id="2484" w:author="Chloe Mao" w:date="2022-03-15T23:40:00Z">
                    <w:rPr>
                      <w:rFonts w:ascii="Calibri" w:eastAsia="Calibri" w:hAnsi="Calibri" w:cs="Calibri"/>
                    </w:rPr>
                  </w:rPrChange>
                </w:rPr>
                <w:delText xml:space="preserve">Skilled </w:delText>
              </w:r>
              <w:r w:rsidR="68B1A2EB" w:rsidRPr="002E7EBD" w:rsidDel="001C468D">
                <w:rPr>
                  <w:rFonts w:eastAsia="Calibri" w:cstheme="minorHAnsi"/>
                  <w:sz w:val="24"/>
                  <w:szCs w:val="24"/>
                  <w:rPrChange w:id="2485" w:author="Chloe Mao" w:date="2022-03-15T23:40:00Z">
                    <w:rPr>
                      <w:rFonts w:ascii="Calibri" w:eastAsia="Calibri" w:hAnsi="Calibri" w:cs="Calibri"/>
                    </w:rPr>
                  </w:rPrChange>
                </w:rPr>
                <w:delText>labour</w:delText>
              </w:r>
              <w:r w:rsidRPr="002E7EBD" w:rsidDel="001C468D">
                <w:rPr>
                  <w:rFonts w:eastAsia="Calibri" w:cstheme="minorHAnsi"/>
                  <w:sz w:val="24"/>
                  <w:szCs w:val="24"/>
                  <w:rPrChange w:id="2486" w:author="Chloe Mao" w:date="2022-03-15T23:40:00Z">
                    <w:rPr>
                      <w:rFonts w:ascii="Calibri" w:eastAsia="Calibri" w:hAnsi="Calibri" w:cs="Calibri"/>
                    </w:rPr>
                  </w:rPrChange>
                </w:rPr>
                <w:delText xml:space="preserve"> shortage (dockworkers or warehouse workers)</w:delText>
              </w:r>
            </w:del>
          </w:p>
        </w:tc>
      </w:tr>
      <w:tr w:rsidR="4C0224DE" w:rsidDel="001C468D" w14:paraId="5446F91E" w14:textId="1EE1E075" w:rsidTr="1376C951">
        <w:trPr>
          <w:jc w:val="center"/>
          <w:del w:id="2487" w:author="Chloe Mao" w:date="2022-03-15T02:21:00Z"/>
        </w:trPr>
        <w:tc>
          <w:tcPr>
            <w:tcW w:w="3045" w:type="dxa"/>
            <w:vMerge/>
          </w:tcPr>
          <w:p w14:paraId="472D82B1" w14:textId="63B800FC" w:rsidR="00D65369" w:rsidRPr="002E7EBD" w:rsidDel="001C468D" w:rsidRDefault="00D65369" w:rsidP="005F0DBD">
            <w:pPr>
              <w:rPr>
                <w:del w:id="2488" w:author="Chloe Mao" w:date="2022-03-15T02:21:00Z"/>
                <w:rFonts w:cstheme="minorHAnsi"/>
                <w:sz w:val="24"/>
                <w:szCs w:val="24"/>
                <w:rPrChange w:id="2489" w:author="Chloe Mao" w:date="2022-03-15T23:40:00Z">
                  <w:rPr>
                    <w:del w:id="2490" w:author="Chloe Mao" w:date="2022-03-15T02:21:00Z"/>
                  </w:rPr>
                </w:rPrChange>
              </w:rPr>
            </w:pPr>
          </w:p>
        </w:tc>
        <w:tc>
          <w:tcPr>
            <w:tcW w:w="5970" w:type="dxa"/>
          </w:tcPr>
          <w:p w14:paraId="14B8D86B" w14:textId="2521DB2C" w:rsidR="4C0224DE" w:rsidRPr="002E7EBD" w:rsidDel="001C468D" w:rsidRDefault="09569D87" w:rsidP="005F0DBD">
            <w:pPr>
              <w:jc w:val="center"/>
              <w:rPr>
                <w:del w:id="2491" w:author="Chloe Mao" w:date="2022-03-15T02:21:00Z"/>
                <w:rFonts w:cstheme="minorHAnsi"/>
                <w:sz w:val="24"/>
                <w:szCs w:val="24"/>
                <w:rPrChange w:id="2492" w:author="Chloe Mao" w:date="2022-03-15T23:40:00Z">
                  <w:rPr>
                    <w:del w:id="2493" w:author="Chloe Mao" w:date="2022-03-15T02:21:00Z"/>
                  </w:rPr>
                </w:rPrChange>
              </w:rPr>
            </w:pPr>
            <w:del w:id="2494" w:author="Chloe Mao" w:date="2022-03-15T02:21:00Z">
              <w:r w:rsidRPr="002E7EBD" w:rsidDel="001C468D">
                <w:rPr>
                  <w:rFonts w:eastAsia="Calibri" w:cstheme="minorHAnsi"/>
                  <w:sz w:val="24"/>
                  <w:szCs w:val="24"/>
                  <w:rPrChange w:id="2495" w:author="Chloe Mao" w:date="2022-03-15T23:40:00Z">
                    <w:rPr>
                      <w:rFonts w:ascii="Calibri" w:eastAsia="Calibri" w:hAnsi="Calibri" w:cs="Calibri"/>
                    </w:rPr>
                  </w:rPrChange>
                </w:rPr>
                <w:delText>Inefficient and insufficient port infrastructure/equipment</w:delText>
              </w:r>
            </w:del>
          </w:p>
        </w:tc>
      </w:tr>
      <w:tr w:rsidR="68B1A2EB" w:rsidDel="001C468D" w14:paraId="4B9BD8D3" w14:textId="61A0708D" w:rsidTr="1376C951">
        <w:trPr>
          <w:jc w:val="center"/>
          <w:del w:id="2496" w:author="Chloe Mao" w:date="2022-03-15T02:21:00Z"/>
        </w:trPr>
        <w:tc>
          <w:tcPr>
            <w:tcW w:w="3045" w:type="dxa"/>
            <w:vMerge/>
          </w:tcPr>
          <w:p w14:paraId="63F51D64" w14:textId="5A6CA831" w:rsidR="00D65369" w:rsidRPr="002E7EBD" w:rsidDel="001C468D" w:rsidRDefault="00D65369" w:rsidP="005F0DBD">
            <w:pPr>
              <w:rPr>
                <w:del w:id="2497" w:author="Chloe Mao" w:date="2022-03-15T02:21:00Z"/>
                <w:rFonts w:cstheme="minorHAnsi"/>
                <w:sz w:val="24"/>
                <w:szCs w:val="24"/>
                <w:rPrChange w:id="2498" w:author="Chloe Mao" w:date="2022-03-15T23:40:00Z">
                  <w:rPr>
                    <w:del w:id="2499" w:author="Chloe Mao" w:date="2022-03-15T02:21:00Z"/>
                  </w:rPr>
                </w:rPrChange>
              </w:rPr>
            </w:pPr>
          </w:p>
        </w:tc>
        <w:tc>
          <w:tcPr>
            <w:tcW w:w="5970" w:type="dxa"/>
          </w:tcPr>
          <w:p w14:paraId="3AF39F5A" w14:textId="025DC021" w:rsidR="68B1A2EB" w:rsidRPr="002E7EBD" w:rsidDel="001C468D" w:rsidRDefault="6BA3B546" w:rsidP="005F0DBD">
            <w:pPr>
              <w:jc w:val="center"/>
              <w:rPr>
                <w:del w:id="2500" w:author="Chloe Mao" w:date="2022-03-15T02:21:00Z"/>
                <w:rFonts w:cstheme="minorHAnsi"/>
                <w:sz w:val="24"/>
                <w:szCs w:val="24"/>
                <w:rPrChange w:id="2501" w:author="Chloe Mao" w:date="2022-03-15T23:40:00Z">
                  <w:rPr>
                    <w:del w:id="2502" w:author="Chloe Mao" w:date="2022-03-15T02:21:00Z"/>
                  </w:rPr>
                </w:rPrChange>
              </w:rPr>
            </w:pPr>
            <w:del w:id="2503" w:author="Chloe Mao" w:date="2022-03-15T02:21:00Z">
              <w:r w:rsidRPr="002E7EBD" w:rsidDel="001C468D">
                <w:rPr>
                  <w:rFonts w:eastAsia="Calibri" w:cstheme="minorHAnsi"/>
                  <w:sz w:val="24"/>
                  <w:szCs w:val="24"/>
                  <w:rPrChange w:id="2504" w:author="Chloe Mao" w:date="2022-03-15T23:40:00Z">
                    <w:rPr>
                      <w:rFonts w:ascii="Calibri" w:eastAsia="Calibri" w:hAnsi="Calibri" w:cs="Calibri"/>
                    </w:rPr>
                  </w:rPrChange>
                </w:rPr>
                <w:delText>Lack of yard space or stockpile</w:delText>
              </w:r>
            </w:del>
          </w:p>
        </w:tc>
      </w:tr>
      <w:tr w:rsidR="6BA3B546" w:rsidDel="001C468D" w14:paraId="7A99C9C0" w14:textId="02E784E6" w:rsidTr="1376C951">
        <w:trPr>
          <w:jc w:val="center"/>
          <w:del w:id="2505" w:author="Chloe Mao" w:date="2022-03-15T02:21:00Z"/>
        </w:trPr>
        <w:tc>
          <w:tcPr>
            <w:tcW w:w="3045" w:type="dxa"/>
            <w:vMerge/>
          </w:tcPr>
          <w:p w14:paraId="1A700202" w14:textId="630AC4C3" w:rsidR="00D65369" w:rsidRPr="002E7EBD" w:rsidDel="001C468D" w:rsidRDefault="00D65369" w:rsidP="005F0DBD">
            <w:pPr>
              <w:rPr>
                <w:del w:id="2506" w:author="Chloe Mao" w:date="2022-03-15T02:21:00Z"/>
                <w:rFonts w:cstheme="minorHAnsi"/>
                <w:sz w:val="24"/>
                <w:szCs w:val="24"/>
                <w:rPrChange w:id="2507" w:author="Chloe Mao" w:date="2022-03-15T23:40:00Z">
                  <w:rPr>
                    <w:del w:id="2508" w:author="Chloe Mao" w:date="2022-03-15T02:21:00Z"/>
                  </w:rPr>
                </w:rPrChange>
              </w:rPr>
            </w:pPr>
          </w:p>
        </w:tc>
        <w:tc>
          <w:tcPr>
            <w:tcW w:w="5970" w:type="dxa"/>
          </w:tcPr>
          <w:p w14:paraId="1CA90BA6" w14:textId="2E3A053B" w:rsidR="6BA3B546" w:rsidRPr="002E7EBD" w:rsidDel="001C468D" w:rsidRDefault="10CFA232" w:rsidP="005F0DBD">
            <w:pPr>
              <w:jc w:val="center"/>
              <w:rPr>
                <w:del w:id="2509" w:author="Chloe Mao" w:date="2022-03-15T02:21:00Z"/>
                <w:rFonts w:cstheme="minorHAnsi"/>
                <w:sz w:val="24"/>
                <w:szCs w:val="24"/>
                <w:rPrChange w:id="2510" w:author="Chloe Mao" w:date="2022-03-15T23:40:00Z">
                  <w:rPr>
                    <w:del w:id="2511" w:author="Chloe Mao" w:date="2022-03-15T02:21:00Z"/>
                  </w:rPr>
                </w:rPrChange>
              </w:rPr>
            </w:pPr>
            <w:del w:id="2512" w:author="Chloe Mao" w:date="2022-03-15T02:21:00Z">
              <w:r w:rsidRPr="002E7EBD" w:rsidDel="001C468D">
                <w:rPr>
                  <w:rFonts w:eastAsia="Calibri" w:cstheme="minorHAnsi"/>
                  <w:sz w:val="24"/>
                  <w:szCs w:val="24"/>
                  <w:rPrChange w:id="2513" w:author="Chloe Mao" w:date="2022-03-15T23:40:00Z">
                    <w:rPr>
                      <w:rFonts w:ascii="Calibri" w:eastAsia="Calibri" w:hAnsi="Calibri" w:cs="Calibri"/>
                    </w:rPr>
                  </w:rPrChange>
                </w:rPr>
                <w:delText>Poor management on container stacks</w:delText>
              </w:r>
            </w:del>
          </w:p>
        </w:tc>
      </w:tr>
      <w:tr w:rsidR="10CFA232" w:rsidDel="001C468D" w14:paraId="6ABC021B" w14:textId="0BEF6216" w:rsidTr="1376C951">
        <w:trPr>
          <w:jc w:val="center"/>
          <w:del w:id="2514" w:author="Chloe Mao" w:date="2022-03-15T02:21:00Z"/>
        </w:trPr>
        <w:tc>
          <w:tcPr>
            <w:tcW w:w="3045" w:type="dxa"/>
            <w:vMerge/>
          </w:tcPr>
          <w:p w14:paraId="743CABC8" w14:textId="06E22494" w:rsidR="00D65369" w:rsidRPr="002E7EBD" w:rsidDel="001C468D" w:rsidRDefault="00D65369" w:rsidP="005F0DBD">
            <w:pPr>
              <w:rPr>
                <w:del w:id="2515" w:author="Chloe Mao" w:date="2022-03-15T02:21:00Z"/>
                <w:rFonts w:cstheme="minorHAnsi"/>
                <w:sz w:val="24"/>
                <w:szCs w:val="24"/>
                <w:rPrChange w:id="2516" w:author="Chloe Mao" w:date="2022-03-15T23:40:00Z">
                  <w:rPr>
                    <w:del w:id="2517" w:author="Chloe Mao" w:date="2022-03-15T02:21:00Z"/>
                  </w:rPr>
                </w:rPrChange>
              </w:rPr>
            </w:pPr>
          </w:p>
        </w:tc>
        <w:tc>
          <w:tcPr>
            <w:tcW w:w="5970" w:type="dxa"/>
          </w:tcPr>
          <w:p w14:paraId="08D4FD9D" w14:textId="5D9A850E" w:rsidR="10CFA232" w:rsidRPr="002E7EBD" w:rsidDel="001C468D" w:rsidRDefault="10CFA232" w:rsidP="005F0DBD">
            <w:pPr>
              <w:jc w:val="center"/>
              <w:rPr>
                <w:del w:id="2518" w:author="Chloe Mao" w:date="2022-03-15T02:21:00Z"/>
                <w:rFonts w:cstheme="minorHAnsi"/>
                <w:sz w:val="24"/>
                <w:szCs w:val="24"/>
                <w:rPrChange w:id="2519" w:author="Chloe Mao" w:date="2022-03-15T23:40:00Z">
                  <w:rPr>
                    <w:del w:id="2520" w:author="Chloe Mao" w:date="2022-03-15T02:21:00Z"/>
                  </w:rPr>
                </w:rPrChange>
              </w:rPr>
            </w:pPr>
            <w:del w:id="2521" w:author="Chloe Mao" w:date="2022-03-15T02:21:00Z">
              <w:r w:rsidRPr="002E7EBD" w:rsidDel="001C468D">
                <w:rPr>
                  <w:rFonts w:eastAsia="Calibri" w:cstheme="minorHAnsi"/>
                  <w:sz w:val="24"/>
                  <w:szCs w:val="24"/>
                  <w:rPrChange w:id="2522" w:author="Chloe Mao" w:date="2022-03-15T23:40:00Z">
                    <w:rPr>
                      <w:rFonts w:ascii="Calibri" w:eastAsia="Calibri" w:hAnsi="Calibri" w:cs="Calibri"/>
                    </w:rPr>
                  </w:rPrChange>
                </w:rPr>
                <w:delText>Restricted documentation procedures</w:delText>
              </w:r>
            </w:del>
          </w:p>
        </w:tc>
      </w:tr>
      <w:tr w:rsidR="42824BCD" w:rsidDel="001C468D" w14:paraId="4BF0A536" w14:textId="795E73F9" w:rsidTr="1376C951">
        <w:trPr>
          <w:jc w:val="center"/>
          <w:del w:id="2523" w:author="Chloe Mao" w:date="2022-03-15T02:21:00Z"/>
        </w:trPr>
        <w:tc>
          <w:tcPr>
            <w:tcW w:w="3045" w:type="dxa"/>
            <w:vMerge/>
          </w:tcPr>
          <w:p w14:paraId="11E6093B" w14:textId="7992A8AD" w:rsidR="00D65369" w:rsidRPr="002E7EBD" w:rsidDel="001C468D" w:rsidRDefault="00D65369" w:rsidP="005F0DBD">
            <w:pPr>
              <w:rPr>
                <w:del w:id="2524" w:author="Chloe Mao" w:date="2022-03-15T02:21:00Z"/>
                <w:rFonts w:cstheme="minorHAnsi"/>
                <w:sz w:val="24"/>
                <w:szCs w:val="24"/>
                <w:rPrChange w:id="2525" w:author="Chloe Mao" w:date="2022-03-15T23:40:00Z">
                  <w:rPr>
                    <w:del w:id="2526" w:author="Chloe Mao" w:date="2022-03-15T02:21:00Z"/>
                  </w:rPr>
                </w:rPrChange>
              </w:rPr>
            </w:pPr>
          </w:p>
        </w:tc>
        <w:tc>
          <w:tcPr>
            <w:tcW w:w="5970" w:type="dxa"/>
          </w:tcPr>
          <w:p w14:paraId="082E8D00" w14:textId="4F9A9BF9" w:rsidR="42824BCD" w:rsidRPr="002E7EBD" w:rsidDel="001C468D" w:rsidRDefault="08533354" w:rsidP="005F0DBD">
            <w:pPr>
              <w:jc w:val="center"/>
              <w:rPr>
                <w:del w:id="2527" w:author="Chloe Mao" w:date="2022-03-15T02:21:00Z"/>
                <w:rFonts w:cstheme="minorHAnsi"/>
                <w:sz w:val="24"/>
                <w:szCs w:val="24"/>
                <w:rPrChange w:id="2528" w:author="Chloe Mao" w:date="2022-03-15T23:40:00Z">
                  <w:rPr>
                    <w:del w:id="2529" w:author="Chloe Mao" w:date="2022-03-15T02:21:00Z"/>
                  </w:rPr>
                </w:rPrChange>
              </w:rPr>
            </w:pPr>
            <w:del w:id="2530" w:author="Chloe Mao" w:date="2022-03-15T02:21:00Z">
              <w:r w:rsidRPr="002E7EBD" w:rsidDel="001C468D">
                <w:rPr>
                  <w:rFonts w:eastAsia="Calibri" w:cstheme="minorHAnsi"/>
                  <w:sz w:val="24"/>
                  <w:szCs w:val="24"/>
                  <w:rPrChange w:id="2531" w:author="Chloe Mao" w:date="2022-03-15T23:40:00Z">
                    <w:rPr>
                      <w:rFonts w:ascii="Calibri" w:eastAsia="Calibri" w:hAnsi="Calibri" w:cs="Calibri"/>
                    </w:rPr>
                  </w:rPrChange>
                </w:rPr>
                <w:delText>Inconsistent hours across terminals</w:delText>
              </w:r>
            </w:del>
          </w:p>
        </w:tc>
      </w:tr>
    </w:tbl>
    <w:p w14:paraId="38888492" w14:textId="37941377" w:rsidR="0084050F" w:rsidRPr="00823199" w:rsidDel="001C468D" w:rsidRDefault="0084050F" w:rsidP="005F0DBD">
      <w:pPr>
        <w:pStyle w:val="Heading1"/>
        <w:spacing w:before="0" w:line="240" w:lineRule="auto"/>
        <w:jc w:val="both"/>
        <w:rPr>
          <w:del w:id="2532" w:author="Chloe Mao" w:date="2022-03-15T02:21:00Z"/>
          <w:rFonts w:asciiTheme="minorHAnsi" w:hAnsiTheme="minorHAnsi" w:cstheme="minorHAnsi"/>
          <w:color w:val="000000" w:themeColor="text1"/>
          <w:sz w:val="28"/>
          <w:szCs w:val="28"/>
          <w:rPrChange w:id="2533" w:author="Chloe Mao" w:date="2022-03-15T23:40:00Z">
            <w:rPr>
              <w:del w:id="2534" w:author="Chloe Mao" w:date="2022-03-15T02:21:00Z"/>
              <w:rFonts w:asciiTheme="minorHAnsi" w:hAnsiTheme="minorHAnsi" w:cstheme="minorBidi"/>
              <w:color w:val="000000" w:themeColor="text1"/>
              <w:sz w:val="22"/>
              <w:szCs w:val="22"/>
            </w:rPr>
          </w:rPrChange>
        </w:rPr>
      </w:pPr>
    </w:p>
    <w:p w14:paraId="1B76D2F6" w14:textId="23459B90" w:rsidR="174E5825" w:rsidRPr="00823199" w:rsidDel="001C468D" w:rsidRDefault="174E5825">
      <w:pPr>
        <w:spacing w:line="240" w:lineRule="auto"/>
        <w:rPr>
          <w:del w:id="2535" w:author="Chloe Mao" w:date="2022-03-15T02:21:00Z"/>
          <w:rFonts w:cstheme="minorHAnsi"/>
          <w:b/>
          <w:color w:val="434343"/>
          <w:sz w:val="28"/>
          <w:szCs w:val="28"/>
          <w:highlight w:val="yellow"/>
          <w:rPrChange w:id="2536" w:author="Chloe Mao" w:date="2022-03-15T23:40:00Z">
            <w:rPr>
              <w:del w:id="2537" w:author="Chloe Mao" w:date="2022-03-15T02:21:00Z"/>
              <w:b/>
              <w:color w:val="434343"/>
              <w:highlight w:val="yellow"/>
            </w:rPr>
          </w:rPrChange>
        </w:rPr>
        <w:pPrChange w:id="2538" w:author="Chloe Mao" w:date="2022-03-15T23:40:00Z">
          <w:pPr>
            <w:spacing w:after="0" w:line="240" w:lineRule="auto"/>
          </w:pPr>
        </w:pPrChange>
      </w:pPr>
      <w:del w:id="2539" w:author="Chloe Mao" w:date="2022-03-15T02:21:00Z">
        <w:r w:rsidRPr="00823199" w:rsidDel="001C468D">
          <w:rPr>
            <w:rFonts w:cstheme="minorHAnsi"/>
            <w:b/>
            <w:color w:val="434343"/>
            <w:sz w:val="28"/>
            <w:szCs w:val="28"/>
            <w:highlight w:val="yellow"/>
            <w:rPrChange w:id="2540" w:author="Chloe Mao" w:date="2022-03-15T23:40:00Z">
              <w:rPr>
                <w:b/>
                <w:color w:val="434343"/>
                <w:highlight w:val="yellow"/>
              </w:rPr>
            </w:rPrChange>
          </w:rPr>
          <w:delText>Can someone help add the reference for this please? Thank you!</w:delText>
        </w:r>
      </w:del>
    </w:p>
    <w:p w14:paraId="2343B10A" w14:textId="118A31BC" w:rsidR="174E5825" w:rsidRPr="00823199" w:rsidDel="001C468D" w:rsidRDefault="2F31ECF3">
      <w:pPr>
        <w:spacing w:line="240" w:lineRule="auto"/>
        <w:rPr>
          <w:del w:id="2541" w:author="Chloe Mao" w:date="2022-03-15T02:21:00Z"/>
          <w:rFonts w:cstheme="minorHAnsi"/>
          <w:sz w:val="28"/>
          <w:szCs w:val="28"/>
          <w:rPrChange w:id="2542" w:author="Chloe Mao" w:date="2022-03-15T23:40:00Z">
            <w:rPr>
              <w:del w:id="2543" w:author="Chloe Mao" w:date="2022-03-15T02:21:00Z"/>
            </w:rPr>
          </w:rPrChange>
        </w:rPr>
        <w:pPrChange w:id="2544" w:author="Chloe Mao" w:date="2022-03-15T23:40:00Z">
          <w:pPr>
            <w:spacing w:after="0" w:line="240" w:lineRule="auto"/>
          </w:pPr>
        </w:pPrChange>
      </w:pPr>
      <w:del w:id="2545" w:author="Chloe Mao" w:date="2022-03-15T02:21:00Z">
        <w:r w:rsidRPr="00823199" w:rsidDel="001C468D">
          <w:rPr>
            <w:rFonts w:eastAsia="Calibri" w:cstheme="minorHAnsi"/>
            <w:sz w:val="28"/>
            <w:szCs w:val="28"/>
            <w:rPrChange w:id="2546" w:author="Chloe Mao" w:date="2022-03-15T23:40:00Z">
              <w:rPr>
                <w:rFonts w:ascii="Calibri" w:eastAsia="Calibri" w:hAnsi="Calibri" w:cs="Calibri"/>
              </w:rPr>
            </w:rPrChange>
          </w:rPr>
          <w:delText>Predicting Shipping Time with Machine Learning by Antoine Charles Jean Jonquais and Florian Krempl Submitted to the Program in Supply Chain Management on May 10, 2019 in Partial Fulfillment of the Requirements for the Degree of Master of Applied Science in Supply Chain Management</w:delText>
        </w:r>
      </w:del>
    </w:p>
    <w:p w14:paraId="353E1FAD" w14:textId="1BF50A85" w:rsidR="0084050F" w:rsidRPr="00AB3E2E" w:rsidRDefault="0084050F">
      <w:pPr>
        <w:pStyle w:val="Heading1"/>
        <w:spacing w:before="0" w:line="240" w:lineRule="auto"/>
        <w:rPr>
          <w:rFonts w:asciiTheme="minorHAnsi" w:hAnsiTheme="minorHAnsi" w:cstheme="minorHAnsi"/>
          <w:sz w:val="28"/>
          <w:szCs w:val="28"/>
          <w:rPrChange w:id="2547" w:author="Chloe Mao" w:date="2022-03-15T23:40:00Z">
            <w:rPr/>
          </w:rPrChange>
        </w:rPr>
        <w:pPrChange w:id="2548" w:author="Chloe Mao" w:date="2022-03-15T23:40:00Z">
          <w:pPr>
            <w:pStyle w:val="Heading1"/>
            <w:spacing w:line="240" w:lineRule="auto"/>
          </w:pPr>
        </w:pPrChange>
      </w:pPr>
      <w:bookmarkStart w:id="2549" w:name="_Toc98273966"/>
      <w:r w:rsidRPr="00823199">
        <w:rPr>
          <w:rFonts w:asciiTheme="minorHAnsi" w:hAnsiTheme="minorHAnsi" w:cstheme="minorHAnsi"/>
          <w:sz w:val="28"/>
          <w:szCs w:val="28"/>
          <w:rPrChange w:id="2550" w:author="Chloe Mao" w:date="2022-03-15T23:40:00Z">
            <w:rPr/>
          </w:rPrChange>
        </w:rPr>
        <w:t>Data preprocessing</w:t>
      </w:r>
      <w:bookmarkEnd w:id="2549"/>
    </w:p>
    <w:p w14:paraId="0F43EA5B" w14:textId="3B8BF0B6" w:rsidR="006B4A8F" w:rsidRPr="002E7EBD" w:rsidRDefault="006B4A8F">
      <w:pPr>
        <w:pStyle w:val="Heading2"/>
        <w:rPr>
          <w:rPrChange w:id="2551" w:author="Chloe Mao" w:date="2022-03-15T23:40:00Z">
            <w:rPr>
              <w:rFonts w:asciiTheme="minorHAnsi" w:hAnsiTheme="minorHAnsi" w:cstheme="minorBidi"/>
              <w:sz w:val="22"/>
              <w:szCs w:val="22"/>
            </w:rPr>
          </w:rPrChange>
        </w:rPr>
        <w:pPrChange w:id="2552" w:author="Chloe Mao" w:date="2022-03-15T23:40:00Z">
          <w:pPr>
            <w:pStyle w:val="Heading3"/>
            <w:spacing w:before="320" w:line="240" w:lineRule="auto"/>
            <w:jc w:val="both"/>
          </w:pPr>
        </w:pPrChange>
      </w:pPr>
      <w:bookmarkStart w:id="2553" w:name="_Toc98273967"/>
      <w:r w:rsidRPr="002E7EBD">
        <w:rPr>
          <w:rPrChange w:id="2554" w:author="Chloe Mao" w:date="2022-03-15T23:40:00Z">
            <w:rPr>
              <w:rFonts w:asciiTheme="minorHAnsi" w:hAnsiTheme="minorHAnsi" w:cstheme="minorBidi"/>
              <w:b/>
              <w:color w:val="434343"/>
              <w:sz w:val="22"/>
              <w:szCs w:val="22"/>
            </w:rPr>
          </w:rPrChange>
        </w:rPr>
        <w:t>Present the summary statistics of raw data.</w:t>
      </w:r>
      <w:bookmarkEnd w:id="2553"/>
      <w:r w:rsidR="4361D3F9" w:rsidRPr="002E7EBD">
        <w:rPr>
          <w:rPrChange w:id="2555" w:author="Chloe Mao" w:date="2022-03-15T23:40:00Z">
            <w:rPr>
              <w:rFonts w:asciiTheme="minorHAnsi" w:hAnsiTheme="minorHAnsi" w:cstheme="minorBidi"/>
              <w:b/>
              <w:bCs/>
              <w:color w:val="434343"/>
              <w:sz w:val="22"/>
              <w:szCs w:val="22"/>
            </w:rPr>
          </w:rPrChange>
        </w:rPr>
        <w:t xml:space="preserve"> </w:t>
      </w:r>
    </w:p>
    <w:p w14:paraId="3B825E4E" w14:textId="77777777" w:rsidR="006B4A8F" w:rsidRPr="002E7EBD" w:rsidRDefault="006B4A8F">
      <w:pPr>
        <w:pStyle w:val="NormalWeb"/>
        <w:spacing w:before="0" w:beforeAutospacing="0" w:after="0" w:afterAutospacing="0"/>
        <w:jc w:val="both"/>
        <w:rPr>
          <w:del w:id="2556" w:author="Chloe Mao" w:date="2022-03-15T21:55:00Z"/>
          <w:rFonts w:asciiTheme="minorHAnsi" w:hAnsiTheme="minorHAnsi" w:cstheme="minorHAnsi"/>
          <w:rPrChange w:id="2557" w:author="Chloe Mao" w:date="2022-03-15T23:40:00Z">
            <w:rPr>
              <w:del w:id="2558" w:author="Chloe Mao" w:date="2022-03-15T21:55:00Z"/>
              <w:rFonts w:asciiTheme="minorHAnsi" w:hAnsiTheme="minorHAnsi" w:cstheme="minorHAnsi"/>
              <w:sz w:val="22"/>
              <w:szCs w:val="22"/>
            </w:rPr>
          </w:rPrChange>
        </w:rPr>
        <w:pPrChange w:id="2559" w:author="Chloe Mao" w:date="2022-03-15T23:40:00Z">
          <w:pPr>
            <w:pStyle w:val="NormalWeb"/>
            <w:spacing w:before="0" w:beforeAutospacing="0" w:after="0" w:afterAutospacing="0"/>
            <w:ind w:firstLine="420"/>
            <w:jc w:val="both"/>
          </w:pPr>
        </w:pPrChange>
      </w:pPr>
      <w:del w:id="2560" w:author="Chloe Mao" w:date="2022-03-15T21:55:00Z">
        <w:r w:rsidRPr="0076593D">
          <w:rPr>
            <w:rFonts w:cstheme="minorHAnsi"/>
            <w:b/>
            <w:color w:val="000000"/>
          </w:rPr>
          <w:delText> </w:delText>
        </w:r>
      </w:del>
    </w:p>
    <w:p w14:paraId="1368A77C" w14:textId="77777777" w:rsidR="006B4A8F" w:rsidRPr="002E7EBD" w:rsidRDefault="006B4A8F" w:rsidP="005F0DBD">
      <w:pPr>
        <w:pStyle w:val="NormalWeb"/>
        <w:spacing w:before="0" w:beforeAutospacing="0" w:after="0" w:afterAutospacing="0"/>
        <w:jc w:val="both"/>
        <w:rPr>
          <w:rFonts w:asciiTheme="minorHAnsi" w:hAnsiTheme="minorHAnsi" w:cstheme="minorHAnsi"/>
          <w:rPrChange w:id="2561" w:author="Chloe Mao" w:date="2022-03-15T23:40:00Z">
            <w:rPr>
              <w:rFonts w:asciiTheme="minorHAnsi" w:hAnsiTheme="minorHAnsi" w:cstheme="minorHAnsi"/>
              <w:sz w:val="22"/>
              <w:szCs w:val="22"/>
            </w:rPr>
          </w:rPrChange>
        </w:rPr>
      </w:pPr>
      <w:r w:rsidRPr="002E7EBD">
        <w:rPr>
          <w:rFonts w:asciiTheme="minorHAnsi" w:hAnsiTheme="minorHAnsi" w:cstheme="minorHAnsi"/>
          <w:color w:val="0E101A"/>
          <w:rPrChange w:id="2562" w:author="Chloe Mao" w:date="2022-03-15T23:40:00Z">
            <w:rPr>
              <w:rFonts w:asciiTheme="minorHAnsi" w:hAnsiTheme="minorHAnsi" w:cstheme="minorHAnsi"/>
              <w:color w:val="0E101A"/>
              <w:sz w:val="22"/>
              <w:szCs w:val="22"/>
            </w:rPr>
          </w:rPrChange>
        </w:rPr>
        <w:t xml:space="preserve">The raw data include bulkers congestion data and waiting time for each anchorage from 2015 to 2021. There are two data sets in bulkers congestion data for each year. For Bulk Waiting Time files, there are 9 </w:t>
      </w:r>
      <w:proofErr w:type="gramStart"/>
      <w:r w:rsidRPr="002E7EBD">
        <w:rPr>
          <w:rFonts w:asciiTheme="minorHAnsi" w:hAnsiTheme="minorHAnsi" w:cstheme="minorHAnsi"/>
          <w:color w:val="0E101A"/>
          <w:rPrChange w:id="2563" w:author="Chloe Mao" w:date="2022-03-15T23:40:00Z">
            <w:rPr>
              <w:rFonts w:asciiTheme="minorHAnsi" w:hAnsiTheme="minorHAnsi" w:cstheme="minorHAnsi"/>
              <w:color w:val="0E101A"/>
              <w:sz w:val="22"/>
              <w:szCs w:val="22"/>
            </w:rPr>
          </w:rPrChange>
        </w:rPr>
        <w:t>features</w:t>
      </w:r>
      <w:proofErr w:type="gramEnd"/>
      <w:r w:rsidRPr="002E7EBD">
        <w:rPr>
          <w:rFonts w:asciiTheme="minorHAnsi" w:hAnsiTheme="minorHAnsi" w:cstheme="minorHAnsi"/>
          <w:color w:val="0E101A"/>
          <w:rPrChange w:id="2564" w:author="Chloe Mao" w:date="2022-03-15T23:40:00Z">
            <w:rPr>
              <w:rFonts w:asciiTheme="minorHAnsi" w:hAnsiTheme="minorHAnsi" w:cstheme="minorHAnsi"/>
              <w:color w:val="0E101A"/>
              <w:sz w:val="22"/>
              <w:szCs w:val="22"/>
            </w:rPr>
          </w:rPrChange>
        </w:rPr>
        <w:t xml:space="preserve"> and the description is in Table 3-1. For Bulkers Congestion Daily History, there are 30 </w:t>
      </w:r>
      <w:proofErr w:type="gramStart"/>
      <w:r w:rsidRPr="002E7EBD">
        <w:rPr>
          <w:rFonts w:asciiTheme="minorHAnsi" w:hAnsiTheme="minorHAnsi" w:cstheme="minorHAnsi"/>
          <w:color w:val="0E101A"/>
          <w:rPrChange w:id="2565" w:author="Chloe Mao" w:date="2022-03-15T23:40:00Z">
            <w:rPr>
              <w:rFonts w:asciiTheme="minorHAnsi" w:hAnsiTheme="minorHAnsi" w:cstheme="minorHAnsi"/>
              <w:color w:val="0E101A"/>
              <w:sz w:val="22"/>
              <w:szCs w:val="22"/>
            </w:rPr>
          </w:rPrChange>
        </w:rPr>
        <w:t>features</w:t>
      </w:r>
      <w:proofErr w:type="gramEnd"/>
      <w:r w:rsidRPr="002E7EBD">
        <w:rPr>
          <w:rFonts w:asciiTheme="minorHAnsi" w:hAnsiTheme="minorHAnsi" w:cstheme="minorHAnsi"/>
          <w:color w:val="0E101A"/>
          <w:rPrChange w:id="2566" w:author="Chloe Mao" w:date="2022-03-15T23:40:00Z">
            <w:rPr>
              <w:rFonts w:asciiTheme="minorHAnsi" w:hAnsiTheme="minorHAnsi" w:cstheme="minorHAnsi"/>
              <w:color w:val="0E101A"/>
              <w:sz w:val="22"/>
              <w:szCs w:val="22"/>
            </w:rPr>
          </w:rPrChange>
        </w:rPr>
        <w:t xml:space="preserve"> and the description is in Table 3-2. </w:t>
      </w:r>
    </w:p>
    <w:p w14:paraId="30EE0F06" w14:textId="77777777" w:rsidR="006B4A8F" w:rsidRPr="002E7EBD" w:rsidRDefault="006B4A8F" w:rsidP="005F0DBD">
      <w:pPr>
        <w:spacing w:after="0" w:line="240" w:lineRule="auto"/>
        <w:jc w:val="both"/>
        <w:rPr>
          <w:rFonts w:cstheme="minorHAnsi"/>
          <w:sz w:val="24"/>
          <w:szCs w:val="24"/>
          <w:rPrChange w:id="2567" w:author="Chloe Mao" w:date="2022-03-15T23:40:00Z">
            <w:rPr>
              <w:rFonts w:cstheme="minorHAnsi"/>
            </w:rPr>
          </w:rPrChange>
        </w:rPr>
      </w:pPr>
    </w:p>
    <w:tbl>
      <w:tblPr>
        <w:tblW w:w="8996" w:type="dxa"/>
        <w:tblCellMar>
          <w:top w:w="15" w:type="dxa"/>
          <w:left w:w="15" w:type="dxa"/>
          <w:bottom w:w="15" w:type="dxa"/>
          <w:right w:w="15" w:type="dxa"/>
        </w:tblCellMar>
        <w:tblLook w:val="04A0" w:firstRow="1" w:lastRow="0" w:firstColumn="1" w:lastColumn="0" w:noHBand="0" w:noVBand="1"/>
      </w:tblPr>
      <w:tblGrid>
        <w:gridCol w:w="1568"/>
        <w:gridCol w:w="6375"/>
        <w:gridCol w:w="1053"/>
      </w:tblGrid>
      <w:tr w:rsidR="0043700A" w:rsidRPr="0054757C" w14:paraId="13E7C985" w14:textId="77777777" w:rsidTr="39612980">
        <w:trPr>
          <w:trHeight w:val="390"/>
        </w:trPr>
        <w:tc>
          <w:tcPr>
            <w:tcW w:w="1568"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D9E1F2"/>
            <w:tcMar>
              <w:top w:w="20" w:type="dxa"/>
              <w:left w:w="20" w:type="dxa"/>
              <w:bottom w:w="20" w:type="dxa"/>
              <w:right w:w="20" w:type="dxa"/>
            </w:tcMar>
            <w:hideMark/>
          </w:tcPr>
          <w:p w14:paraId="37C31DE4" w14:textId="026F1FD0" w:rsidR="006B4A8F" w:rsidRPr="002E7EBD" w:rsidRDefault="006B4A8F" w:rsidP="005F0DBD">
            <w:pPr>
              <w:pStyle w:val="NormalWeb"/>
              <w:spacing w:before="0" w:beforeAutospacing="0" w:after="0" w:afterAutospacing="0"/>
              <w:ind w:left="140" w:right="140"/>
              <w:jc w:val="both"/>
              <w:rPr>
                <w:rFonts w:asciiTheme="minorHAnsi" w:hAnsiTheme="minorHAnsi" w:cstheme="minorHAnsi"/>
                <w:rPrChange w:id="2568" w:author="Chloe Mao" w:date="2022-03-15T23:40:00Z">
                  <w:rPr>
                    <w:rFonts w:asciiTheme="minorHAnsi" w:hAnsiTheme="minorHAnsi" w:cstheme="minorBidi"/>
                    <w:sz w:val="22"/>
                    <w:szCs w:val="22"/>
                  </w:rPr>
                </w:rPrChange>
              </w:rPr>
            </w:pPr>
            <w:r w:rsidRPr="002E7EBD">
              <w:rPr>
                <w:rFonts w:asciiTheme="minorHAnsi" w:hAnsiTheme="minorHAnsi" w:cstheme="minorHAnsi"/>
                <w:color w:val="000000" w:themeColor="text1"/>
                <w:rPrChange w:id="2569" w:author="Chloe Mao" w:date="2022-03-15T23:40:00Z">
                  <w:rPr>
                    <w:rFonts w:asciiTheme="minorHAnsi" w:hAnsiTheme="minorHAnsi" w:cstheme="minorBidi"/>
                    <w:color w:val="000000" w:themeColor="text1"/>
                    <w:sz w:val="22"/>
                    <w:szCs w:val="22"/>
                  </w:rPr>
                </w:rPrChange>
              </w:rPr>
              <w:t>Feature</w:t>
            </w:r>
            <w:r w:rsidR="4DB6EACB" w:rsidRPr="002E7EBD">
              <w:rPr>
                <w:rFonts w:asciiTheme="minorHAnsi" w:hAnsiTheme="minorHAnsi" w:cstheme="minorHAnsi"/>
                <w:color w:val="000000" w:themeColor="text1"/>
                <w:rPrChange w:id="2570" w:author="Chloe Mao" w:date="2022-03-15T23:40:00Z">
                  <w:rPr>
                    <w:rFonts w:asciiTheme="minorHAnsi" w:hAnsiTheme="minorHAnsi" w:cstheme="minorBidi"/>
                    <w:color w:val="000000" w:themeColor="text1"/>
                    <w:sz w:val="22"/>
                    <w:szCs w:val="22"/>
                  </w:rPr>
                </w:rPrChange>
              </w:rPr>
              <w:t>(s)</w:t>
            </w:r>
          </w:p>
        </w:tc>
        <w:tc>
          <w:tcPr>
            <w:tcW w:w="6375"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D9E1F2"/>
            <w:tcMar>
              <w:top w:w="20" w:type="dxa"/>
              <w:left w:w="20" w:type="dxa"/>
              <w:bottom w:w="20" w:type="dxa"/>
              <w:right w:w="20" w:type="dxa"/>
            </w:tcMar>
            <w:hideMark/>
          </w:tcPr>
          <w:p w14:paraId="535E7CF5" w14:textId="77777777" w:rsidR="006B4A8F" w:rsidRPr="002E7EBD" w:rsidRDefault="006B4A8F" w:rsidP="005F0DBD">
            <w:pPr>
              <w:pStyle w:val="NormalWeb"/>
              <w:spacing w:before="0" w:beforeAutospacing="0" w:after="0" w:afterAutospacing="0"/>
              <w:ind w:left="140" w:right="140"/>
              <w:jc w:val="both"/>
              <w:rPr>
                <w:rFonts w:asciiTheme="minorHAnsi" w:hAnsiTheme="minorHAnsi" w:cstheme="minorHAnsi"/>
                <w:rPrChange w:id="2571"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572" w:author="Chloe Mao" w:date="2022-03-15T23:40:00Z">
                  <w:rPr>
                    <w:rFonts w:asciiTheme="minorHAnsi" w:hAnsiTheme="minorHAnsi" w:cstheme="minorHAnsi"/>
                    <w:color w:val="000000"/>
                    <w:sz w:val="22"/>
                    <w:szCs w:val="22"/>
                  </w:rPr>
                </w:rPrChange>
              </w:rPr>
              <w:t>Description</w:t>
            </w:r>
          </w:p>
        </w:tc>
        <w:tc>
          <w:tcPr>
            <w:tcW w:w="1053"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D9E1F2"/>
            <w:tcMar>
              <w:top w:w="20" w:type="dxa"/>
              <w:left w:w="20" w:type="dxa"/>
              <w:bottom w:w="20" w:type="dxa"/>
              <w:right w:w="20" w:type="dxa"/>
            </w:tcMar>
            <w:hideMark/>
          </w:tcPr>
          <w:p w14:paraId="6AECA7A1" w14:textId="77777777" w:rsidR="006B4A8F" w:rsidRPr="002E7EBD" w:rsidRDefault="006B4A8F" w:rsidP="005F0DBD">
            <w:pPr>
              <w:pStyle w:val="NormalWeb"/>
              <w:spacing w:before="0" w:beforeAutospacing="0" w:after="0" w:afterAutospacing="0"/>
              <w:ind w:left="140" w:right="140"/>
              <w:jc w:val="both"/>
              <w:rPr>
                <w:rFonts w:asciiTheme="minorHAnsi" w:hAnsiTheme="minorHAnsi" w:cstheme="minorHAnsi"/>
                <w:rPrChange w:id="2573"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574" w:author="Chloe Mao" w:date="2022-03-15T23:40:00Z">
                  <w:rPr>
                    <w:rFonts w:asciiTheme="minorHAnsi" w:hAnsiTheme="minorHAnsi" w:cstheme="minorHAnsi"/>
                    <w:color w:val="000000"/>
                    <w:sz w:val="22"/>
                    <w:szCs w:val="22"/>
                  </w:rPr>
                </w:rPrChange>
              </w:rPr>
              <w:t>Type</w:t>
            </w:r>
          </w:p>
        </w:tc>
      </w:tr>
      <w:tr w:rsidR="006B4A8F" w:rsidRPr="0054757C" w14:paraId="50860BE8" w14:textId="77777777" w:rsidTr="39612980">
        <w:trPr>
          <w:trHeight w:val="885"/>
        </w:trPr>
        <w:tc>
          <w:tcPr>
            <w:tcW w:w="1568" w:type="dxa"/>
            <w:tcBorders>
              <w:top w:val="single" w:sz="8" w:space="0" w:color="000000" w:themeColor="text1"/>
              <w:left w:val="single" w:sz="12"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3E2ABAE0" w14:textId="77777777" w:rsidR="006B4A8F" w:rsidRPr="002E7EBD" w:rsidRDefault="006B4A8F" w:rsidP="005F0DBD">
            <w:pPr>
              <w:pStyle w:val="NormalWeb"/>
              <w:spacing w:before="0" w:beforeAutospacing="0" w:after="0" w:afterAutospacing="0"/>
              <w:ind w:left="140" w:right="140"/>
              <w:jc w:val="both"/>
              <w:rPr>
                <w:rFonts w:asciiTheme="minorHAnsi" w:hAnsiTheme="minorHAnsi" w:cstheme="minorHAnsi"/>
                <w:rPrChange w:id="2575"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576" w:author="Chloe Mao" w:date="2022-03-15T23:40:00Z">
                  <w:rPr>
                    <w:rFonts w:asciiTheme="minorHAnsi" w:hAnsiTheme="minorHAnsi" w:cstheme="minorHAnsi"/>
                    <w:color w:val="000000"/>
                    <w:sz w:val="22"/>
                    <w:szCs w:val="22"/>
                  </w:rPr>
                </w:rPrChange>
              </w:rPr>
              <w:t>IMO</w:t>
            </w:r>
          </w:p>
        </w:tc>
        <w:tc>
          <w:tcPr>
            <w:tcW w:w="6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084FE8C3" w14:textId="77777777" w:rsidR="006B4A8F" w:rsidRPr="002E7EBD" w:rsidRDefault="006B4A8F" w:rsidP="005F0DBD">
            <w:pPr>
              <w:pStyle w:val="NormalWeb"/>
              <w:spacing w:before="0" w:beforeAutospacing="0" w:after="0" w:afterAutospacing="0"/>
              <w:ind w:left="140" w:right="140"/>
              <w:jc w:val="both"/>
              <w:rPr>
                <w:rFonts w:asciiTheme="minorHAnsi" w:hAnsiTheme="minorHAnsi" w:cstheme="minorHAnsi"/>
                <w:rPrChange w:id="2577"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578" w:author="Chloe Mao" w:date="2022-03-15T23:40:00Z">
                  <w:rPr>
                    <w:rFonts w:asciiTheme="minorHAnsi" w:hAnsiTheme="minorHAnsi" w:cstheme="minorHAnsi"/>
                    <w:color w:val="000000"/>
                    <w:sz w:val="22"/>
                    <w:szCs w:val="22"/>
                  </w:rPr>
                </w:rPrChange>
              </w:rPr>
              <w:t>unique ID for each vessel when they register</w:t>
            </w:r>
          </w:p>
        </w:tc>
        <w:tc>
          <w:tcPr>
            <w:tcW w:w="1053" w:type="dxa"/>
            <w:tcBorders>
              <w:top w:val="single" w:sz="8" w:space="0" w:color="000000" w:themeColor="text1"/>
              <w:left w:val="single" w:sz="8" w:space="0" w:color="000000" w:themeColor="text1"/>
              <w:bottom w:val="single" w:sz="8" w:space="0" w:color="000000" w:themeColor="text1"/>
              <w:right w:val="single" w:sz="12" w:space="0" w:color="000000" w:themeColor="text1"/>
            </w:tcBorders>
            <w:tcMar>
              <w:top w:w="20" w:type="dxa"/>
              <w:left w:w="20" w:type="dxa"/>
              <w:bottom w:w="20" w:type="dxa"/>
              <w:right w:w="20" w:type="dxa"/>
            </w:tcMar>
            <w:hideMark/>
          </w:tcPr>
          <w:p w14:paraId="7CA13BF4" w14:textId="77777777" w:rsidR="006B4A8F" w:rsidRPr="002E7EBD" w:rsidRDefault="006B4A8F" w:rsidP="005F0DBD">
            <w:pPr>
              <w:pStyle w:val="NormalWeb"/>
              <w:spacing w:before="0" w:beforeAutospacing="0" w:after="0" w:afterAutospacing="0"/>
              <w:ind w:left="140" w:right="140"/>
              <w:jc w:val="both"/>
              <w:rPr>
                <w:rFonts w:asciiTheme="minorHAnsi" w:hAnsiTheme="minorHAnsi" w:cstheme="minorHAnsi"/>
                <w:rPrChange w:id="2579"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580" w:author="Chloe Mao" w:date="2022-03-15T23:40:00Z">
                  <w:rPr>
                    <w:rFonts w:asciiTheme="minorHAnsi" w:hAnsiTheme="minorHAnsi" w:cstheme="minorHAnsi"/>
                    <w:color w:val="000000"/>
                    <w:sz w:val="22"/>
                    <w:szCs w:val="22"/>
                  </w:rPr>
                </w:rPrChange>
              </w:rPr>
              <w:t>int64</w:t>
            </w:r>
          </w:p>
        </w:tc>
      </w:tr>
      <w:tr w:rsidR="006B4A8F" w:rsidRPr="0054757C" w14:paraId="19D18887" w14:textId="77777777" w:rsidTr="39612980">
        <w:trPr>
          <w:trHeight w:val="885"/>
        </w:trPr>
        <w:tc>
          <w:tcPr>
            <w:tcW w:w="1568" w:type="dxa"/>
            <w:tcBorders>
              <w:top w:val="single" w:sz="8" w:space="0" w:color="000000" w:themeColor="text1"/>
              <w:left w:val="single" w:sz="12"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41839E52" w14:textId="77777777" w:rsidR="006B4A8F" w:rsidRPr="002E7EBD" w:rsidRDefault="006B4A8F" w:rsidP="005F0DBD">
            <w:pPr>
              <w:pStyle w:val="NormalWeb"/>
              <w:spacing w:before="0" w:beforeAutospacing="0" w:after="0" w:afterAutospacing="0"/>
              <w:ind w:left="140" w:right="140"/>
              <w:jc w:val="both"/>
              <w:rPr>
                <w:rFonts w:asciiTheme="minorHAnsi" w:hAnsiTheme="minorHAnsi" w:cstheme="minorHAnsi"/>
                <w:rPrChange w:id="2581"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582" w:author="Chloe Mao" w:date="2022-03-15T23:40:00Z">
                  <w:rPr>
                    <w:rFonts w:asciiTheme="minorHAnsi" w:hAnsiTheme="minorHAnsi" w:cstheme="minorHAnsi"/>
                    <w:color w:val="000000"/>
                    <w:sz w:val="22"/>
                    <w:szCs w:val="22"/>
                  </w:rPr>
                </w:rPrChange>
              </w:rPr>
              <w:t>Anchorage</w:t>
            </w:r>
          </w:p>
        </w:tc>
        <w:tc>
          <w:tcPr>
            <w:tcW w:w="6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715D7DDD" w14:textId="77777777" w:rsidR="006B4A8F" w:rsidRPr="002E7EBD" w:rsidRDefault="006B4A8F" w:rsidP="005F0DBD">
            <w:pPr>
              <w:pStyle w:val="NormalWeb"/>
              <w:spacing w:before="0" w:beforeAutospacing="0" w:after="0" w:afterAutospacing="0"/>
              <w:ind w:left="140" w:right="140"/>
              <w:jc w:val="both"/>
              <w:rPr>
                <w:rFonts w:asciiTheme="minorHAnsi" w:hAnsiTheme="minorHAnsi" w:cstheme="minorHAnsi"/>
                <w:rPrChange w:id="2583"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584" w:author="Chloe Mao" w:date="2022-03-15T23:40:00Z">
                  <w:rPr>
                    <w:rFonts w:asciiTheme="minorHAnsi" w:hAnsiTheme="minorHAnsi" w:cstheme="minorHAnsi"/>
                    <w:color w:val="000000"/>
                    <w:sz w:val="22"/>
                    <w:szCs w:val="22"/>
                  </w:rPr>
                </w:rPrChange>
              </w:rPr>
              <w:t>an area off the coast which is suitable for a ship to anchor. The locations usually have conditions for safe anchorage in protection from weather conditions, and other hazards.</w:t>
            </w:r>
          </w:p>
        </w:tc>
        <w:tc>
          <w:tcPr>
            <w:tcW w:w="1053" w:type="dxa"/>
            <w:tcBorders>
              <w:top w:val="single" w:sz="8" w:space="0" w:color="000000" w:themeColor="text1"/>
              <w:left w:val="single" w:sz="8" w:space="0" w:color="000000" w:themeColor="text1"/>
              <w:bottom w:val="single" w:sz="8" w:space="0" w:color="000000" w:themeColor="text1"/>
              <w:right w:val="single" w:sz="12" w:space="0" w:color="000000" w:themeColor="text1"/>
            </w:tcBorders>
            <w:tcMar>
              <w:top w:w="20" w:type="dxa"/>
              <w:left w:w="20" w:type="dxa"/>
              <w:bottom w:w="20" w:type="dxa"/>
              <w:right w:w="20" w:type="dxa"/>
            </w:tcMar>
            <w:hideMark/>
          </w:tcPr>
          <w:p w14:paraId="2AB26B77" w14:textId="77777777" w:rsidR="006B4A8F" w:rsidRPr="002E7EBD" w:rsidRDefault="006B4A8F" w:rsidP="005F0DBD">
            <w:pPr>
              <w:pStyle w:val="NormalWeb"/>
              <w:spacing w:before="0" w:beforeAutospacing="0" w:after="0" w:afterAutospacing="0"/>
              <w:ind w:left="140" w:right="140"/>
              <w:jc w:val="both"/>
              <w:rPr>
                <w:rFonts w:asciiTheme="minorHAnsi" w:hAnsiTheme="minorHAnsi" w:cstheme="minorHAnsi"/>
                <w:rPrChange w:id="2585"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586" w:author="Chloe Mao" w:date="2022-03-15T23:40:00Z">
                  <w:rPr>
                    <w:rFonts w:asciiTheme="minorHAnsi" w:hAnsiTheme="minorHAnsi" w:cstheme="minorHAnsi"/>
                    <w:color w:val="000000"/>
                    <w:sz w:val="22"/>
                    <w:szCs w:val="22"/>
                  </w:rPr>
                </w:rPrChange>
              </w:rPr>
              <w:t>object</w:t>
            </w:r>
          </w:p>
        </w:tc>
      </w:tr>
      <w:tr w:rsidR="006B4A8F" w:rsidRPr="0054757C" w14:paraId="15544817" w14:textId="77777777" w:rsidTr="39612980">
        <w:trPr>
          <w:trHeight w:val="885"/>
        </w:trPr>
        <w:tc>
          <w:tcPr>
            <w:tcW w:w="1568" w:type="dxa"/>
            <w:tcBorders>
              <w:top w:val="single" w:sz="8" w:space="0" w:color="000000" w:themeColor="text1"/>
              <w:left w:val="single" w:sz="12"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166F63C9" w14:textId="77777777" w:rsidR="006B4A8F" w:rsidRPr="002E7EBD" w:rsidRDefault="006B4A8F" w:rsidP="005F0DBD">
            <w:pPr>
              <w:pStyle w:val="NormalWeb"/>
              <w:spacing w:before="0" w:beforeAutospacing="0" w:after="0" w:afterAutospacing="0"/>
              <w:ind w:left="140" w:right="140"/>
              <w:jc w:val="both"/>
              <w:rPr>
                <w:rFonts w:asciiTheme="minorHAnsi" w:hAnsiTheme="minorHAnsi" w:cstheme="minorHAnsi"/>
                <w:rPrChange w:id="2587"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588" w:author="Chloe Mao" w:date="2022-03-15T23:40:00Z">
                  <w:rPr>
                    <w:rFonts w:asciiTheme="minorHAnsi" w:hAnsiTheme="minorHAnsi" w:cstheme="minorHAnsi"/>
                    <w:color w:val="000000"/>
                    <w:sz w:val="22"/>
                    <w:szCs w:val="22"/>
                  </w:rPr>
                </w:rPrChange>
              </w:rPr>
              <w:t>Anchorage Entry</w:t>
            </w:r>
          </w:p>
        </w:tc>
        <w:tc>
          <w:tcPr>
            <w:tcW w:w="6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4A53C719" w14:textId="77777777" w:rsidR="006B4A8F" w:rsidRPr="002E7EBD" w:rsidRDefault="006B4A8F" w:rsidP="005F0DBD">
            <w:pPr>
              <w:pStyle w:val="NormalWeb"/>
              <w:spacing w:before="0" w:beforeAutospacing="0" w:after="0" w:afterAutospacing="0"/>
              <w:ind w:left="140" w:right="140"/>
              <w:jc w:val="both"/>
              <w:rPr>
                <w:rFonts w:asciiTheme="minorHAnsi" w:hAnsiTheme="minorHAnsi" w:cstheme="minorHAnsi"/>
                <w:rPrChange w:id="2589"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590" w:author="Chloe Mao" w:date="2022-03-15T23:40:00Z">
                  <w:rPr>
                    <w:rFonts w:asciiTheme="minorHAnsi" w:hAnsiTheme="minorHAnsi" w:cstheme="minorHAnsi"/>
                    <w:color w:val="000000"/>
                    <w:sz w:val="22"/>
                    <w:szCs w:val="22"/>
                  </w:rPr>
                </w:rPrChange>
              </w:rPr>
              <w:t>date and time when vessel enter the anchorage</w:t>
            </w:r>
          </w:p>
        </w:tc>
        <w:tc>
          <w:tcPr>
            <w:tcW w:w="1053" w:type="dxa"/>
            <w:tcBorders>
              <w:top w:val="single" w:sz="8" w:space="0" w:color="000000" w:themeColor="text1"/>
              <w:left w:val="single" w:sz="8" w:space="0" w:color="000000" w:themeColor="text1"/>
              <w:bottom w:val="single" w:sz="8" w:space="0" w:color="000000" w:themeColor="text1"/>
              <w:right w:val="single" w:sz="12" w:space="0" w:color="000000" w:themeColor="text1"/>
            </w:tcBorders>
            <w:tcMar>
              <w:top w:w="20" w:type="dxa"/>
              <w:left w:w="20" w:type="dxa"/>
              <w:bottom w:w="20" w:type="dxa"/>
              <w:right w:w="20" w:type="dxa"/>
            </w:tcMar>
            <w:hideMark/>
          </w:tcPr>
          <w:p w14:paraId="0B09E2F3" w14:textId="77777777" w:rsidR="006B4A8F" w:rsidRPr="002E7EBD" w:rsidRDefault="006B4A8F" w:rsidP="005F0DBD">
            <w:pPr>
              <w:pStyle w:val="NormalWeb"/>
              <w:spacing w:before="0" w:beforeAutospacing="0" w:after="0" w:afterAutospacing="0"/>
              <w:ind w:left="140" w:right="140"/>
              <w:jc w:val="both"/>
              <w:rPr>
                <w:rFonts w:asciiTheme="minorHAnsi" w:hAnsiTheme="minorHAnsi" w:cstheme="minorHAnsi"/>
                <w:rPrChange w:id="2591"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592" w:author="Chloe Mao" w:date="2022-03-15T23:40:00Z">
                  <w:rPr>
                    <w:rFonts w:asciiTheme="minorHAnsi" w:hAnsiTheme="minorHAnsi" w:cstheme="minorHAnsi"/>
                    <w:color w:val="000000"/>
                    <w:sz w:val="22"/>
                    <w:szCs w:val="22"/>
                  </w:rPr>
                </w:rPrChange>
              </w:rPr>
              <w:t>object</w:t>
            </w:r>
          </w:p>
        </w:tc>
      </w:tr>
      <w:tr w:rsidR="006B4A8F" w:rsidRPr="0054757C" w14:paraId="021BE0B6" w14:textId="77777777" w:rsidTr="39612980">
        <w:trPr>
          <w:trHeight w:val="885"/>
        </w:trPr>
        <w:tc>
          <w:tcPr>
            <w:tcW w:w="1568" w:type="dxa"/>
            <w:tcBorders>
              <w:top w:val="single" w:sz="8" w:space="0" w:color="000000" w:themeColor="text1"/>
              <w:left w:val="single" w:sz="12"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5D5E5C97" w14:textId="77777777" w:rsidR="006B4A8F" w:rsidRPr="002E7EBD" w:rsidRDefault="006B4A8F" w:rsidP="005F0DBD">
            <w:pPr>
              <w:pStyle w:val="NormalWeb"/>
              <w:spacing w:before="0" w:beforeAutospacing="0" w:after="0" w:afterAutospacing="0"/>
              <w:ind w:left="140" w:right="140"/>
              <w:jc w:val="both"/>
              <w:rPr>
                <w:rFonts w:asciiTheme="minorHAnsi" w:hAnsiTheme="minorHAnsi" w:cstheme="minorHAnsi"/>
                <w:rPrChange w:id="2593"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594" w:author="Chloe Mao" w:date="2022-03-15T23:40:00Z">
                  <w:rPr>
                    <w:rFonts w:asciiTheme="minorHAnsi" w:hAnsiTheme="minorHAnsi" w:cstheme="minorHAnsi"/>
                    <w:color w:val="000000"/>
                    <w:sz w:val="22"/>
                    <w:szCs w:val="22"/>
                  </w:rPr>
                </w:rPrChange>
              </w:rPr>
              <w:lastRenderedPageBreak/>
              <w:t>Port</w:t>
            </w:r>
          </w:p>
        </w:tc>
        <w:tc>
          <w:tcPr>
            <w:tcW w:w="6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0812FC94" w14:textId="77777777" w:rsidR="006B4A8F" w:rsidRPr="002E7EBD" w:rsidRDefault="006B4A8F" w:rsidP="005F0DBD">
            <w:pPr>
              <w:pStyle w:val="NormalWeb"/>
              <w:spacing w:before="0" w:beforeAutospacing="0" w:after="0" w:afterAutospacing="0"/>
              <w:ind w:left="140" w:right="140"/>
              <w:jc w:val="both"/>
              <w:rPr>
                <w:rFonts w:asciiTheme="minorHAnsi" w:hAnsiTheme="minorHAnsi" w:cstheme="minorHAnsi"/>
                <w:rPrChange w:id="2595"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596" w:author="Chloe Mao" w:date="2022-03-15T23:40:00Z">
                  <w:rPr>
                    <w:rFonts w:asciiTheme="minorHAnsi" w:hAnsiTheme="minorHAnsi" w:cstheme="minorHAnsi"/>
                    <w:color w:val="000000"/>
                    <w:sz w:val="22"/>
                    <w:szCs w:val="22"/>
                  </w:rPr>
                </w:rPrChange>
              </w:rPr>
              <w:t>the port that the vessel is waiting to enter</w:t>
            </w:r>
          </w:p>
        </w:tc>
        <w:tc>
          <w:tcPr>
            <w:tcW w:w="1053" w:type="dxa"/>
            <w:tcBorders>
              <w:top w:val="single" w:sz="8" w:space="0" w:color="000000" w:themeColor="text1"/>
              <w:left w:val="single" w:sz="8" w:space="0" w:color="000000" w:themeColor="text1"/>
              <w:bottom w:val="single" w:sz="8" w:space="0" w:color="000000" w:themeColor="text1"/>
              <w:right w:val="single" w:sz="12" w:space="0" w:color="000000" w:themeColor="text1"/>
            </w:tcBorders>
            <w:tcMar>
              <w:top w:w="20" w:type="dxa"/>
              <w:left w:w="20" w:type="dxa"/>
              <w:bottom w:w="20" w:type="dxa"/>
              <w:right w:w="20" w:type="dxa"/>
            </w:tcMar>
            <w:hideMark/>
          </w:tcPr>
          <w:p w14:paraId="5B706692" w14:textId="77777777" w:rsidR="006B4A8F" w:rsidRPr="002E7EBD" w:rsidRDefault="006B4A8F" w:rsidP="005F0DBD">
            <w:pPr>
              <w:pStyle w:val="NormalWeb"/>
              <w:spacing w:before="0" w:beforeAutospacing="0" w:after="0" w:afterAutospacing="0"/>
              <w:ind w:left="140" w:right="140"/>
              <w:jc w:val="both"/>
              <w:rPr>
                <w:rFonts w:asciiTheme="minorHAnsi" w:hAnsiTheme="minorHAnsi" w:cstheme="minorHAnsi"/>
                <w:rPrChange w:id="2597"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598" w:author="Chloe Mao" w:date="2022-03-15T23:40:00Z">
                  <w:rPr>
                    <w:rFonts w:asciiTheme="minorHAnsi" w:hAnsiTheme="minorHAnsi" w:cstheme="minorHAnsi"/>
                    <w:color w:val="000000"/>
                    <w:sz w:val="22"/>
                    <w:szCs w:val="22"/>
                  </w:rPr>
                </w:rPrChange>
              </w:rPr>
              <w:t>object</w:t>
            </w:r>
          </w:p>
        </w:tc>
      </w:tr>
      <w:tr w:rsidR="006B4A8F" w:rsidRPr="0054757C" w14:paraId="6AB3A705" w14:textId="77777777" w:rsidTr="39612980">
        <w:trPr>
          <w:trHeight w:val="885"/>
        </w:trPr>
        <w:tc>
          <w:tcPr>
            <w:tcW w:w="1568" w:type="dxa"/>
            <w:tcBorders>
              <w:top w:val="single" w:sz="8" w:space="0" w:color="000000" w:themeColor="text1"/>
              <w:left w:val="single" w:sz="12"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0288484A" w14:textId="77777777" w:rsidR="006B4A8F" w:rsidRPr="002E7EBD" w:rsidRDefault="006B4A8F" w:rsidP="005F0DBD">
            <w:pPr>
              <w:pStyle w:val="NormalWeb"/>
              <w:spacing w:before="0" w:beforeAutospacing="0" w:after="0" w:afterAutospacing="0"/>
              <w:ind w:left="140" w:right="140"/>
              <w:jc w:val="both"/>
              <w:rPr>
                <w:rFonts w:asciiTheme="minorHAnsi" w:hAnsiTheme="minorHAnsi" w:cstheme="minorHAnsi"/>
                <w:rPrChange w:id="2599"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600" w:author="Chloe Mao" w:date="2022-03-15T23:40:00Z">
                  <w:rPr>
                    <w:rFonts w:asciiTheme="minorHAnsi" w:hAnsiTheme="minorHAnsi" w:cstheme="minorHAnsi"/>
                    <w:color w:val="000000"/>
                    <w:sz w:val="22"/>
                    <w:szCs w:val="22"/>
                  </w:rPr>
                </w:rPrChange>
              </w:rPr>
              <w:t>Berth</w:t>
            </w:r>
          </w:p>
        </w:tc>
        <w:tc>
          <w:tcPr>
            <w:tcW w:w="6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4149EBC4" w14:textId="77777777" w:rsidR="006B4A8F" w:rsidRPr="002E7EBD" w:rsidRDefault="006B4A8F" w:rsidP="005F0DBD">
            <w:pPr>
              <w:pStyle w:val="NormalWeb"/>
              <w:spacing w:before="0" w:beforeAutospacing="0" w:after="0" w:afterAutospacing="0"/>
              <w:ind w:left="140" w:right="140"/>
              <w:jc w:val="both"/>
              <w:rPr>
                <w:rFonts w:asciiTheme="minorHAnsi" w:hAnsiTheme="minorHAnsi" w:cstheme="minorHAnsi"/>
                <w:rPrChange w:id="2601"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602" w:author="Chloe Mao" w:date="2022-03-15T23:40:00Z">
                  <w:rPr>
                    <w:rFonts w:asciiTheme="minorHAnsi" w:hAnsiTheme="minorHAnsi" w:cstheme="minorHAnsi"/>
                    <w:color w:val="000000"/>
                    <w:sz w:val="22"/>
                    <w:szCs w:val="22"/>
                  </w:rPr>
                </w:rPrChange>
              </w:rPr>
              <w:t>a ship's allotted place at a wharf or dock.</w:t>
            </w:r>
          </w:p>
        </w:tc>
        <w:tc>
          <w:tcPr>
            <w:tcW w:w="1053" w:type="dxa"/>
            <w:tcBorders>
              <w:top w:val="single" w:sz="8" w:space="0" w:color="000000" w:themeColor="text1"/>
              <w:left w:val="single" w:sz="8" w:space="0" w:color="000000" w:themeColor="text1"/>
              <w:bottom w:val="single" w:sz="8" w:space="0" w:color="000000" w:themeColor="text1"/>
              <w:right w:val="single" w:sz="12" w:space="0" w:color="000000" w:themeColor="text1"/>
            </w:tcBorders>
            <w:tcMar>
              <w:top w:w="20" w:type="dxa"/>
              <w:left w:w="20" w:type="dxa"/>
              <w:bottom w:w="20" w:type="dxa"/>
              <w:right w:w="20" w:type="dxa"/>
            </w:tcMar>
            <w:hideMark/>
          </w:tcPr>
          <w:p w14:paraId="4BE6A779" w14:textId="77777777" w:rsidR="006B4A8F" w:rsidRPr="002E7EBD" w:rsidRDefault="006B4A8F" w:rsidP="005F0DBD">
            <w:pPr>
              <w:pStyle w:val="NormalWeb"/>
              <w:spacing w:before="0" w:beforeAutospacing="0" w:after="0" w:afterAutospacing="0"/>
              <w:ind w:left="140" w:right="140"/>
              <w:jc w:val="both"/>
              <w:rPr>
                <w:rFonts w:asciiTheme="minorHAnsi" w:hAnsiTheme="minorHAnsi" w:cstheme="minorHAnsi"/>
                <w:rPrChange w:id="2603"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604" w:author="Chloe Mao" w:date="2022-03-15T23:40:00Z">
                  <w:rPr>
                    <w:rFonts w:asciiTheme="minorHAnsi" w:hAnsiTheme="minorHAnsi" w:cstheme="minorHAnsi"/>
                    <w:color w:val="000000"/>
                    <w:sz w:val="22"/>
                    <w:szCs w:val="22"/>
                  </w:rPr>
                </w:rPrChange>
              </w:rPr>
              <w:t>object</w:t>
            </w:r>
          </w:p>
        </w:tc>
      </w:tr>
      <w:tr w:rsidR="006B4A8F" w:rsidRPr="0054757C" w14:paraId="787E156C" w14:textId="77777777" w:rsidTr="39612980">
        <w:trPr>
          <w:trHeight w:val="885"/>
        </w:trPr>
        <w:tc>
          <w:tcPr>
            <w:tcW w:w="1568" w:type="dxa"/>
            <w:tcBorders>
              <w:top w:val="single" w:sz="8" w:space="0" w:color="000000" w:themeColor="text1"/>
              <w:left w:val="single" w:sz="12"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091B5166" w14:textId="77777777" w:rsidR="006B4A8F" w:rsidRPr="002E7EBD" w:rsidRDefault="006B4A8F" w:rsidP="005F0DBD">
            <w:pPr>
              <w:pStyle w:val="NormalWeb"/>
              <w:spacing w:before="0" w:beforeAutospacing="0" w:after="0" w:afterAutospacing="0"/>
              <w:ind w:left="140" w:right="140"/>
              <w:jc w:val="both"/>
              <w:rPr>
                <w:rFonts w:asciiTheme="minorHAnsi" w:hAnsiTheme="minorHAnsi" w:cstheme="minorHAnsi"/>
                <w:rPrChange w:id="2605"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606" w:author="Chloe Mao" w:date="2022-03-15T23:40:00Z">
                  <w:rPr>
                    <w:rFonts w:asciiTheme="minorHAnsi" w:hAnsiTheme="minorHAnsi" w:cstheme="minorHAnsi"/>
                    <w:color w:val="000000"/>
                    <w:sz w:val="22"/>
                    <w:szCs w:val="22"/>
                  </w:rPr>
                </w:rPrChange>
              </w:rPr>
              <w:t>Berth or Port Entry</w:t>
            </w:r>
          </w:p>
        </w:tc>
        <w:tc>
          <w:tcPr>
            <w:tcW w:w="6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780E5CB7" w14:textId="77777777" w:rsidR="006B4A8F" w:rsidRPr="002E7EBD" w:rsidRDefault="006B4A8F" w:rsidP="005F0DBD">
            <w:pPr>
              <w:pStyle w:val="NormalWeb"/>
              <w:spacing w:before="0" w:beforeAutospacing="0" w:after="0" w:afterAutospacing="0"/>
              <w:ind w:left="140" w:right="140"/>
              <w:jc w:val="both"/>
              <w:rPr>
                <w:rFonts w:asciiTheme="minorHAnsi" w:hAnsiTheme="minorHAnsi" w:cstheme="minorHAnsi"/>
                <w:rPrChange w:id="2607"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608" w:author="Chloe Mao" w:date="2022-03-15T23:40:00Z">
                  <w:rPr>
                    <w:rFonts w:asciiTheme="minorHAnsi" w:hAnsiTheme="minorHAnsi" w:cstheme="minorHAnsi"/>
                    <w:color w:val="000000"/>
                    <w:sz w:val="22"/>
                    <w:szCs w:val="22"/>
                  </w:rPr>
                </w:rPrChange>
              </w:rPr>
              <w:t>date and time when vessel enter the berth or port</w:t>
            </w:r>
          </w:p>
        </w:tc>
        <w:tc>
          <w:tcPr>
            <w:tcW w:w="1053" w:type="dxa"/>
            <w:tcBorders>
              <w:top w:val="single" w:sz="8" w:space="0" w:color="000000" w:themeColor="text1"/>
              <w:left w:val="single" w:sz="8" w:space="0" w:color="000000" w:themeColor="text1"/>
              <w:bottom w:val="single" w:sz="8" w:space="0" w:color="000000" w:themeColor="text1"/>
              <w:right w:val="single" w:sz="12" w:space="0" w:color="000000" w:themeColor="text1"/>
            </w:tcBorders>
            <w:tcMar>
              <w:top w:w="20" w:type="dxa"/>
              <w:left w:w="20" w:type="dxa"/>
              <w:bottom w:w="20" w:type="dxa"/>
              <w:right w:w="20" w:type="dxa"/>
            </w:tcMar>
            <w:hideMark/>
          </w:tcPr>
          <w:p w14:paraId="5A07CE31" w14:textId="77777777" w:rsidR="006B4A8F" w:rsidRPr="002E7EBD" w:rsidRDefault="006B4A8F" w:rsidP="005F0DBD">
            <w:pPr>
              <w:pStyle w:val="NormalWeb"/>
              <w:spacing w:before="0" w:beforeAutospacing="0" w:after="0" w:afterAutospacing="0"/>
              <w:ind w:left="140" w:right="140"/>
              <w:jc w:val="both"/>
              <w:rPr>
                <w:rFonts w:asciiTheme="minorHAnsi" w:hAnsiTheme="minorHAnsi" w:cstheme="minorHAnsi"/>
                <w:rPrChange w:id="2609"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610" w:author="Chloe Mao" w:date="2022-03-15T23:40:00Z">
                  <w:rPr>
                    <w:rFonts w:asciiTheme="minorHAnsi" w:hAnsiTheme="minorHAnsi" w:cstheme="minorHAnsi"/>
                    <w:color w:val="000000"/>
                    <w:sz w:val="22"/>
                    <w:szCs w:val="22"/>
                  </w:rPr>
                </w:rPrChange>
              </w:rPr>
              <w:t>object</w:t>
            </w:r>
          </w:p>
        </w:tc>
      </w:tr>
      <w:tr w:rsidR="006B4A8F" w:rsidRPr="0054757C" w14:paraId="7AF32743" w14:textId="77777777" w:rsidTr="39612980">
        <w:trPr>
          <w:trHeight w:val="885"/>
        </w:trPr>
        <w:tc>
          <w:tcPr>
            <w:tcW w:w="1568" w:type="dxa"/>
            <w:tcBorders>
              <w:top w:val="single" w:sz="8" w:space="0" w:color="000000" w:themeColor="text1"/>
              <w:left w:val="single" w:sz="12"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1808D875" w14:textId="77777777" w:rsidR="006B4A8F" w:rsidRPr="002E7EBD" w:rsidRDefault="006B4A8F" w:rsidP="005F0DBD">
            <w:pPr>
              <w:pStyle w:val="NormalWeb"/>
              <w:spacing w:before="0" w:beforeAutospacing="0" w:after="0" w:afterAutospacing="0"/>
              <w:ind w:left="140" w:right="140"/>
              <w:jc w:val="both"/>
              <w:rPr>
                <w:rFonts w:asciiTheme="minorHAnsi" w:hAnsiTheme="minorHAnsi" w:cstheme="minorHAnsi"/>
                <w:rPrChange w:id="2611"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612" w:author="Chloe Mao" w:date="2022-03-15T23:40:00Z">
                  <w:rPr>
                    <w:rFonts w:asciiTheme="minorHAnsi" w:hAnsiTheme="minorHAnsi" w:cstheme="minorHAnsi"/>
                    <w:color w:val="000000"/>
                    <w:sz w:val="22"/>
                    <w:szCs w:val="22"/>
                  </w:rPr>
                </w:rPrChange>
              </w:rPr>
              <w:t>Waiting Time (Days)</w:t>
            </w:r>
          </w:p>
        </w:tc>
        <w:tc>
          <w:tcPr>
            <w:tcW w:w="6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2664BCAC" w14:textId="77777777" w:rsidR="006B4A8F" w:rsidRPr="002E7EBD" w:rsidRDefault="006B4A8F" w:rsidP="005F0DBD">
            <w:pPr>
              <w:pStyle w:val="NormalWeb"/>
              <w:spacing w:before="0" w:beforeAutospacing="0" w:after="0" w:afterAutospacing="0"/>
              <w:ind w:left="140" w:right="140"/>
              <w:jc w:val="both"/>
              <w:rPr>
                <w:rFonts w:asciiTheme="minorHAnsi" w:hAnsiTheme="minorHAnsi" w:cstheme="minorHAnsi"/>
                <w:rPrChange w:id="2613"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614" w:author="Chloe Mao" w:date="2022-03-15T23:40:00Z">
                  <w:rPr>
                    <w:rFonts w:asciiTheme="minorHAnsi" w:hAnsiTheme="minorHAnsi" w:cstheme="minorHAnsi"/>
                    <w:color w:val="000000"/>
                    <w:sz w:val="22"/>
                    <w:szCs w:val="22"/>
                  </w:rPr>
                </w:rPrChange>
              </w:rPr>
              <w:t>number of days a vessel waited at anchorage before it enters a port or berth (berth or port entry - anchorage entry)</w:t>
            </w:r>
          </w:p>
        </w:tc>
        <w:tc>
          <w:tcPr>
            <w:tcW w:w="1053" w:type="dxa"/>
            <w:tcBorders>
              <w:top w:val="single" w:sz="8" w:space="0" w:color="000000" w:themeColor="text1"/>
              <w:left w:val="single" w:sz="8" w:space="0" w:color="000000" w:themeColor="text1"/>
              <w:bottom w:val="single" w:sz="8" w:space="0" w:color="000000" w:themeColor="text1"/>
              <w:right w:val="single" w:sz="12" w:space="0" w:color="000000" w:themeColor="text1"/>
            </w:tcBorders>
            <w:tcMar>
              <w:top w:w="20" w:type="dxa"/>
              <w:left w:w="20" w:type="dxa"/>
              <w:bottom w:w="20" w:type="dxa"/>
              <w:right w:w="20" w:type="dxa"/>
            </w:tcMar>
            <w:hideMark/>
          </w:tcPr>
          <w:p w14:paraId="01A6E6DC" w14:textId="77777777" w:rsidR="006B4A8F" w:rsidRPr="002E7EBD" w:rsidRDefault="006B4A8F" w:rsidP="005F0DBD">
            <w:pPr>
              <w:pStyle w:val="NormalWeb"/>
              <w:spacing w:before="0" w:beforeAutospacing="0" w:after="0" w:afterAutospacing="0"/>
              <w:ind w:left="140" w:right="140"/>
              <w:jc w:val="both"/>
              <w:rPr>
                <w:rFonts w:asciiTheme="minorHAnsi" w:hAnsiTheme="minorHAnsi" w:cstheme="minorHAnsi"/>
                <w:rPrChange w:id="2615"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616" w:author="Chloe Mao" w:date="2022-03-15T23:40:00Z">
                  <w:rPr>
                    <w:rFonts w:asciiTheme="minorHAnsi" w:hAnsiTheme="minorHAnsi" w:cstheme="minorHAnsi"/>
                    <w:color w:val="000000"/>
                    <w:sz w:val="22"/>
                    <w:szCs w:val="22"/>
                  </w:rPr>
                </w:rPrChange>
              </w:rPr>
              <w:t>float64</w:t>
            </w:r>
          </w:p>
        </w:tc>
      </w:tr>
      <w:tr w:rsidR="006B4A8F" w:rsidRPr="0054757C" w14:paraId="5F0E50D6" w14:textId="77777777" w:rsidTr="39612980">
        <w:trPr>
          <w:trHeight w:val="885"/>
        </w:trPr>
        <w:tc>
          <w:tcPr>
            <w:tcW w:w="1568" w:type="dxa"/>
            <w:tcBorders>
              <w:top w:val="single" w:sz="8" w:space="0" w:color="000000" w:themeColor="text1"/>
              <w:left w:val="single" w:sz="12"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5D362F06" w14:textId="77777777" w:rsidR="006B4A8F" w:rsidRPr="002E7EBD" w:rsidRDefault="006B4A8F" w:rsidP="005F0DBD">
            <w:pPr>
              <w:pStyle w:val="NormalWeb"/>
              <w:spacing w:before="0" w:beforeAutospacing="0" w:after="0" w:afterAutospacing="0"/>
              <w:ind w:left="140" w:right="140"/>
              <w:jc w:val="both"/>
              <w:rPr>
                <w:rFonts w:asciiTheme="minorHAnsi" w:hAnsiTheme="minorHAnsi" w:cstheme="minorHAnsi"/>
                <w:rPrChange w:id="2617"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618" w:author="Chloe Mao" w:date="2022-03-15T23:40:00Z">
                  <w:rPr>
                    <w:rFonts w:asciiTheme="minorHAnsi" w:hAnsiTheme="minorHAnsi" w:cstheme="minorHAnsi"/>
                    <w:color w:val="000000"/>
                    <w:sz w:val="22"/>
                    <w:szCs w:val="22"/>
                  </w:rPr>
                </w:rPrChange>
              </w:rPr>
              <w:t>Vessel Type</w:t>
            </w:r>
          </w:p>
        </w:tc>
        <w:tc>
          <w:tcPr>
            <w:tcW w:w="6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02B6DDF6" w14:textId="77777777" w:rsidR="006B4A8F" w:rsidRPr="002E7EBD" w:rsidRDefault="006B4A8F" w:rsidP="005F0DBD">
            <w:pPr>
              <w:pStyle w:val="NormalWeb"/>
              <w:spacing w:before="0" w:beforeAutospacing="0" w:after="0" w:afterAutospacing="0"/>
              <w:ind w:left="140" w:right="140"/>
              <w:jc w:val="both"/>
              <w:rPr>
                <w:rFonts w:asciiTheme="minorHAnsi" w:hAnsiTheme="minorHAnsi" w:cstheme="minorHAnsi"/>
                <w:rPrChange w:id="2619"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620" w:author="Chloe Mao" w:date="2022-03-15T23:40:00Z">
                  <w:rPr>
                    <w:rFonts w:asciiTheme="minorHAnsi" w:hAnsiTheme="minorHAnsi" w:cstheme="minorHAnsi"/>
                    <w:color w:val="000000"/>
                    <w:sz w:val="22"/>
                    <w:szCs w:val="22"/>
                  </w:rPr>
                </w:rPrChange>
              </w:rPr>
              <w:t>types of vessels, indicates different vessel sizes as well, refer to the [Notice] tab for the corresponding range of sizes for each type of vessel.</w:t>
            </w:r>
          </w:p>
        </w:tc>
        <w:tc>
          <w:tcPr>
            <w:tcW w:w="1053" w:type="dxa"/>
            <w:tcBorders>
              <w:top w:val="single" w:sz="8" w:space="0" w:color="000000" w:themeColor="text1"/>
              <w:left w:val="single" w:sz="8" w:space="0" w:color="000000" w:themeColor="text1"/>
              <w:bottom w:val="single" w:sz="8" w:space="0" w:color="000000" w:themeColor="text1"/>
              <w:right w:val="single" w:sz="12" w:space="0" w:color="000000" w:themeColor="text1"/>
            </w:tcBorders>
            <w:tcMar>
              <w:top w:w="20" w:type="dxa"/>
              <w:left w:w="20" w:type="dxa"/>
              <w:bottom w:w="20" w:type="dxa"/>
              <w:right w:w="20" w:type="dxa"/>
            </w:tcMar>
            <w:hideMark/>
          </w:tcPr>
          <w:p w14:paraId="3C6DE59B" w14:textId="77777777" w:rsidR="006B4A8F" w:rsidRPr="002E7EBD" w:rsidRDefault="006B4A8F" w:rsidP="005F0DBD">
            <w:pPr>
              <w:pStyle w:val="NormalWeb"/>
              <w:spacing w:before="0" w:beforeAutospacing="0" w:after="0" w:afterAutospacing="0"/>
              <w:ind w:left="140" w:right="140"/>
              <w:jc w:val="both"/>
              <w:rPr>
                <w:rFonts w:asciiTheme="minorHAnsi" w:hAnsiTheme="minorHAnsi" w:cstheme="minorHAnsi"/>
                <w:rPrChange w:id="2621"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622" w:author="Chloe Mao" w:date="2022-03-15T23:40:00Z">
                  <w:rPr>
                    <w:rFonts w:asciiTheme="minorHAnsi" w:hAnsiTheme="minorHAnsi" w:cstheme="minorHAnsi"/>
                    <w:color w:val="000000"/>
                    <w:sz w:val="22"/>
                    <w:szCs w:val="22"/>
                  </w:rPr>
                </w:rPrChange>
              </w:rPr>
              <w:t>object</w:t>
            </w:r>
          </w:p>
        </w:tc>
      </w:tr>
      <w:tr w:rsidR="006B4A8F" w:rsidRPr="0054757C" w14:paraId="3F147889" w14:textId="77777777" w:rsidTr="39612980">
        <w:trPr>
          <w:trHeight w:val="885"/>
        </w:trPr>
        <w:tc>
          <w:tcPr>
            <w:tcW w:w="1568" w:type="dxa"/>
            <w:tcBorders>
              <w:top w:val="single" w:sz="8" w:space="0" w:color="000000" w:themeColor="text1"/>
              <w:left w:val="single" w:sz="12" w:space="0" w:color="000000" w:themeColor="text1"/>
              <w:bottom w:val="single" w:sz="12" w:space="0" w:color="000000" w:themeColor="text1"/>
              <w:right w:val="single" w:sz="8" w:space="0" w:color="000000" w:themeColor="text1"/>
            </w:tcBorders>
            <w:tcMar>
              <w:top w:w="20" w:type="dxa"/>
              <w:left w:w="20" w:type="dxa"/>
              <w:bottom w:w="20" w:type="dxa"/>
              <w:right w:w="20" w:type="dxa"/>
            </w:tcMar>
            <w:hideMark/>
          </w:tcPr>
          <w:p w14:paraId="4340174E" w14:textId="77777777" w:rsidR="006B4A8F" w:rsidRPr="002E7EBD" w:rsidRDefault="006B4A8F" w:rsidP="005F0DBD">
            <w:pPr>
              <w:pStyle w:val="NormalWeb"/>
              <w:spacing w:before="0" w:beforeAutospacing="0" w:after="0" w:afterAutospacing="0"/>
              <w:ind w:left="140" w:right="140"/>
              <w:jc w:val="both"/>
              <w:rPr>
                <w:rFonts w:asciiTheme="minorHAnsi" w:hAnsiTheme="minorHAnsi" w:cstheme="minorHAnsi"/>
                <w:rPrChange w:id="2623"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624" w:author="Chloe Mao" w:date="2022-03-15T23:40:00Z">
                  <w:rPr>
                    <w:rFonts w:asciiTheme="minorHAnsi" w:hAnsiTheme="minorHAnsi" w:cstheme="minorHAnsi"/>
                    <w:color w:val="000000"/>
                    <w:sz w:val="22"/>
                    <w:szCs w:val="22"/>
                  </w:rPr>
                </w:rPrChange>
              </w:rPr>
              <w:t>Date</w:t>
            </w:r>
          </w:p>
        </w:tc>
        <w:tc>
          <w:tcPr>
            <w:tcW w:w="6375" w:type="dxa"/>
            <w:tcBorders>
              <w:top w:val="single" w:sz="8" w:space="0" w:color="000000" w:themeColor="text1"/>
              <w:left w:val="single" w:sz="8" w:space="0" w:color="000000" w:themeColor="text1"/>
              <w:bottom w:val="single" w:sz="12" w:space="0" w:color="000000" w:themeColor="text1"/>
              <w:right w:val="single" w:sz="8" w:space="0" w:color="000000" w:themeColor="text1"/>
            </w:tcBorders>
            <w:tcMar>
              <w:top w:w="20" w:type="dxa"/>
              <w:left w:w="20" w:type="dxa"/>
              <w:bottom w:w="20" w:type="dxa"/>
              <w:right w:w="20" w:type="dxa"/>
            </w:tcMar>
            <w:hideMark/>
          </w:tcPr>
          <w:p w14:paraId="0CCAE4F4" w14:textId="77777777" w:rsidR="006B4A8F" w:rsidRPr="002E7EBD" w:rsidRDefault="006B4A8F" w:rsidP="005F0DBD">
            <w:pPr>
              <w:pStyle w:val="NormalWeb"/>
              <w:spacing w:before="0" w:beforeAutospacing="0" w:after="0" w:afterAutospacing="0"/>
              <w:ind w:left="140" w:right="140"/>
              <w:jc w:val="both"/>
              <w:rPr>
                <w:rFonts w:asciiTheme="minorHAnsi" w:hAnsiTheme="minorHAnsi" w:cstheme="minorHAnsi"/>
                <w:rPrChange w:id="2625"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626" w:author="Chloe Mao" w:date="2022-03-15T23:40:00Z">
                  <w:rPr>
                    <w:rFonts w:asciiTheme="minorHAnsi" w:hAnsiTheme="minorHAnsi" w:cstheme="minorHAnsi"/>
                    <w:color w:val="000000"/>
                    <w:sz w:val="22"/>
                    <w:szCs w:val="22"/>
                  </w:rPr>
                </w:rPrChange>
              </w:rPr>
              <w:t>Date of entry, I think this is the same as the day when vessel reaches the anchorage</w:t>
            </w:r>
          </w:p>
        </w:tc>
        <w:tc>
          <w:tcPr>
            <w:tcW w:w="1053" w:type="dxa"/>
            <w:tcBorders>
              <w:top w:val="single" w:sz="8" w:space="0" w:color="000000" w:themeColor="text1"/>
              <w:left w:val="single" w:sz="8" w:space="0" w:color="000000" w:themeColor="text1"/>
              <w:bottom w:val="single" w:sz="12" w:space="0" w:color="000000" w:themeColor="text1"/>
              <w:right w:val="single" w:sz="12" w:space="0" w:color="000000" w:themeColor="text1"/>
            </w:tcBorders>
            <w:tcMar>
              <w:top w:w="20" w:type="dxa"/>
              <w:left w:w="20" w:type="dxa"/>
              <w:bottom w:w="20" w:type="dxa"/>
              <w:right w:w="20" w:type="dxa"/>
            </w:tcMar>
            <w:hideMark/>
          </w:tcPr>
          <w:p w14:paraId="5EBE2168" w14:textId="77777777" w:rsidR="006B4A8F" w:rsidRPr="002E7EBD" w:rsidRDefault="006B4A8F" w:rsidP="005F0DBD">
            <w:pPr>
              <w:pStyle w:val="NormalWeb"/>
              <w:spacing w:before="0" w:beforeAutospacing="0" w:after="0" w:afterAutospacing="0"/>
              <w:ind w:left="140" w:right="140"/>
              <w:jc w:val="both"/>
              <w:rPr>
                <w:rFonts w:asciiTheme="minorHAnsi" w:hAnsiTheme="minorHAnsi" w:cstheme="minorHAnsi"/>
                <w:rPrChange w:id="2627"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628" w:author="Chloe Mao" w:date="2022-03-15T23:40:00Z">
                  <w:rPr>
                    <w:rFonts w:asciiTheme="minorHAnsi" w:hAnsiTheme="minorHAnsi" w:cstheme="minorHAnsi"/>
                    <w:color w:val="000000"/>
                    <w:sz w:val="22"/>
                    <w:szCs w:val="22"/>
                  </w:rPr>
                </w:rPrChange>
              </w:rPr>
              <w:t>object</w:t>
            </w:r>
          </w:p>
        </w:tc>
      </w:tr>
    </w:tbl>
    <w:p w14:paraId="0F60ECE0" w14:textId="77777777" w:rsidR="006B4A8F" w:rsidRPr="002E7EBD" w:rsidRDefault="006B4A8F" w:rsidP="005F0DBD">
      <w:pPr>
        <w:pStyle w:val="NormalWeb"/>
        <w:spacing w:before="0" w:beforeAutospacing="0" w:after="0" w:afterAutospacing="0"/>
        <w:jc w:val="both"/>
        <w:rPr>
          <w:rFonts w:asciiTheme="minorHAnsi" w:hAnsiTheme="minorHAnsi" w:cstheme="minorHAnsi"/>
          <w:rPrChange w:id="2629" w:author="Chloe Mao" w:date="2022-03-15T23:40:00Z">
            <w:rPr>
              <w:rFonts w:asciiTheme="minorHAnsi" w:hAnsiTheme="minorHAnsi" w:cstheme="minorHAnsi"/>
              <w:sz w:val="22"/>
              <w:szCs w:val="22"/>
            </w:rPr>
          </w:rPrChange>
        </w:rPr>
      </w:pPr>
      <w:r w:rsidRPr="002E7EBD">
        <w:rPr>
          <w:rFonts w:asciiTheme="minorHAnsi" w:hAnsiTheme="minorHAnsi" w:cstheme="minorHAnsi"/>
          <w:color w:val="0E101A"/>
          <w:rPrChange w:id="2630" w:author="Chloe Mao" w:date="2022-03-15T23:40:00Z">
            <w:rPr>
              <w:rFonts w:asciiTheme="minorHAnsi" w:hAnsiTheme="minorHAnsi" w:cstheme="minorHAnsi"/>
              <w:color w:val="0E101A"/>
              <w:sz w:val="22"/>
              <w:szCs w:val="22"/>
            </w:rPr>
          </w:rPrChange>
        </w:rPr>
        <w:t> </w:t>
      </w:r>
    </w:p>
    <w:p w14:paraId="146BFD55" w14:textId="77777777" w:rsidR="006B4A8F" w:rsidRPr="002E7EBD" w:rsidRDefault="006B4A8F" w:rsidP="005F0DBD">
      <w:pPr>
        <w:pStyle w:val="NormalWeb"/>
        <w:spacing w:before="0" w:beforeAutospacing="0" w:after="0" w:afterAutospacing="0"/>
        <w:jc w:val="both"/>
        <w:rPr>
          <w:rFonts w:asciiTheme="minorHAnsi" w:hAnsiTheme="minorHAnsi" w:cstheme="minorHAnsi"/>
          <w:rPrChange w:id="2631" w:author="Chloe Mao" w:date="2022-03-15T23:40:00Z">
            <w:rPr>
              <w:rFonts w:asciiTheme="minorHAnsi" w:hAnsiTheme="minorHAnsi" w:cstheme="minorHAnsi"/>
              <w:sz w:val="22"/>
              <w:szCs w:val="22"/>
            </w:rPr>
          </w:rPrChange>
        </w:rPr>
      </w:pPr>
      <w:r w:rsidRPr="002E7EBD">
        <w:rPr>
          <w:rFonts w:asciiTheme="minorHAnsi" w:hAnsiTheme="minorHAnsi" w:cstheme="minorHAnsi"/>
          <w:color w:val="0E101A"/>
          <w:rPrChange w:id="2632" w:author="Chloe Mao" w:date="2022-03-15T23:40:00Z">
            <w:rPr>
              <w:rFonts w:asciiTheme="minorHAnsi" w:hAnsiTheme="minorHAnsi" w:cstheme="minorHAnsi"/>
              <w:color w:val="0E101A"/>
              <w:sz w:val="22"/>
              <w:szCs w:val="22"/>
            </w:rPr>
          </w:rPrChange>
        </w:rPr>
        <w:t>Table 3-1 feature description for Bulk Waiting Time files</w:t>
      </w:r>
    </w:p>
    <w:p w14:paraId="0DE262F3" w14:textId="77777777" w:rsidR="006B4A8F" w:rsidRPr="002E7EBD" w:rsidRDefault="006B4A8F" w:rsidP="005F0DBD">
      <w:pPr>
        <w:pStyle w:val="NormalWeb"/>
        <w:spacing w:before="0" w:beforeAutospacing="0" w:after="0" w:afterAutospacing="0"/>
        <w:jc w:val="both"/>
        <w:rPr>
          <w:rFonts w:asciiTheme="minorHAnsi" w:hAnsiTheme="minorHAnsi" w:cstheme="minorHAnsi"/>
          <w:rPrChange w:id="2633" w:author="Chloe Mao" w:date="2022-03-15T23:40:00Z">
            <w:rPr>
              <w:rFonts w:asciiTheme="minorHAnsi" w:hAnsiTheme="minorHAnsi" w:cstheme="minorHAnsi"/>
              <w:sz w:val="22"/>
              <w:szCs w:val="22"/>
            </w:rPr>
          </w:rPrChange>
        </w:rPr>
      </w:pPr>
      <w:r w:rsidRPr="002E7EBD">
        <w:rPr>
          <w:rFonts w:asciiTheme="minorHAnsi" w:hAnsiTheme="minorHAnsi" w:cstheme="minorHAnsi"/>
          <w:color w:val="0E101A"/>
          <w:rPrChange w:id="2634" w:author="Chloe Mao" w:date="2022-03-15T23:40:00Z">
            <w:rPr>
              <w:rFonts w:asciiTheme="minorHAnsi" w:hAnsiTheme="minorHAnsi" w:cstheme="minorHAnsi"/>
              <w:color w:val="0E101A"/>
              <w:sz w:val="22"/>
              <w:szCs w:val="22"/>
            </w:rPr>
          </w:rPrChange>
        </w:rPr>
        <w:t>  </w:t>
      </w:r>
    </w:p>
    <w:p w14:paraId="40FAB92D" w14:textId="77777777" w:rsidR="006B4A8F" w:rsidRPr="002E7EBD" w:rsidRDefault="006B4A8F" w:rsidP="005F0DBD">
      <w:pPr>
        <w:pStyle w:val="NormalWeb"/>
        <w:spacing w:before="0" w:beforeAutospacing="0" w:after="0" w:afterAutospacing="0"/>
        <w:jc w:val="both"/>
        <w:rPr>
          <w:rFonts w:asciiTheme="minorHAnsi" w:hAnsiTheme="minorHAnsi" w:cstheme="minorHAnsi"/>
          <w:rPrChange w:id="2635" w:author="Chloe Mao" w:date="2022-03-15T23:40:00Z">
            <w:rPr>
              <w:rFonts w:asciiTheme="minorHAnsi" w:hAnsiTheme="minorHAnsi" w:cstheme="minorHAnsi"/>
              <w:sz w:val="22"/>
              <w:szCs w:val="22"/>
            </w:rPr>
          </w:rPrChange>
        </w:rPr>
      </w:pPr>
      <w:r w:rsidRPr="002E7EBD">
        <w:rPr>
          <w:rFonts w:asciiTheme="minorHAnsi" w:hAnsiTheme="minorHAnsi" w:cstheme="minorHAnsi"/>
          <w:color w:val="0E101A"/>
          <w:rPrChange w:id="2636" w:author="Chloe Mao" w:date="2022-03-15T23:40:00Z">
            <w:rPr>
              <w:rFonts w:asciiTheme="minorHAnsi" w:hAnsiTheme="minorHAnsi" w:cstheme="minorHAnsi"/>
              <w:color w:val="0E101A"/>
              <w:sz w:val="22"/>
              <w:szCs w:val="22"/>
            </w:rPr>
          </w:rPrChange>
        </w:rPr>
        <w:t> </w:t>
      </w:r>
    </w:p>
    <w:tbl>
      <w:tblPr>
        <w:tblW w:w="8996" w:type="dxa"/>
        <w:tblCellMar>
          <w:top w:w="15" w:type="dxa"/>
          <w:left w:w="15" w:type="dxa"/>
          <w:bottom w:w="15" w:type="dxa"/>
          <w:right w:w="15" w:type="dxa"/>
        </w:tblCellMar>
        <w:tblLook w:val="04A0" w:firstRow="1" w:lastRow="0" w:firstColumn="1" w:lastColumn="0" w:noHBand="0" w:noVBand="1"/>
      </w:tblPr>
      <w:tblGrid>
        <w:gridCol w:w="1509"/>
        <w:gridCol w:w="6420"/>
        <w:gridCol w:w="1067"/>
      </w:tblGrid>
      <w:tr w:rsidR="0043700A" w:rsidRPr="0054757C" w14:paraId="7B82F646" w14:textId="77777777" w:rsidTr="39612980">
        <w:trPr>
          <w:trHeight w:val="390"/>
        </w:trPr>
        <w:tc>
          <w:tcPr>
            <w:tcW w:w="1509"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D9E1F2"/>
            <w:tcMar>
              <w:top w:w="20" w:type="dxa"/>
              <w:left w:w="20" w:type="dxa"/>
              <w:bottom w:w="20" w:type="dxa"/>
              <w:right w:w="20" w:type="dxa"/>
            </w:tcMar>
            <w:hideMark/>
          </w:tcPr>
          <w:p w14:paraId="6D9ED653" w14:textId="7B6B8251"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637" w:author="Chloe Mao" w:date="2022-03-15T23:40:00Z">
                  <w:rPr>
                    <w:rFonts w:asciiTheme="minorHAnsi" w:hAnsiTheme="minorHAnsi" w:cstheme="minorBidi"/>
                    <w:sz w:val="22"/>
                    <w:szCs w:val="22"/>
                  </w:rPr>
                </w:rPrChange>
              </w:rPr>
            </w:pPr>
            <w:r w:rsidRPr="002E7EBD">
              <w:rPr>
                <w:rFonts w:asciiTheme="minorHAnsi" w:hAnsiTheme="minorHAnsi" w:cstheme="minorHAnsi"/>
                <w:color w:val="000000" w:themeColor="text1"/>
                <w:rPrChange w:id="2638" w:author="Chloe Mao" w:date="2022-03-15T23:40:00Z">
                  <w:rPr>
                    <w:rFonts w:asciiTheme="minorHAnsi" w:hAnsiTheme="minorHAnsi" w:cstheme="minorBidi"/>
                    <w:color w:val="000000" w:themeColor="text1"/>
                    <w:sz w:val="22"/>
                    <w:szCs w:val="22"/>
                  </w:rPr>
                </w:rPrChange>
              </w:rPr>
              <w:t>Feature</w:t>
            </w:r>
            <w:r w:rsidR="4DB6EACB" w:rsidRPr="002E7EBD">
              <w:rPr>
                <w:rFonts w:asciiTheme="minorHAnsi" w:hAnsiTheme="minorHAnsi" w:cstheme="minorHAnsi"/>
                <w:color w:val="000000" w:themeColor="text1"/>
                <w:rPrChange w:id="2639" w:author="Chloe Mao" w:date="2022-03-15T23:40:00Z">
                  <w:rPr>
                    <w:rFonts w:asciiTheme="minorHAnsi" w:hAnsiTheme="minorHAnsi" w:cstheme="minorBidi"/>
                    <w:color w:val="000000" w:themeColor="text1"/>
                    <w:sz w:val="22"/>
                    <w:szCs w:val="22"/>
                  </w:rPr>
                </w:rPrChange>
              </w:rPr>
              <w:t>(s)</w:t>
            </w:r>
          </w:p>
        </w:tc>
        <w:tc>
          <w:tcPr>
            <w:tcW w:w="6420"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D9E1F2"/>
            <w:tcMar>
              <w:top w:w="20" w:type="dxa"/>
              <w:left w:w="20" w:type="dxa"/>
              <w:bottom w:w="20" w:type="dxa"/>
              <w:right w:w="20" w:type="dxa"/>
            </w:tcMar>
            <w:hideMark/>
          </w:tcPr>
          <w:p w14:paraId="01912C56"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640"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641" w:author="Chloe Mao" w:date="2022-03-15T23:40:00Z">
                  <w:rPr>
                    <w:rFonts w:asciiTheme="minorHAnsi" w:hAnsiTheme="minorHAnsi" w:cstheme="minorHAnsi"/>
                    <w:color w:val="000000"/>
                    <w:sz w:val="22"/>
                    <w:szCs w:val="22"/>
                  </w:rPr>
                </w:rPrChange>
              </w:rPr>
              <w:t>Description</w:t>
            </w:r>
          </w:p>
        </w:tc>
        <w:tc>
          <w:tcPr>
            <w:tcW w:w="1067"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D9E1F2"/>
            <w:tcMar>
              <w:top w:w="20" w:type="dxa"/>
              <w:left w:w="20" w:type="dxa"/>
              <w:bottom w:w="20" w:type="dxa"/>
              <w:right w:w="20" w:type="dxa"/>
            </w:tcMar>
            <w:hideMark/>
          </w:tcPr>
          <w:p w14:paraId="395E8E39"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642"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643" w:author="Chloe Mao" w:date="2022-03-15T23:40:00Z">
                  <w:rPr>
                    <w:rFonts w:asciiTheme="minorHAnsi" w:hAnsiTheme="minorHAnsi" w:cstheme="minorHAnsi"/>
                    <w:color w:val="000000"/>
                    <w:sz w:val="22"/>
                    <w:szCs w:val="22"/>
                  </w:rPr>
                </w:rPrChange>
              </w:rPr>
              <w:t>Type</w:t>
            </w:r>
          </w:p>
        </w:tc>
      </w:tr>
      <w:tr w:rsidR="006B4A8F" w:rsidRPr="0054757C" w14:paraId="3BE9FDC4" w14:textId="77777777" w:rsidTr="39612980">
        <w:trPr>
          <w:trHeight w:val="330"/>
        </w:trPr>
        <w:tc>
          <w:tcPr>
            <w:tcW w:w="1509" w:type="dxa"/>
            <w:tcBorders>
              <w:top w:val="single" w:sz="8" w:space="0" w:color="000000" w:themeColor="text1"/>
              <w:left w:val="single" w:sz="12"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6A2ED15D"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644"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645" w:author="Chloe Mao" w:date="2022-03-15T23:40:00Z">
                  <w:rPr>
                    <w:rFonts w:asciiTheme="minorHAnsi" w:hAnsiTheme="minorHAnsi" w:cstheme="minorHAnsi"/>
                    <w:color w:val="000000"/>
                    <w:sz w:val="22"/>
                    <w:szCs w:val="22"/>
                  </w:rPr>
                </w:rPrChange>
              </w:rPr>
              <w:t>Date</w:t>
            </w:r>
          </w:p>
        </w:tc>
        <w:tc>
          <w:tcPr>
            <w:tcW w:w="6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2122D965"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646"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647" w:author="Chloe Mao" w:date="2022-03-15T23:40:00Z">
                  <w:rPr>
                    <w:rFonts w:asciiTheme="minorHAnsi" w:hAnsiTheme="minorHAnsi" w:cstheme="minorHAnsi"/>
                    <w:color w:val="000000"/>
                    <w:sz w:val="22"/>
                    <w:szCs w:val="22"/>
                  </w:rPr>
                </w:rPrChange>
              </w:rPr>
              <w:t>date of the data</w:t>
            </w:r>
          </w:p>
        </w:tc>
        <w:tc>
          <w:tcPr>
            <w:tcW w:w="1067" w:type="dxa"/>
            <w:tcBorders>
              <w:top w:val="single" w:sz="8" w:space="0" w:color="000000" w:themeColor="text1"/>
              <w:left w:val="single" w:sz="8" w:space="0" w:color="000000" w:themeColor="text1"/>
              <w:bottom w:val="single" w:sz="8" w:space="0" w:color="000000" w:themeColor="text1"/>
              <w:right w:val="single" w:sz="12" w:space="0" w:color="000000" w:themeColor="text1"/>
            </w:tcBorders>
            <w:tcMar>
              <w:top w:w="20" w:type="dxa"/>
              <w:left w:w="20" w:type="dxa"/>
              <w:bottom w:w="20" w:type="dxa"/>
              <w:right w:w="20" w:type="dxa"/>
            </w:tcMar>
            <w:hideMark/>
          </w:tcPr>
          <w:p w14:paraId="50FAADCA"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648"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649" w:author="Chloe Mao" w:date="2022-03-15T23:40:00Z">
                  <w:rPr>
                    <w:rFonts w:asciiTheme="minorHAnsi" w:hAnsiTheme="minorHAnsi" w:cstheme="minorHAnsi"/>
                    <w:color w:val="000000"/>
                    <w:sz w:val="22"/>
                    <w:szCs w:val="22"/>
                  </w:rPr>
                </w:rPrChange>
              </w:rPr>
              <w:t>object</w:t>
            </w:r>
          </w:p>
        </w:tc>
      </w:tr>
      <w:tr w:rsidR="006B4A8F" w:rsidRPr="0054757C" w14:paraId="1355258B" w14:textId="77777777" w:rsidTr="39612980">
        <w:trPr>
          <w:trHeight w:val="1050"/>
        </w:trPr>
        <w:tc>
          <w:tcPr>
            <w:tcW w:w="1509" w:type="dxa"/>
            <w:tcBorders>
              <w:top w:val="single" w:sz="8" w:space="0" w:color="000000" w:themeColor="text1"/>
              <w:left w:val="single" w:sz="12"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1AB92AD0"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650"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651" w:author="Chloe Mao" w:date="2022-03-15T23:40:00Z">
                  <w:rPr>
                    <w:rFonts w:asciiTheme="minorHAnsi" w:hAnsiTheme="minorHAnsi" w:cstheme="minorHAnsi"/>
                    <w:color w:val="000000"/>
                    <w:sz w:val="22"/>
                    <w:szCs w:val="22"/>
                  </w:rPr>
                </w:rPrChange>
              </w:rPr>
              <w:t>Anchorage</w:t>
            </w:r>
          </w:p>
        </w:tc>
        <w:tc>
          <w:tcPr>
            <w:tcW w:w="6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vAlign w:val="bottom"/>
            <w:hideMark/>
          </w:tcPr>
          <w:p w14:paraId="4CAC2289"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652"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653" w:author="Chloe Mao" w:date="2022-03-15T23:40:00Z">
                  <w:rPr>
                    <w:rFonts w:asciiTheme="minorHAnsi" w:hAnsiTheme="minorHAnsi" w:cstheme="minorHAnsi"/>
                    <w:color w:val="000000"/>
                    <w:sz w:val="22"/>
                    <w:szCs w:val="22"/>
                  </w:rPr>
                </w:rPrChange>
              </w:rPr>
              <w:t>an area off the coast which is suitable for a ship to anchor. The locations usually have conditions for safe anchorage in protection from weather conditions, and other hazards.</w:t>
            </w:r>
          </w:p>
        </w:tc>
        <w:tc>
          <w:tcPr>
            <w:tcW w:w="1067" w:type="dxa"/>
            <w:tcBorders>
              <w:top w:val="single" w:sz="8" w:space="0" w:color="000000" w:themeColor="text1"/>
              <w:left w:val="single" w:sz="8" w:space="0" w:color="000000" w:themeColor="text1"/>
              <w:bottom w:val="single" w:sz="8" w:space="0" w:color="000000" w:themeColor="text1"/>
              <w:right w:val="single" w:sz="12" w:space="0" w:color="000000" w:themeColor="text1"/>
            </w:tcBorders>
            <w:tcMar>
              <w:top w:w="20" w:type="dxa"/>
              <w:left w:w="20" w:type="dxa"/>
              <w:bottom w:w="20" w:type="dxa"/>
              <w:right w:w="20" w:type="dxa"/>
            </w:tcMar>
            <w:hideMark/>
          </w:tcPr>
          <w:p w14:paraId="02B5CBB9"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654"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655" w:author="Chloe Mao" w:date="2022-03-15T23:40:00Z">
                  <w:rPr>
                    <w:rFonts w:asciiTheme="minorHAnsi" w:hAnsiTheme="minorHAnsi" w:cstheme="minorHAnsi"/>
                    <w:color w:val="000000"/>
                    <w:sz w:val="22"/>
                    <w:szCs w:val="22"/>
                  </w:rPr>
                </w:rPrChange>
              </w:rPr>
              <w:t>object</w:t>
            </w:r>
          </w:p>
        </w:tc>
      </w:tr>
      <w:tr w:rsidR="006B4A8F" w:rsidRPr="0054757C" w14:paraId="01BC61C0" w14:textId="77777777" w:rsidTr="39612980">
        <w:trPr>
          <w:trHeight w:val="330"/>
        </w:trPr>
        <w:tc>
          <w:tcPr>
            <w:tcW w:w="1509" w:type="dxa"/>
            <w:tcBorders>
              <w:top w:val="single" w:sz="8" w:space="0" w:color="000000" w:themeColor="text1"/>
              <w:left w:val="single" w:sz="12"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448DF4DA"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656"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657" w:author="Chloe Mao" w:date="2022-03-15T23:40:00Z">
                  <w:rPr>
                    <w:rFonts w:asciiTheme="minorHAnsi" w:hAnsiTheme="minorHAnsi" w:cstheme="minorHAnsi"/>
                    <w:color w:val="000000"/>
                    <w:sz w:val="22"/>
                    <w:szCs w:val="22"/>
                  </w:rPr>
                </w:rPrChange>
              </w:rPr>
              <w:t>Zone</w:t>
            </w:r>
          </w:p>
        </w:tc>
        <w:tc>
          <w:tcPr>
            <w:tcW w:w="6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vAlign w:val="bottom"/>
            <w:hideMark/>
          </w:tcPr>
          <w:p w14:paraId="14F7383F"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658"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659" w:author="Chloe Mao" w:date="2022-03-15T23:40:00Z">
                  <w:rPr>
                    <w:rFonts w:asciiTheme="minorHAnsi" w:hAnsiTheme="minorHAnsi" w:cstheme="minorHAnsi"/>
                    <w:color w:val="000000"/>
                    <w:sz w:val="22"/>
                    <w:szCs w:val="22"/>
                  </w:rPr>
                </w:rPrChange>
              </w:rPr>
              <w:t>Anchorage zone</w:t>
            </w:r>
          </w:p>
        </w:tc>
        <w:tc>
          <w:tcPr>
            <w:tcW w:w="1067" w:type="dxa"/>
            <w:tcBorders>
              <w:top w:val="single" w:sz="8" w:space="0" w:color="000000" w:themeColor="text1"/>
              <w:left w:val="single" w:sz="8" w:space="0" w:color="000000" w:themeColor="text1"/>
              <w:bottom w:val="single" w:sz="8" w:space="0" w:color="000000" w:themeColor="text1"/>
              <w:right w:val="single" w:sz="12" w:space="0" w:color="000000" w:themeColor="text1"/>
            </w:tcBorders>
            <w:tcMar>
              <w:top w:w="20" w:type="dxa"/>
              <w:left w:w="20" w:type="dxa"/>
              <w:bottom w:w="20" w:type="dxa"/>
              <w:right w:w="20" w:type="dxa"/>
            </w:tcMar>
            <w:hideMark/>
          </w:tcPr>
          <w:p w14:paraId="6B3595B0"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660"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661" w:author="Chloe Mao" w:date="2022-03-15T23:40:00Z">
                  <w:rPr>
                    <w:rFonts w:asciiTheme="minorHAnsi" w:hAnsiTheme="minorHAnsi" w:cstheme="minorHAnsi"/>
                    <w:color w:val="000000"/>
                    <w:sz w:val="22"/>
                    <w:szCs w:val="22"/>
                  </w:rPr>
                </w:rPrChange>
              </w:rPr>
              <w:t>object</w:t>
            </w:r>
          </w:p>
        </w:tc>
      </w:tr>
      <w:tr w:rsidR="006B4A8F" w:rsidRPr="0054757C" w14:paraId="23E131C7" w14:textId="77777777" w:rsidTr="39612980">
        <w:trPr>
          <w:trHeight w:val="330"/>
        </w:trPr>
        <w:tc>
          <w:tcPr>
            <w:tcW w:w="1509" w:type="dxa"/>
            <w:tcBorders>
              <w:top w:val="single" w:sz="8" w:space="0" w:color="000000" w:themeColor="text1"/>
              <w:left w:val="single" w:sz="12"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32FEA9F0"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662"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663" w:author="Chloe Mao" w:date="2022-03-15T23:40:00Z">
                  <w:rPr>
                    <w:rFonts w:asciiTheme="minorHAnsi" w:hAnsiTheme="minorHAnsi" w:cstheme="minorHAnsi"/>
                    <w:color w:val="000000"/>
                    <w:sz w:val="22"/>
                    <w:szCs w:val="22"/>
                  </w:rPr>
                </w:rPrChange>
              </w:rPr>
              <w:t>Country</w:t>
            </w:r>
          </w:p>
        </w:tc>
        <w:tc>
          <w:tcPr>
            <w:tcW w:w="6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vAlign w:val="bottom"/>
            <w:hideMark/>
          </w:tcPr>
          <w:p w14:paraId="6ECA35F4"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664"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665" w:author="Chloe Mao" w:date="2022-03-15T23:40:00Z">
                  <w:rPr>
                    <w:rFonts w:asciiTheme="minorHAnsi" w:hAnsiTheme="minorHAnsi" w:cstheme="minorHAnsi"/>
                    <w:color w:val="000000"/>
                    <w:sz w:val="22"/>
                    <w:szCs w:val="22"/>
                  </w:rPr>
                </w:rPrChange>
              </w:rPr>
              <w:t>country where the anchorage locates</w:t>
            </w:r>
          </w:p>
        </w:tc>
        <w:tc>
          <w:tcPr>
            <w:tcW w:w="1067" w:type="dxa"/>
            <w:tcBorders>
              <w:top w:val="single" w:sz="8" w:space="0" w:color="000000" w:themeColor="text1"/>
              <w:left w:val="single" w:sz="8" w:space="0" w:color="000000" w:themeColor="text1"/>
              <w:bottom w:val="single" w:sz="8" w:space="0" w:color="000000" w:themeColor="text1"/>
              <w:right w:val="single" w:sz="12" w:space="0" w:color="000000" w:themeColor="text1"/>
            </w:tcBorders>
            <w:tcMar>
              <w:top w:w="20" w:type="dxa"/>
              <w:left w:w="20" w:type="dxa"/>
              <w:bottom w:w="20" w:type="dxa"/>
              <w:right w:w="20" w:type="dxa"/>
            </w:tcMar>
            <w:hideMark/>
          </w:tcPr>
          <w:p w14:paraId="5E84B358"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666"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667" w:author="Chloe Mao" w:date="2022-03-15T23:40:00Z">
                  <w:rPr>
                    <w:rFonts w:asciiTheme="minorHAnsi" w:hAnsiTheme="minorHAnsi" w:cstheme="minorHAnsi"/>
                    <w:color w:val="000000"/>
                    <w:sz w:val="22"/>
                    <w:szCs w:val="22"/>
                  </w:rPr>
                </w:rPrChange>
              </w:rPr>
              <w:t>object</w:t>
            </w:r>
          </w:p>
        </w:tc>
      </w:tr>
      <w:tr w:rsidR="006B4A8F" w:rsidRPr="0054757C" w14:paraId="46A87B0D" w14:textId="77777777" w:rsidTr="39612980">
        <w:trPr>
          <w:trHeight w:val="330"/>
        </w:trPr>
        <w:tc>
          <w:tcPr>
            <w:tcW w:w="1509" w:type="dxa"/>
            <w:tcBorders>
              <w:top w:val="single" w:sz="8" w:space="0" w:color="000000" w:themeColor="text1"/>
              <w:left w:val="single" w:sz="12"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113F6DF9"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668"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669" w:author="Chloe Mao" w:date="2022-03-15T23:40:00Z">
                  <w:rPr>
                    <w:rFonts w:asciiTheme="minorHAnsi" w:hAnsiTheme="minorHAnsi" w:cstheme="minorHAnsi"/>
                    <w:color w:val="000000"/>
                    <w:sz w:val="22"/>
                    <w:szCs w:val="22"/>
                  </w:rPr>
                </w:rPrChange>
              </w:rPr>
              <w:t>Total Vessels (Number)</w:t>
            </w:r>
          </w:p>
        </w:tc>
        <w:tc>
          <w:tcPr>
            <w:tcW w:w="6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vAlign w:val="bottom"/>
            <w:hideMark/>
          </w:tcPr>
          <w:p w14:paraId="496A924B"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670"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671" w:author="Chloe Mao" w:date="2022-03-15T23:40:00Z">
                  <w:rPr>
                    <w:rFonts w:asciiTheme="minorHAnsi" w:hAnsiTheme="minorHAnsi" w:cstheme="minorHAnsi"/>
                    <w:color w:val="000000"/>
                    <w:sz w:val="22"/>
                    <w:szCs w:val="22"/>
                  </w:rPr>
                </w:rPrChange>
              </w:rPr>
              <w:t>number of vessels waiting at the anchorage</w:t>
            </w:r>
          </w:p>
        </w:tc>
        <w:tc>
          <w:tcPr>
            <w:tcW w:w="1067" w:type="dxa"/>
            <w:tcBorders>
              <w:top w:val="single" w:sz="8" w:space="0" w:color="000000" w:themeColor="text1"/>
              <w:left w:val="single" w:sz="8" w:space="0" w:color="000000" w:themeColor="text1"/>
              <w:bottom w:val="single" w:sz="8" w:space="0" w:color="000000" w:themeColor="text1"/>
              <w:right w:val="single" w:sz="12" w:space="0" w:color="000000" w:themeColor="text1"/>
            </w:tcBorders>
            <w:tcMar>
              <w:top w:w="20" w:type="dxa"/>
              <w:left w:w="20" w:type="dxa"/>
              <w:bottom w:w="20" w:type="dxa"/>
              <w:right w:w="20" w:type="dxa"/>
            </w:tcMar>
            <w:hideMark/>
          </w:tcPr>
          <w:p w14:paraId="187B20DD"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672"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673" w:author="Chloe Mao" w:date="2022-03-15T23:40:00Z">
                  <w:rPr>
                    <w:rFonts w:asciiTheme="minorHAnsi" w:hAnsiTheme="minorHAnsi" w:cstheme="minorHAnsi"/>
                    <w:color w:val="000000"/>
                    <w:sz w:val="22"/>
                    <w:szCs w:val="22"/>
                  </w:rPr>
                </w:rPrChange>
              </w:rPr>
              <w:t>int64</w:t>
            </w:r>
          </w:p>
        </w:tc>
      </w:tr>
      <w:tr w:rsidR="006B4A8F" w:rsidRPr="0054757C" w14:paraId="2D66F5A7" w14:textId="77777777" w:rsidTr="39612980">
        <w:trPr>
          <w:trHeight w:val="1545"/>
        </w:trPr>
        <w:tc>
          <w:tcPr>
            <w:tcW w:w="1509" w:type="dxa"/>
            <w:tcBorders>
              <w:top w:val="single" w:sz="8" w:space="0" w:color="000000" w:themeColor="text1"/>
              <w:left w:val="single" w:sz="12"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4885877A"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674"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675" w:author="Chloe Mao" w:date="2022-03-15T23:40:00Z">
                  <w:rPr>
                    <w:rFonts w:asciiTheme="minorHAnsi" w:hAnsiTheme="minorHAnsi" w:cstheme="minorHAnsi"/>
                    <w:color w:val="000000"/>
                    <w:sz w:val="22"/>
                    <w:szCs w:val="22"/>
                  </w:rPr>
                </w:rPrChange>
              </w:rPr>
              <w:t>Total Vessels (DWT)</w:t>
            </w:r>
          </w:p>
        </w:tc>
        <w:tc>
          <w:tcPr>
            <w:tcW w:w="6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vAlign w:val="bottom"/>
            <w:hideMark/>
          </w:tcPr>
          <w:p w14:paraId="45AB206C"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676"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677" w:author="Chloe Mao" w:date="2022-03-15T23:40:00Z">
                  <w:rPr>
                    <w:rFonts w:asciiTheme="minorHAnsi" w:hAnsiTheme="minorHAnsi" w:cstheme="minorHAnsi"/>
                    <w:color w:val="000000"/>
                    <w:sz w:val="22"/>
                    <w:szCs w:val="22"/>
                  </w:rPr>
                </w:rPrChange>
              </w:rPr>
              <w:t>deadweight tonnage, a measure of how much weight a ship can carry. It is the sum of the weights of cargo, fuel, fresh water, ballast water, provisions, passengers, and crew. The total dwt of all the vessels waiting at the anchorage</w:t>
            </w:r>
          </w:p>
        </w:tc>
        <w:tc>
          <w:tcPr>
            <w:tcW w:w="1067" w:type="dxa"/>
            <w:tcBorders>
              <w:top w:val="single" w:sz="8" w:space="0" w:color="000000" w:themeColor="text1"/>
              <w:left w:val="single" w:sz="8" w:space="0" w:color="000000" w:themeColor="text1"/>
              <w:bottom w:val="single" w:sz="8" w:space="0" w:color="000000" w:themeColor="text1"/>
              <w:right w:val="single" w:sz="12" w:space="0" w:color="000000" w:themeColor="text1"/>
            </w:tcBorders>
            <w:tcMar>
              <w:top w:w="20" w:type="dxa"/>
              <w:left w:w="20" w:type="dxa"/>
              <w:bottom w:w="20" w:type="dxa"/>
              <w:right w:w="20" w:type="dxa"/>
            </w:tcMar>
            <w:hideMark/>
          </w:tcPr>
          <w:p w14:paraId="5107A58D"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678"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679" w:author="Chloe Mao" w:date="2022-03-15T23:40:00Z">
                  <w:rPr>
                    <w:rFonts w:asciiTheme="minorHAnsi" w:hAnsiTheme="minorHAnsi" w:cstheme="minorHAnsi"/>
                    <w:color w:val="000000"/>
                    <w:sz w:val="22"/>
                    <w:szCs w:val="22"/>
                  </w:rPr>
                </w:rPrChange>
              </w:rPr>
              <w:t>object</w:t>
            </w:r>
          </w:p>
        </w:tc>
      </w:tr>
      <w:tr w:rsidR="006B4A8F" w:rsidRPr="0054757C" w14:paraId="74C126FD" w14:textId="77777777" w:rsidTr="39612980">
        <w:trPr>
          <w:trHeight w:val="330"/>
        </w:trPr>
        <w:tc>
          <w:tcPr>
            <w:tcW w:w="1509" w:type="dxa"/>
            <w:tcBorders>
              <w:top w:val="single" w:sz="8" w:space="0" w:color="000000" w:themeColor="text1"/>
              <w:left w:val="single" w:sz="12"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61EAE2EE"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680" w:author="Chloe Mao" w:date="2022-03-15T23:40:00Z">
                  <w:rPr>
                    <w:rFonts w:asciiTheme="minorHAnsi" w:hAnsiTheme="minorHAnsi" w:cstheme="minorHAnsi"/>
                    <w:sz w:val="22"/>
                    <w:szCs w:val="22"/>
                  </w:rPr>
                </w:rPrChange>
              </w:rPr>
            </w:pPr>
            <w:proofErr w:type="spellStart"/>
            <w:r w:rsidRPr="002E7EBD">
              <w:rPr>
                <w:rFonts w:asciiTheme="minorHAnsi" w:hAnsiTheme="minorHAnsi" w:cstheme="minorHAnsi"/>
                <w:color w:val="000000"/>
                <w:rPrChange w:id="2681" w:author="Chloe Mao" w:date="2022-03-15T23:40:00Z">
                  <w:rPr>
                    <w:rFonts w:asciiTheme="minorHAnsi" w:hAnsiTheme="minorHAnsi" w:cstheme="minorHAnsi"/>
                    <w:color w:val="000000"/>
                    <w:sz w:val="22"/>
                    <w:szCs w:val="22"/>
                  </w:rPr>
                </w:rPrChange>
              </w:rPr>
              <w:t>Capesize</w:t>
            </w:r>
            <w:proofErr w:type="spellEnd"/>
          </w:p>
        </w:tc>
        <w:tc>
          <w:tcPr>
            <w:tcW w:w="6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vAlign w:val="bottom"/>
            <w:hideMark/>
          </w:tcPr>
          <w:p w14:paraId="0B10A772"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682"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683" w:author="Chloe Mao" w:date="2022-03-15T23:40:00Z">
                  <w:rPr>
                    <w:rFonts w:asciiTheme="minorHAnsi" w:hAnsiTheme="minorHAnsi" w:cstheme="minorHAnsi"/>
                    <w:color w:val="000000"/>
                    <w:sz w:val="22"/>
                    <w:szCs w:val="22"/>
                  </w:rPr>
                </w:rPrChange>
              </w:rPr>
              <w:t>vessel type, refer to notice tab for dwt range</w:t>
            </w:r>
          </w:p>
        </w:tc>
        <w:tc>
          <w:tcPr>
            <w:tcW w:w="1067" w:type="dxa"/>
            <w:tcBorders>
              <w:top w:val="single" w:sz="8" w:space="0" w:color="000000" w:themeColor="text1"/>
              <w:left w:val="single" w:sz="8" w:space="0" w:color="000000" w:themeColor="text1"/>
              <w:bottom w:val="single" w:sz="8" w:space="0" w:color="000000" w:themeColor="text1"/>
              <w:right w:val="single" w:sz="12" w:space="0" w:color="000000" w:themeColor="text1"/>
            </w:tcBorders>
            <w:tcMar>
              <w:top w:w="20" w:type="dxa"/>
              <w:left w:w="20" w:type="dxa"/>
              <w:bottom w:w="20" w:type="dxa"/>
              <w:right w:w="20" w:type="dxa"/>
            </w:tcMar>
            <w:hideMark/>
          </w:tcPr>
          <w:p w14:paraId="18F471DF"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684"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685" w:author="Chloe Mao" w:date="2022-03-15T23:40:00Z">
                  <w:rPr>
                    <w:rFonts w:asciiTheme="minorHAnsi" w:hAnsiTheme="minorHAnsi" w:cstheme="minorHAnsi"/>
                    <w:color w:val="000000"/>
                    <w:sz w:val="22"/>
                    <w:szCs w:val="22"/>
                  </w:rPr>
                </w:rPrChange>
              </w:rPr>
              <w:t>int64</w:t>
            </w:r>
          </w:p>
        </w:tc>
      </w:tr>
      <w:tr w:rsidR="006B4A8F" w:rsidRPr="0054757C" w14:paraId="5F827463" w14:textId="77777777" w:rsidTr="39612980">
        <w:trPr>
          <w:trHeight w:val="795"/>
        </w:trPr>
        <w:tc>
          <w:tcPr>
            <w:tcW w:w="1509" w:type="dxa"/>
            <w:tcBorders>
              <w:top w:val="single" w:sz="8" w:space="0" w:color="000000" w:themeColor="text1"/>
              <w:left w:val="single" w:sz="12"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3101B3D8"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686" w:author="Chloe Mao" w:date="2022-03-15T23:40:00Z">
                  <w:rPr>
                    <w:rFonts w:asciiTheme="minorHAnsi" w:hAnsiTheme="minorHAnsi" w:cstheme="minorHAnsi"/>
                    <w:sz w:val="22"/>
                    <w:szCs w:val="22"/>
                  </w:rPr>
                </w:rPrChange>
              </w:rPr>
            </w:pPr>
            <w:proofErr w:type="spellStart"/>
            <w:r w:rsidRPr="002E7EBD">
              <w:rPr>
                <w:rFonts w:asciiTheme="minorHAnsi" w:hAnsiTheme="minorHAnsi" w:cstheme="minorHAnsi"/>
                <w:color w:val="000000"/>
                <w:rPrChange w:id="2687" w:author="Chloe Mao" w:date="2022-03-15T23:40:00Z">
                  <w:rPr>
                    <w:rFonts w:asciiTheme="minorHAnsi" w:hAnsiTheme="minorHAnsi" w:cstheme="minorHAnsi"/>
                    <w:color w:val="000000"/>
                    <w:sz w:val="22"/>
                    <w:szCs w:val="22"/>
                  </w:rPr>
                </w:rPrChange>
              </w:rPr>
              <w:t>Capesize</w:t>
            </w:r>
            <w:proofErr w:type="spellEnd"/>
            <w:r w:rsidRPr="002E7EBD">
              <w:rPr>
                <w:rFonts w:asciiTheme="minorHAnsi" w:hAnsiTheme="minorHAnsi" w:cstheme="minorHAnsi"/>
                <w:color w:val="000000"/>
                <w:rPrChange w:id="2688" w:author="Chloe Mao" w:date="2022-03-15T23:40:00Z">
                  <w:rPr>
                    <w:rFonts w:asciiTheme="minorHAnsi" w:hAnsiTheme="minorHAnsi" w:cstheme="minorHAnsi"/>
                    <w:color w:val="000000"/>
                    <w:sz w:val="22"/>
                    <w:szCs w:val="22"/>
                  </w:rPr>
                </w:rPrChange>
              </w:rPr>
              <w:t xml:space="preserve"> Laden</w:t>
            </w:r>
          </w:p>
        </w:tc>
        <w:tc>
          <w:tcPr>
            <w:tcW w:w="6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vAlign w:val="bottom"/>
            <w:hideMark/>
          </w:tcPr>
          <w:p w14:paraId="295D29BB"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689"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690" w:author="Chloe Mao" w:date="2022-03-15T23:40:00Z">
                  <w:rPr>
                    <w:rFonts w:asciiTheme="minorHAnsi" w:hAnsiTheme="minorHAnsi" w:cstheme="minorHAnsi"/>
                    <w:color w:val="000000"/>
                    <w:sz w:val="22"/>
                    <w:szCs w:val="22"/>
                  </w:rPr>
                </w:rPrChange>
              </w:rPr>
              <w:t>the laden weight is the weight of a vehicle when it is carrying cargoes and other passengers in the vessel.</w:t>
            </w:r>
          </w:p>
        </w:tc>
        <w:tc>
          <w:tcPr>
            <w:tcW w:w="1067" w:type="dxa"/>
            <w:tcBorders>
              <w:top w:val="single" w:sz="8" w:space="0" w:color="000000" w:themeColor="text1"/>
              <w:left w:val="single" w:sz="8" w:space="0" w:color="000000" w:themeColor="text1"/>
              <w:bottom w:val="single" w:sz="8" w:space="0" w:color="000000" w:themeColor="text1"/>
              <w:right w:val="single" w:sz="12" w:space="0" w:color="000000" w:themeColor="text1"/>
            </w:tcBorders>
            <w:tcMar>
              <w:top w:w="20" w:type="dxa"/>
              <w:left w:w="20" w:type="dxa"/>
              <w:bottom w:w="20" w:type="dxa"/>
              <w:right w:w="20" w:type="dxa"/>
            </w:tcMar>
            <w:hideMark/>
          </w:tcPr>
          <w:p w14:paraId="7616B09D"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691"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692" w:author="Chloe Mao" w:date="2022-03-15T23:40:00Z">
                  <w:rPr>
                    <w:rFonts w:asciiTheme="minorHAnsi" w:hAnsiTheme="minorHAnsi" w:cstheme="minorHAnsi"/>
                    <w:color w:val="000000"/>
                    <w:sz w:val="22"/>
                    <w:szCs w:val="22"/>
                  </w:rPr>
                </w:rPrChange>
              </w:rPr>
              <w:t>int64</w:t>
            </w:r>
          </w:p>
        </w:tc>
      </w:tr>
      <w:tr w:rsidR="006B4A8F" w:rsidRPr="0054757C" w14:paraId="5D5D8AC1" w14:textId="77777777" w:rsidTr="39612980">
        <w:trPr>
          <w:trHeight w:val="1290"/>
        </w:trPr>
        <w:tc>
          <w:tcPr>
            <w:tcW w:w="1509" w:type="dxa"/>
            <w:tcBorders>
              <w:top w:val="single" w:sz="8" w:space="0" w:color="000000" w:themeColor="text1"/>
              <w:left w:val="single" w:sz="12"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2AB7F5D3"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693" w:author="Chloe Mao" w:date="2022-03-15T23:40:00Z">
                  <w:rPr>
                    <w:rFonts w:asciiTheme="minorHAnsi" w:hAnsiTheme="minorHAnsi" w:cstheme="minorHAnsi"/>
                    <w:sz w:val="22"/>
                    <w:szCs w:val="22"/>
                  </w:rPr>
                </w:rPrChange>
              </w:rPr>
            </w:pPr>
            <w:proofErr w:type="spellStart"/>
            <w:r w:rsidRPr="002E7EBD">
              <w:rPr>
                <w:rFonts w:asciiTheme="minorHAnsi" w:hAnsiTheme="minorHAnsi" w:cstheme="minorHAnsi"/>
                <w:color w:val="000000"/>
                <w:rPrChange w:id="2694" w:author="Chloe Mao" w:date="2022-03-15T23:40:00Z">
                  <w:rPr>
                    <w:rFonts w:asciiTheme="minorHAnsi" w:hAnsiTheme="minorHAnsi" w:cstheme="minorHAnsi"/>
                    <w:color w:val="000000"/>
                    <w:sz w:val="22"/>
                    <w:szCs w:val="22"/>
                  </w:rPr>
                </w:rPrChange>
              </w:rPr>
              <w:lastRenderedPageBreak/>
              <w:t>Capesize</w:t>
            </w:r>
            <w:proofErr w:type="spellEnd"/>
            <w:r w:rsidRPr="002E7EBD">
              <w:rPr>
                <w:rFonts w:asciiTheme="minorHAnsi" w:hAnsiTheme="minorHAnsi" w:cstheme="minorHAnsi"/>
                <w:color w:val="000000"/>
                <w:rPrChange w:id="2695" w:author="Chloe Mao" w:date="2022-03-15T23:40:00Z">
                  <w:rPr>
                    <w:rFonts w:asciiTheme="minorHAnsi" w:hAnsiTheme="minorHAnsi" w:cstheme="minorHAnsi"/>
                    <w:color w:val="000000"/>
                    <w:sz w:val="22"/>
                    <w:szCs w:val="22"/>
                  </w:rPr>
                </w:rPrChange>
              </w:rPr>
              <w:t xml:space="preserve"> Unladen</w:t>
            </w:r>
          </w:p>
        </w:tc>
        <w:tc>
          <w:tcPr>
            <w:tcW w:w="6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vAlign w:val="bottom"/>
            <w:hideMark/>
          </w:tcPr>
          <w:p w14:paraId="6E5E5CCB"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696"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697" w:author="Chloe Mao" w:date="2022-03-15T23:40:00Z">
                  <w:rPr>
                    <w:rFonts w:asciiTheme="minorHAnsi" w:hAnsiTheme="minorHAnsi" w:cstheme="minorHAnsi"/>
                    <w:color w:val="000000"/>
                    <w:sz w:val="22"/>
                    <w:szCs w:val="22"/>
                  </w:rPr>
                </w:rPrChange>
              </w:rPr>
              <w:t>The unladen weight of any vehicle is the weight of the vehicle when it's not carrying any passengers, goods or other items. It includes the body and all parts normally used with the vehicle or trailer when it's used on a road.</w:t>
            </w:r>
          </w:p>
        </w:tc>
        <w:tc>
          <w:tcPr>
            <w:tcW w:w="1067" w:type="dxa"/>
            <w:tcBorders>
              <w:top w:val="single" w:sz="8" w:space="0" w:color="000000" w:themeColor="text1"/>
              <w:left w:val="single" w:sz="8" w:space="0" w:color="000000" w:themeColor="text1"/>
              <w:bottom w:val="single" w:sz="8" w:space="0" w:color="000000" w:themeColor="text1"/>
              <w:right w:val="single" w:sz="12" w:space="0" w:color="000000" w:themeColor="text1"/>
            </w:tcBorders>
            <w:tcMar>
              <w:top w:w="20" w:type="dxa"/>
              <w:left w:w="20" w:type="dxa"/>
              <w:bottom w:w="20" w:type="dxa"/>
              <w:right w:w="20" w:type="dxa"/>
            </w:tcMar>
            <w:hideMark/>
          </w:tcPr>
          <w:p w14:paraId="351AB9FA"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698"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699" w:author="Chloe Mao" w:date="2022-03-15T23:40:00Z">
                  <w:rPr>
                    <w:rFonts w:asciiTheme="minorHAnsi" w:hAnsiTheme="minorHAnsi" w:cstheme="minorHAnsi"/>
                    <w:color w:val="000000"/>
                    <w:sz w:val="22"/>
                    <w:szCs w:val="22"/>
                  </w:rPr>
                </w:rPrChange>
              </w:rPr>
              <w:t>int64</w:t>
            </w:r>
          </w:p>
        </w:tc>
      </w:tr>
      <w:tr w:rsidR="006B4A8F" w:rsidRPr="0054757C" w14:paraId="1ECEA1C4" w14:textId="77777777" w:rsidTr="39612980">
        <w:trPr>
          <w:trHeight w:val="330"/>
        </w:trPr>
        <w:tc>
          <w:tcPr>
            <w:tcW w:w="1509" w:type="dxa"/>
            <w:tcBorders>
              <w:top w:val="single" w:sz="8" w:space="0" w:color="000000" w:themeColor="text1"/>
              <w:left w:val="single" w:sz="12"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68A0ED45"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00"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701" w:author="Chloe Mao" w:date="2022-03-15T23:40:00Z">
                  <w:rPr>
                    <w:rFonts w:asciiTheme="minorHAnsi" w:hAnsiTheme="minorHAnsi" w:cstheme="minorHAnsi"/>
                    <w:color w:val="000000"/>
                    <w:sz w:val="22"/>
                    <w:szCs w:val="22"/>
                  </w:rPr>
                </w:rPrChange>
              </w:rPr>
              <w:t>Panamax</w:t>
            </w:r>
          </w:p>
        </w:tc>
        <w:tc>
          <w:tcPr>
            <w:tcW w:w="6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vAlign w:val="bottom"/>
            <w:hideMark/>
          </w:tcPr>
          <w:p w14:paraId="00BB6422"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02"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703" w:author="Chloe Mao" w:date="2022-03-15T23:40:00Z">
                  <w:rPr>
                    <w:rFonts w:asciiTheme="minorHAnsi" w:hAnsiTheme="minorHAnsi" w:cstheme="minorHAnsi"/>
                    <w:color w:val="000000"/>
                    <w:sz w:val="22"/>
                    <w:szCs w:val="22"/>
                  </w:rPr>
                </w:rPrChange>
              </w:rPr>
              <w:t>vessel type, refer to notice tab for dwt range</w:t>
            </w:r>
          </w:p>
        </w:tc>
        <w:tc>
          <w:tcPr>
            <w:tcW w:w="1067" w:type="dxa"/>
            <w:tcBorders>
              <w:top w:val="single" w:sz="8" w:space="0" w:color="000000" w:themeColor="text1"/>
              <w:left w:val="single" w:sz="8" w:space="0" w:color="000000" w:themeColor="text1"/>
              <w:bottom w:val="single" w:sz="8" w:space="0" w:color="000000" w:themeColor="text1"/>
              <w:right w:val="single" w:sz="12" w:space="0" w:color="000000" w:themeColor="text1"/>
            </w:tcBorders>
            <w:tcMar>
              <w:top w:w="20" w:type="dxa"/>
              <w:left w:w="20" w:type="dxa"/>
              <w:bottom w:w="20" w:type="dxa"/>
              <w:right w:w="20" w:type="dxa"/>
            </w:tcMar>
            <w:hideMark/>
          </w:tcPr>
          <w:p w14:paraId="2FFD2DB1"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04"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705" w:author="Chloe Mao" w:date="2022-03-15T23:40:00Z">
                  <w:rPr>
                    <w:rFonts w:asciiTheme="minorHAnsi" w:hAnsiTheme="minorHAnsi" w:cstheme="minorHAnsi"/>
                    <w:color w:val="000000"/>
                    <w:sz w:val="22"/>
                    <w:szCs w:val="22"/>
                  </w:rPr>
                </w:rPrChange>
              </w:rPr>
              <w:t>int64</w:t>
            </w:r>
          </w:p>
        </w:tc>
      </w:tr>
      <w:tr w:rsidR="006B4A8F" w:rsidRPr="0054757C" w14:paraId="3056DCE5" w14:textId="77777777" w:rsidTr="39612980">
        <w:trPr>
          <w:trHeight w:val="795"/>
        </w:trPr>
        <w:tc>
          <w:tcPr>
            <w:tcW w:w="1509" w:type="dxa"/>
            <w:tcBorders>
              <w:top w:val="single" w:sz="8" w:space="0" w:color="000000" w:themeColor="text1"/>
              <w:left w:val="single" w:sz="12"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78209F99"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06"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707" w:author="Chloe Mao" w:date="2022-03-15T23:40:00Z">
                  <w:rPr>
                    <w:rFonts w:asciiTheme="minorHAnsi" w:hAnsiTheme="minorHAnsi" w:cstheme="minorHAnsi"/>
                    <w:color w:val="000000"/>
                    <w:sz w:val="22"/>
                    <w:szCs w:val="22"/>
                  </w:rPr>
                </w:rPrChange>
              </w:rPr>
              <w:t>Panamax Laden</w:t>
            </w:r>
          </w:p>
        </w:tc>
        <w:tc>
          <w:tcPr>
            <w:tcW w:w="6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vAlign w:val="bottom"/>
            <w:hideMark/>
          </w:tcPr>
          <w:p w14:paraId="1697AC67"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08"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709" w:author="Chloe Mao" w:date="2022-03-15T23:40:00Z">
                  <w:rPr>
                    <w:rFonts w:asciiTheme="minorHAnsi" w:hAnsiTheme="minorHAnsi" w:cstheme="minorHAnsi"/>
                    <w:color w:val="000000"/>
                    <w:sz w:val="22"/>
                    <w:szCs w:val="22"/>
                  </w:rPr>
                </w:rPrChange>
              </w:rPr>
              <w:t>the laden weight is the weight of a vehicle when it is carrying cargoes and other passengers in the vessel.</w:t>
            </w:r>
          </w:p>
        </w:tc>
        <w:tc>
          <w:tcPr>
            <w:tcW w:w="1067" w:type="dxa"/>
            <w:tcBorders>
              <w:top w:val="single" w:sz="8" w:space="0" w:color="000000" w:themeColor="text1"/>
              <w:left w:val="single" w:sz="8" w:space="0" w:color="000000" w:themeColor="text1"/>
              <w:bottom w:val="single" w:sz="8" w:space="0" w:color="000000" w:themeColor="text1"/>
              <w:right w:val="single" w:sz="12" w:space="0" w:color="000000" w:themeColor="text1"/>
            </w:tcBorders>
            <w:tcMar>
              <w:top w:w="20" w:type="dxa"/>
              <w:left w:w="20" w:type="dxa"/>
              <w:bottom w:w="20" w:type="dxa"/>
              <w:right w:w="20" w:type="dxa"/>
            </w:tcMar>
            <w:hideMark/>
          </w:tcPr>
          <w:p w14:paraId="53BDB85E"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10"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711" w:author="Chloe Mao" w:date="2022-03-15T23:40:00Z">
                  <w:rPr>
                    <w:rFonts w:asciiTheme="minorHAnsi" w:hAnsiTheme="minorHAnsi" w:cstheme="minorHAnsi"/>
                    <w:color w:val="000000"/>
                    <w:sz w:val="22"/>
                    <w:szCs w:val="22"/>
                  </w:rPr>
                </w:rPrChange>
              </w:rPr>
              <w:t>int64</w:t>
            </w:r>
          </w:p>
        </w:tc>
      </w:tr>
      <w:tr w:rsidR="006B4A8F" w:rsidRPr="0054757C" w14:paraId="710F1732" w14:textId="77777777" w:rsidTr="39612980">
        <w:trPr>
          <w:trHeight w:val="1290"/>
        </w:trPr>
        <w:tc>
          <w:tcPr>
            <w:tcW w:w="1509" w:type="dxa"/>
            <w:tcBorders>
              <w:top w:val="single" w:sz="8" w:space="0" w:color="000000" w:themeColor="text1"/>
              <w:left w:val="single" w:sz="12"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0F650281"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12"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713" w:author="Chloe Mao" w:date="2022-03-15T23:40:00Z">
                  <w:rPr>
                    <w:rFonts w:asciiTheme="minorHAnsi" w:hAnsiTheme="minorHAnsi" w:cstheme="minorHAnsi"/>
                    <w:color w:val="000000"/>
                    <w:sz w:val="22"/>
                    <w:szCs w:val="22"/>
                  </w:rPr>
                </w:rPrChange>
              </w:rPr>
              <w:t>Panamax Unladen</w:t>
            </w:r>
          </w:p>
        </w:tc>
        <w:tc>
          <w:tcPr>
            <w:tcW w:w="6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vAlign w:val="bottom"/>
            <w:hideMark/>
          </w:tcPr>
          <w:p w14:paraId="311DC304"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14"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715" w:author="Chloe Mao" w:date="2022-03-15T23:40:00Z">
                  <w:rPr>
                    <w:rFonts w:asciiTheme="minorHAnsi" w:hAnsiTheme="minorHAnsi" w:cstheme="minorHAnsi"/>
                    <w:color w:val="000000"/>
                    <w:sz w:val="22"/>
                    <w:szCs w:val="22"/>
                  </w:rPr>
                </w:rPrChange>
              </w:rPr>
              <w:t>The unladen weight of any vehicle is the weight of the vehicle when it's not carrying any passengers, goods or other items. It includes the body and all parts normally used with the vehicle or trailer when it's used on a road.</w:t>
            </w:r>
          </w:p>
        </w:tc>
        <w:tc>
          <w:tcPr>
            <w:tcW w:w="1067" w:type="dxa"/>
            <w:tcBorders>
              <w:top w:val="single" w:sz="8" w:space="0" w:color="000000" w:themeColor="text1"/>
              <w:left w:val="single" w:sz="8" w:space="0" w:color="000000" w:themeColor="text1"/>
              <w:bottom w:val="single" w:sz="8" w:space="0" w:color="000000" w:themeColor="text1"/>
              <w:right w:val="single" w:sz="12" w:space="0" w:color="000000" w:themeColor="text1"/>
            </w:tcBorders>
            <w:tcMar>
              <w:top w:w="20" w:type="dxa"/>
              <w:left w:w="20" w:type="dxa"/>
              <w:bottom w:w="20" w:type="dxa"/>
              <w:right w:w="20" w:type="dxa"/>
            </w:tcMar>
            <w:hideMark/>
          </w:tcPr>
          <w:p w14:paraId="5DCF341D"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16"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717" w:author="Chloe Mao" w:date="2022-03-15T23:40:00Z">
                  <w:rPr>
                    <w:rFonts w:asciiTheme="minorHAnsi" w:hAnsiTheme="minorHAnsi" w:cstheme="minorHAnsi"/>
                    <w:color w:val="000000"/>
                    <w:sz w:val="22"/>
                    <w:szCs w:val="22"/>
                  </w:rPr>
                </w:rPrChange>
              </w:rPr>
              <w:t>int64</w:t>
            </w:r>
          </w:p>
        </w:tc>
      </w:tr>
      <w:tr w:rsidR="006B4A8F" w:rsidRPr="0054757C" w14:paraId="32D8BDE5" w14:textId="77777777" w:rsidTr="39612980">
        <w:trPr>
          <w:trHeight w:val="330"/>
        </w:trPr>
        <w:tc>
          <w:tcPr>
            <w:tcW w:w="1509" w:type="dxa"/>
            <w:tcBorders>
              <w:top w:val="single" w:sz="8" w:space="0" w:color="000000" w:themeColor="text1"/>
              <w:left w:val="single" w:sz="12"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6AF9D11F"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18"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719" w:author="Chloe Mao" w:date="2022-03-15T23:40:00Z">
                  <w:rPr>
                    <w:rFonts w:asciiTheme="minorHAnsi" w:hAnsiTheme="minorHAnsi" w:cstheme="minorHAnsi"/>
                    <w:color w:val="000000"/>
                    <w:sz w:val="22"/>
                    <w:szCs w:val="22"/>
                  </w:rPr>
                </w:rPrChange>
              </w:rPr>
              <w:t>Handymax</w:t>
            </w:r>
          </w:p>
        </w:tc>
        <w:tc>
          <w:tcPr>
            <w:tcW w:w="6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vAlign w:val="bottom"/>
            <w:hideMark/>
          </w:tcPr>
          <w:p w14:paraId="0CD88B20"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20"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721" w:author="Chloe Mao" w:date="2022-03-15T23:40:00Z">
                  <w:rPr>
                    <w:rFonts w:asciiTheme="minorHAnsi" w:hAnsiTheme="minorHAnsi" w:cstheme="minorHAnsi"/>
                    <w:color w:val="000000"/>
                    <w:sz w:val="22"/>
                    <w:szCs w:val="22"/>
                  </w:rPr>
                </w:rPrChange>
              </w:rPr>
              <w:t>vessel type, refer to notice tab for dwt range</w:t>
            </w:r>
          </w:p>
        </w:tc>
        <w:tc>
          <w:tcPr>
            <w:tcW w:w="1067" w:type="dxa"/>
            <w:tcBorders>
              <w:top w:val="single" w:sz="8" w:space="0" w:color="000000" w:themeColor="text1"/>
              <w:left w:val="single" w:sz="8" w:space="0" w:color="000000" w:themeColor="text1"/>
              <w:bottom w:val="single" w:sz="8" w:space="0" w:color="000000" w:themeColor="text1"/>
              <w:right w:val="single" w:sz="12" w:space="0" w:color="000000" w:themeColor="text1"/>
            </w:tcBorders>
            <w:tcMar>
              <w:top w:w="20" w:type="dxa"/>
              <w:left w:w="20" w:type="dxa"/>
              <w:bottom w:w="20" w:type="dxa"/>
              <w:right w:w="20" w:type="dxa"/>
            </w:tcMar>
            <w:hideMark/>
          </w:tcPr>
          <w:p w14:paraId="6A5DFDA6"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22"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723" w:author="Chloe Mao" w:date="2022-03-15T23:40:00Z">
                  <w:rPr>
                    <w:rFonts w:asciiTheme="minorHAnsi" w:hAnsiTheme="minorHAnsi" w:cstheme="minorHAnsi"/>
                    <w:color w:val="000000"/>
                    <w:sz w:val="22"/>
                    <w:szCs w:val="22"/>
                  </w:rPr>
                </w:rPrChange>
              </w:rPr>
              <w:t>int64</w:t>
            </w:r>
          </w:p>
        </w:tc>
      </w:tr>
      <w:tr w:rsidR="006B4A8F" w:rsidRPr="0054757C" w14:paraId="7A41B9B5" w14:textId="77777777" w:rsidTr="39612980">
        <w:trPr>
          <w:trHeight w:val="795"/>
        </w:trPr>
        <w:tc>
          <w:tcPr>
            <w:tcW w:w="1509" w:type="dxa"/>
            <w:tcBorders>
              <w:top w:val="single" w:sz="8" w:space="0" w:color="000000" w:themeColor="text1"/>
              <w:left w:val="single" w:sz="12"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3FF9C5F2"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24"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725" w:author="Chloe Mao" w:date="2022-03-15T23:40:00Z">
                  <w:rPr>
                    <w:rFonts w:asciiTheme="minorHAnsi" w:hAnsiTheme="minorHAnsi" w:cstheme="minorHAnsi"/>
                    <w:color w:val="000000"/>
                    <w:sz w:val="22"/>
                    <w:szCs w:val="22"/>
                  </w:rPr>
                </w:rPrChange>
              </w:rPr>
              <w:t>Handymax Laden</w:t>
            </w:r>
          </w:p>
        </w:tc>
        <w:tc>
          <w:tcPr>
            <w:tcW w:w="6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vAlign w:val="bottom"/>
            <w:hideMark/>
          </w:tcPr>
          <w:p w14:paraId="6C2BA0E4"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26"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727" w:author="Chloe Mao" w:date="2022-03-15T23:40:00Z">
                  <w:rPr>
                    <w:rFonts w:asciiTheme="minorHAnsi" w:hAnsiTheme="minorHAnsi" w:cstheme="minorHAnsi"/>
                    <w:color w:val="000000"/>
                    <w:sz w:val="22"/>
                    <w:szCs w:val="22"/>
                  </w:rPr>
                </w:rPrChange>
              </w:rPr>
              <w:t>the laden weight is the weight of a vehicle when it is carrying cargoes and other passengers in the vessel.</w:t>
            </w:r>
          </w:p>
        </w:tc>
        <w:tc>
          <w:tcPr>
            <w:tcW w:w="1067" w:type="dxa"/>
            <w:tcBorders>
              <w:top w:val="single" w:sz="8" w:space="0" w:color="000000" w:themeColor="text1"/>
              <w:left w:val="single" w:sz="8" w:space="0" w:color="000000" w:themeColor="text1"/>
              <w:bottom w:val="single" w:sz="8" w:space="0" w:color="000000" w:themeColor="text1"/>
              <w:right w:val="single" w:sz="12" w:space="0" w:color="000000" w:themeColor="text1"/>
            </w:tcBorders>
            <w:tcMar>
              <w:top w:w="20" w:type="dxa"/>
              <w:left w:w="20" w:type="dxa"/>
              <w:bottom w:w="20" w:type="dxa"/>
              <w:right w:w="20" w:type="dxa"/>
            </w:tcMar>
            <w:hideMark/>
          </w:tcPr>
          <w:p w14:paraId="60C82BB5"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28"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729" w:author="Chloe Mao" w:date="2022-03-15T23:40:00Z">
                  <w:rPr>
                    <w:rFonts w:asciiTheme="minorHAnsi" w:hAnsiTheme="minorHAnsi" w:cstheme="minorHAnsi"/>
                    <w:color w:val="000000"/>
                    <w:sz w:val="22"/>
                    <w:szCs w:val="22"/>
                  </w:rPr>
                </w:rPrChange>
              </w:rPr>
              <w:t>int64</w:t>
            </w:r>
          </w:p>
        </w:tc>
      </w:tr>
      <w:tr w:rsidR="006B4A8F" w:rsidRPr="0054757C" w14:paraId="64FAE409" w14:textId="77777777" w:rsidTr="39612980">
        <w:trPr>
          <w:trHeight w:val="1290"/>
        </w:trPr>
        <w:tc>
          <w:tcPr>
            <w:tcW w:w="1509" w:type="dxa"/>
            <w:tcBorders>
              <w:top w:val="single" w:sz="8" w:space="0" w:color="000000" w:themeColor="text1"/>
              <w:left w:val="single" w:sz="12"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467E57BA"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30"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731" w:author="Chloe Mao" w:date="2022-03-15T23:40:00Z">
                  <w:rPr>
                    <w:rFonts w:asciiTheme="minorHAnsi" w:hAnsiTheme="minorHAnsi" w:cstheme="minorHAnsi"/>
                    <w:color w:val="000000"/>
                    <w:sz w:val="22"/>
                    <w:szCs w:val="22"/>
                  </w:rPr>
                </w:rPrChange>
              </w:rPr>
              <w:t>Handymax Unladen</w:t>
            </w:r>
          </w:p>
        </w:tc>
        <w:tc>
          <w:tcPr>
            <w:tcW w:w="6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vAlign w:val="bottom"/>
            <w:hideMark/>
          </w:tcPr>
          <w:p w14:paraId="77F867E3"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32"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733" w:author="Chloe Mao" w:date="2022-03-15T23:40:00Z">
                  <w:rPr>
                    <w:rFonts w:asciiTheme="minorHAnsi" w:hAnsiTheme="minorHAnsi" w:cstheme="minorHAnsi"/>
                    <w:color w:val="000000"/>
                    <w:sz w:val="22"/>
                    <w:szCs w:val="22"/>
                  </w:rPr>
                </w:rPrChange>
              </w:rPr>
              <w:t>The unladen weight of any vehicle is the weight of the vehicle when it's not carrying any passengers, goods or other items. It includes the body and all parts normally used with the vehicle or trailer when it's used on a road.</w:t>
            </w:r>
          </w:p>
        </w:tc>
        <w:tc>
          <w:tcPr>
            <w:tcW w:w="1067" w:type="dxa"/>
            <w:tcBorders>
              <w:top w:val="single" w:sz="8" w:space="0" w:color="000000" w:themeColor="text1"/>
              <w:left w:val="single" w:sz="8" w:space="0" w:color="000000" w:themeColor="text1"/>
              <w:bottom w:val="single" w:sz="8" w:space="0" w:color="000000" w:themeColor="text1"/>
              <w:right w:val="single" w:sz="12" w:space="0" w:color="000000" w:themeColor="text1"/>
            </w:tcBorders>
            <w:tcMar>
              <w:top w:w="20" w:type="dxa"/>
              <w:left w:w="20" w:type="dxa"/>
              <w:bottom w:w="20" w:type="dxa"/>
              <w:right w:w="20" w:type="dxa"/>
            </w:tcMar>
            <w:hideMark/>
          </w:tcPr>
          <w:p w14:paraId="0FB67032"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34"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735" w:author="Chloe Mao" w:date="2022-03-15T23:40:00Z">
                  <w:rPr>
                    <w:rFonts w:asciiTheme="minorHAnsi" w:hAnsiTheme="minorHAnsi" w:cstheme="minorHAnsi"/>
                    <w:color w:val="000000"/>
                    <w:sz w:val="22"/>
                    <w:szCs w:val="22"/>
                  </w:rPr>
                </w:rPrChange>
              </w:rPr>
              <w:t>int64</w:t>
            </w:r>
          </w:p>
        </w:tc>
      </w:tr>
      <w:tr w:rsidR="006B4A8F" w:rsidRPr="0054757C" w14:paraId="3C8A6D66" w14:textId="77777777" w:rsidTr="39612980">
        <w:trPr>
          <w:trHeight w:val="330"/>
        </w:trPr>
        <w:tc>
          <w:tcPr>
            <w:tcW w:w="1509" w:type="dxa"/>
            <w:tcBorders>
              <w:top w:val="single" w:sz="8" w:space="0" w:color="000000" w:themeColor="text1"/>
              <w:left w:val="single" w:sz="12"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080B1E1E"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36" w:author="Chloe Mao" w:date="2022-03-15T23:40:00Z">
                  <w:rPr>
                    <w:rFonts w:asciiTheme="minorHAnsi" w:hAnsiTheme="minorHAnsi" w:cstheme="minorHAnsi"/>
                    <w:sz w:val="22"/>
                    <w:szCs w:val="22"/>
                  </w:rPr>
                </w:rPrChange>
              </w:rPr>
            </w:pPr>
            <w:proofErr w:type="spellStart"/>
            <w:r w:rsidRPr="002E7EBD">
              <w:rPr>
                <w:rFonts w:asciiTheme="minorHAnsi" w:hAnsiTheme="minorHAnsi" w:cstheme="minorHAnsi"/>
                <w:color w:val="000000"/>
                <w:rPrChange w:id="2737" w:author="Chloe Mao" w:date="2022-03-15T23:40:00Z">
                  <w:rPr>
                    <w:rFonts w:asciiTheme="minorHAnsi" w:hAnsiTheme="minorHAnsi" w:cstheme="minorHAnsi"/>
                    <w:color w:val="000000"/>
                    <w:sz w:val="22"/>
                    <w:szCs w:val="22"/>
                  </w:rPr>
                </w:rPrChange>
              </w:rPr>
              <w:t>Handysize</w:t>
            </w:r>
            <w:proofErr w:type="spellEnd"/>
          </w:p>
        </w:tc>
        <w:tc>
          <w:tcPr>
            <w:tcW w:w="6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vAlign w:val="bottom"/>
            <w:hideMark/>
          </w:tcPr>
          <w:p w14:paraId="2D8F0724"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38"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739" w:author="Chloe Mao" w:date="2022-03-15T23:40:00Z">
                  <w:rPr>
                    <w:rFonts w:asciiTheme="minorHAnsi" w:hAnsiTheme="minorHAnsi" w:cstheme="minorHAnsi"/>
                    <w:color w:val="000000"/>
                    <w:sz w:val="22"/>
                    <w:szCs w:val="22"/>
                  </w:rPr>
                </w:rPrChange>
              </w:rPr>
              <w:t>vessel type, refer to notice tab for dwt range</w:t>
            </w:r>
          </w:p>
        </w:tc>
        <w:tc>
          <w:tcPr>
            <w:tcW w:w="1067" w:type="dxa"/>
            <w:tcBorders>
              <w:top w:val="single" w:sz="8" w:space="0" w:color="000000" w:themeColor="text1"/>
              <w:left w:val="single" w:sz="8" w:space="0" w:color="000000" w:themeColor="text1"/>
              <w:bottom w:val="single" w:sz="8" w:space="0" w:color="000000" w:themeColor="text1"/>
              <w:right w:val="single" w:sz="12" w:space="0" w:color="000000" w:themeColor="text1"/>
            </w:tcBorders>
            <w:tcMar>
              <w:top w:w="20" w:type="dxa"/>
              <w:left w:w="20" w:type="dxa"/>
              <w:bottom w:w="20" w:type="dxa"/>
              <w:right w:w="20" w:type="dxa"/>
            </w:tcMar>
            <w:hideMark/>
          </w:tcPr>
          <w:p w14:paraId="6311CA4A"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40"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741" w:author="Chloe Mao" w:date="2022-03-15T23:40:00Z">
                  <w:rPr>
                    <w:rFonts w:asciiTheme="minorHAnsi" w:hAnsiTheme="minorHAnsi" w:cstheme="minorHAnsi"/>
                    <w:color w:val="000000"/>
                    <w:sz w:val="22"/>
                    <w:szCs w:val="22"/>
                  </w:rPr>
                </w:rPrChange>
              </w:rPr>
              <w:t>int64</w:t>
            </w:r>
          </w:p>
        </w:tc>
      </w:tr>
      <w:tr w:rsidR="006B4A8F" w:rsidRPr="0054757C" w14:paraId="77D5C618" w14:textId="77777777" w:rsidTr="39612980">
        <w:trPr>
          <w:trHeight w:val="795"/>
        </w:trPr>
        <w:tc>
          <w:tcPr>
            <w:tcW w:w="1509" w:type="dxa"/>
            <w:tcBorders>
              <w:top w:val="single" w:sz="8" w:space="0" w:color="000000" w:themeColor="text1"/>
              <w:left w:val="single" w:sz="12"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2593A6D7"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42" w:author="Chloe Mao" w:date="2022-03-15T23:40:00Z">
                  <w:rPr>
                    <w:rFonts w:asciiTheme="minorHAnsi" w:hAnsiTheme="minorHAnsi" w:cstheme="minorHAnsi"/>
                    <w:sz w:val="22"/>
                    <w:szCs w:val="22"/>
                  </w:rPr>
                </w:rPrChange>
              </w:rPr>
            </w:pPr>
            <w:proofErr w:type="spellStart"/>
            <w:r w:rsidRPr="002E7EBD">
              <w:rPr>
                <w:rFonts w:asciiTheme="minorHAnsi" w:hAnsiTheme="minorHAnsi" w:cstheme="minorHAnsi"/>
                <w:color w:val="000000"/>
                <w:rPrChange w:id="2743" w:author="Chloe Mao" w:date="2022-03-15T23:40:00Z">
                  <w:rPr>
                    <w:rFonts w:asciiTheme="minorHAnsi" w:hAnsiTheme="minorHAnsi" w:cstheme="minorHAnsi"/>
                    <w:color w:val="000000"/>
                    <w:sz w:val="22"/>
                    <w:szCs w:val="22"/>
                  </w:rPr>
                </w:rPrChange>
              </w:rPr>
              <w:t>Handysize</w:t>
            </w:r>
            <w:proofErr w:type="spellEnd"/>
            <w:r w:rsidRPr="002E7EBD">
              <w:rPr>
                <w:rFonts w:asciiTheme="minorHAnsi" w:hAnsiTheme="minorHAnsi" w:cstheme="minorHAnsi"/>
                <w:color w:val="000000"/>
                <w:rPrChange w:id="2744" w:author="Chloe Mao" w:date="2022-03-15T23:40:00Z">
                  <w:rPr>
                    <w:rFonts w:asciiTheme="minorHAnsi" w:hAnsiTheme="minorHAnsi" w:cstheme="minorHAnsi"/>
                    <w:color w:val="000000"/>
                    <w:sz w:val="22"/>
                    <w:szCs w:val="22"/>
                  </w:rPr>
                </w:rPrChange>
              </w:rPr>
              <w:t xml:space="preserve"> Laden</w:t>
            </w:r>
          </w:p>
        </w:tc>
        <w:tc>
          <w:tcPr>
            <w:tcW w:w="6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vAlign w:val="bottom"/>
            <w:hideMark/>
          </w:tcPr>
          <w:p w14:paraId="2C745635"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45"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746" w:author="Chloe Mao" w:date="2022-03-15T23:40:00Z">
                  <w:rPr>
                    <w:rFonts w:asciiTheme="minorHAnsi" w:hAnsiTheme="minorHAnsi" w:cstheme="minorHAnsi"/>
                    <w:color w:val="000000"/>
                    <w:sz w:val="22"/>
                    <w:szCs w:val="22"/>
                  </w:rPr>
                </w:rPrChange>
              </w:rPr>
              <w:t>the laden weight is the weight of a vehicle when it is carrying cargoes and other passengers in the vessel.</w:t>
            </w:r>
          </w:p>
        </w:tc>
        <w:tc>
          <w:tcPr>
            <w:tcW w:w="1067" w:type="dxa"/>
            <w:tcBorders>
              <w:top w:val="single" w:sz="8" w:space="0" w:color="000000" w:themeColor="text1"/>
              <w:left w:val="single" w:sz="8" w:space="0" w:color="000000" w:themeColor="text1"/>
              <w:bottom w:val="single" w:sz="8" w:space="0" w:color="000000" w:themeColor="text1"/>
              <w:right w:val="single" w:sz="12" w:space="0" w:color="000000" w:themeColor="text1"/>
            </w:tcBorders>
            <w:tcMar>
              <w:top w:w="20" w:type="dxa"/>
              <w:left w:w="20" w:type="dxa"/>
              <w:bottom w:w="20" w:type="dxa"/>
              <w:right w:w="20" w:type="dxa"/>
            </w:tcMar>
            <w:hideMark/>
          </w:tcPr>
          <w:p w14:paraId="061BE967"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47"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748" w:author="Chloe Mao" w:date="2022-03-15T23:40:00Z">
                  <w:rPr>
                    <w:rFonts w:asciiTheme="minorHAnsi" w:hAnsiTheme="minorHAnsi" w:cstheme="minorHAnsi"/>
                    <w:color w:val="000000"/>
                    <w:sz w:val="22"/>
                    <w:szCs w:val="22"/>
                  </w:rPr>
                </w:rPrChange>
              </w:rPr>
              <w:t>int64</w:t>
            </w:r>
          </w:p>
        </w:tc>
      </w:tr>
      <w:tr w:rsidR="006B4A8F" w:rsidRPr="0054757C" w14:paraId="1DE24695" w14:textId="77777777" w:rsidTr="39612980">
        <w:trPr>
          <w:trHeight w:val="1290"/>
        </w:trPr>
        <w:tc>
          <w:tcPr>
            <w:tcW w:w="1509" w:type="dxa"/>
            <w:tcBorders>
              <w:top w:val="single" w:sz="8" w:space="0" w:color="000000" w:themeColor="text1"/>
              <w:left w:val="single" w:sz="12"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5F1D70F7"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49" w:author="Chloe Mao" w:date="2022-03-15T23:40:00Z">
                  <w:rPr>
                    <w:rFonts w:asciiTheme="minorHAnsi" w:hAnsiTheme="minorHAnsi" w:cstheme="minorHAnsi"/>
                    <w:sz w:val="22"/>
                    <w:szCs w:val="22"/>
                  </w:rPr>
                </w:rPrChange>
              </w:rPr>
            </w:pPr>
            <w:proofErr w:type="spellStart"/>
            <w:r w:rsidRPr="002E7EBD">
              <w:rPr>
                <w:rFonts w:asciiTheme="minorHAnsi" w:hAnsiTheme="minorHAnsi" w:cstheme="minorHAnsi"/>
                <w:color w:val="000000"/>
                <w:rPrChange w:id="2750" w:author="Chloe Mao" w:date="2022-03-15T23:40:00Z">
                  <w:rPr>
                    <w:rFonts w:asciiTheme="minorHAnsi" w:hAnsiTheme="minorHAnsi" w:cstheme="minorHAnsi"/>
                    <w:color w:val="000000"/>
                    <w:sz w:val="22"/>
                    <w:szCs w:val="22"/>
                  </w:rPr>
                </w:rPrChange>
              </w:rPr>
              <w:t>Handysize</w:t>
            </w:r>
            <w:proofErr w:type="spellEnd"/>
            <w:r w:rsidRPr="002E7EBD">
              <w:rPr>
                <w:rFonts w:asciiTheme="minorHAnsi" w:hAnsiTheme="minorHAnsi" w:cstheme="minorHAnsi"/>
                <w:color w:val="000000"/>
                <w:rPrChange w:id="2751" w:author="Chloe Mao" w:date="2022-03-15T23:40:00Z">
                  <w:rPr>
                    <w:rFonts w:asciiTheme="minorHAnsi" w:hAnsiTheme="minorHAnsi" w:cstheme="minorHAnsi"/>
                    <w:color w:val="000000"/>
                    <w:sz w:val="22"/>
                    <w:szCs w:val="22"/>
                  </w:rPr>
                </w:rPrChange>
              </w:rPr>
              <w:t xml:space="preserve"> Unladen</w:t>
            </w:r>
          </w:p>
        </w:tc>
        <w:tc>
          <w:tcPr>
            <w:tcW w:w="6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vAlign w:val="bottom"/>
            <w:hideMark/>
          </w:tcPr>
          <w:p w14:paraId="0783A374"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52"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753" w:author="Chloe Mao" w:date="2022-03-15T23:40:00Z">
                  <w:rPr>
                    <w:rFonts w:asciiTheme="minorHAnsi" w:hAnsiTheme="minorHAnsi" w:cstheme="minorHAnsi"/>
                    <w:color w:val="000000"/>
                    <w:sz w:val="22"/>
                    <w:szCs w:val="22"/>
                  </w:rPr>
                </w:rPrChange>
              </w:rPr>
              <w:t>The unladen weight of any vehicle is the weight of the vehicle when it's not carrying any passengers, goods or other items. It includes the body and all parts normally used with the vehicle or trailer when it's used on a road.</w:t>
            </w:r>
          </w:p>
        </w:tc>
        <w:tc>
          <w:tcPr>
            <w:tcW w:w="1067" w:type="dxa"/>
            <w:tcBorders>
              <w:top w:val="single" w:sz="8" w:space="0" w:color="000000" w:themeColor="text1"/>
              <w:left w:val="single" w:sz="8" w:space="0" w:color="000000" w:themeColor="text1"/>
              <w:bottom w:val="single" w:sz="8" w:space="0" w:color="000000" w:themeColor="text1"/>
              <w:right w:val="single" w:sz="12" w:space="0" w:color="000000" w:themeColor="text1"/>
            </w:tcBorders>
            <w:tcMar>
              <w:top w:w="20" w:type="dxa"/>
              <w:left w:w="20" w:type="dxa"/>
              <w:bottom w:w="20" w:type="dxa"/>
              <w:right w:w="20" w:type="dxa"/>
            </w:tcMar>
            <w:hideMark/>
          </w:tcPr>
          <w:p w14:paraId="602245F2"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54"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755" w:author="Chloe Mao" w:date="2022-03-15T23:40:00Z">
                  <w:rPr>
                    <w:rFonts w:asciiTheme="minorHAnsi" w:hAnsiTheme="minorHAnsi" w:cstheme="minorHAnsi"/>
                    <w:color w:val="000000"/>
                    <w:sz w:val="22"/>
                    <w:szCs w:val="22"/>
                  </w:rPr>
                </w:rPrChange>
              </w:rPr>
              <w:t>int64</w:t>
            </w:r>
          </w:p>
        </w:tc>
      </w:tr>
      <w:tr w:rsidR="006B4A8F" w:rsidRPr="0054757C" w14:paraId="1337A8C2" w14:textId="77777777" w:rsidTr="39612980">
        <w:trPr>
          <w:trHeight w:val="555"/>
        </w:trPr>
        <w:tc>
          <w:tcPr>
            <w:tcW w:w="1509" w:type="dxa"/>
            <w:tcBorders>
              <w:top w:val="single" w:sz="8" w:space="0" w:color="000000" w:themeColor="text1"/>
              <w:left w:val="single" w:sz="12"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0CBA8AAA"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56" w:author="Chloe Mao" w:date="2022-03-15T23:40:00Z">
                  <w:rPr>
                    <w:rFonts w:asciiTheme="minorHAnsi" w:hAnsiTheme="minorHAnsi" w:cstheme="minorHAnsi"/>
                    <w:sz w:val="22"/>
                    <w:szCs w:val="22"/>
                  </w:rPr>
                </w:rPrChange>
              </w:rPr>
            </w:pPr>
            <w:proofErr w:type="spellStart"/>
            <w:r w:rsidRPr="002E7EBD">
              <w:rPr>
                <w:rFonts w:asciiTheme="minorHAnsi" w:hAnsiTheme="minorHAnsi" w:cstheme="minorHAnsi"/>
                <w:color w:val="000000"/>
                <w:rPrChange w:id="2757" w:author="Chloe Mao" w:date="2022-03-15T23:40:00Z">
                  <w:rPr>
                    <w:rFonts w:asciiTheme="minorHAnsi" w:hAnsiTheme="minorHAnsi" w:cstheme="minorHAnsi"/>
                    <w:color w:val="000000"/>
                    <w:sz w:val="22"/>
                    <w:szCs w:val="22"/>
                  </w:rPr>
                </w:rPrChange>
              </w:rPr>
              <w:t>Capesize</w:t>
            </w:r>
            <w:proofErr w:type="spellEnd"/>
            <w:r w:rsidRPr="002E7EBD">
              <w:rPr>
                <w:rFonts w:asciiTheme="minorHAnsi" w:hAnsiTheme="minorHAnsi" w:cstheme="minorHAnsi"/>
                <w:color w:val="000000"/>
                <w:rPrChange w:id="2758" w:author="Chloe Mao" w:date="2022-03-15T23:40:00Z">
                  <w:rPr>
                    <w:rFonts w:asciiTheme="minorHAnsi" w:hAnsiTheme="minorHAnsi" w:cstheme="minorHAnsi"/>
                    <w:color w:val="000000"/>
                    <w:sz w:val="22"/>
                    <w:szCs w:val="22"/>
                  </w:rPr>
                </w:rPrChange>
              </w:rPr>
              <w:t xml:space="preserve"> (DWT)</w:t>
            </w:r>
          </w:p>
        </w:tc>
        <w:tc>
          <w:tcPr>
            <w:tcW w:w="6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vAlign w:val="bottom"/>
            <w:hideMark/>
          </w:tcPr>
          <w:p w14:paraId="6B6648A3"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59"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760" w:author="Chloe Mao" w:date="2022-03-15T23:40:00Z">
                  <w:rPr>
                    <w:rFonts w:asciiTheme="minorHAnsi" w:hAnsiTheme="minorHAnsi" w:cstheme="minorHAnsi"/>
                    <w:color w:val="000000"/>
                    <w:sz w:val="22"/>
                    <w:szCs w:val="22"/>
                  </w:rPr>
                </w:rPrChange>
              </w:rPr>
              <w:t xml:space="preserve">total DWT of all the </w:t>
            </w:r>
            <w:proofErr w:type="spellStart"/>
            <w:r w:rsidRPr="002E7EBD">
              <w:rPr>
                <w:rFonts w:asciiTheme="minorHAnsi" w:hAnsiTheme="minorHAnsi" w:cstheme="minorHAnsi"/>
                <w:color w:val="000000"/>
                <w:rPrChange w:id="2761" w:author="Chloe Mao" w:date="2022-03-15T23:40:00Z">
                  <w:rPr>
                    <w:rFonts w:asciiTheme="minorHAnsi" w:hAnsiTheme="minorHAnsi" w:cstheme="minorHAnsi"/>
                    <w:color w:val="000000"/>
                    <w:sz w:val="22"/>
                    <w:szCs w:val="22"/>
                  </w:rPr>
                </w:rPrChange>
              </w:rPr>
              <w:t>capesize</w:t>
            </w:r>
            <w:proofErr w:type="spellEnd"/>
            <w:r w:rsidRPr="002E7EBD">
              <w:rPr>
                <w:rFonts w:asciiTheme="minorHAnsi" w:hAnsiTheme="minorHAnsi" w:cstheme="minorHAnsi"/>
                <w:color w:val="000000"/>
                <w:rPrChange w:id="2762" w:author="Chloe Mao" w:date="2022-03-15T23:40:00Z">
                  <w:rPr>
                    <w:rFonts w:asciiTheme="minorHAnsi" w:hAnsiTheme="minorHAnsi" w:cstheme="minorHAnsi"/>
                    <w:color w:val="000000"/>
                    <w:sz w:val="22"/>
                    <w:szCs w:val="22"/>
                  </w:rPr>
                </w:rPrChange>
              </w:rPr>
              <w:t xml:space="preserve"> vessels waiting at the anchorage.</w:t>
            </w:r>
          </w:p>
        </w:tc>
        <w:tc>
          <w:tcPr>
            <w:tcW w:w="1067" w:type="dxa"/>
            <w:tcBorders>
              <w:top w:val="single" w:sz="8" w:space="0" w:color="000000" w:themeColor="text1"/>
              <w:left w:val="single" w:sz="8" w:space="0" w:color="000000" w:themeColor="text1"/>
              <w:bottom w:val="single" w:sz="8" w:space="0" w:color="000000" w:themeColor="text1"/>
              <w:right w:val="single" w:sz="12" w:space="0" w:color="000000" w:themeColor="text1"/>
            </w:tcBorders>
            <w:tcMar>
              <w:top w:w="20" w:type="dxa"/>
              <w:left w:w="20" w:type="dxa"/>
              <w:bottom w:w="20" w:type="dxa"/>
              <w:right w:w="20" w:type="dxa"/>
            </w:tcMar>
            <w:hideMark/>
          </w:tcPr>
          <w:p w14:paraId="4DFD8DD9"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63"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764" w:author="Chloe Mao" w:date="2022-03-15T23:40:00Z">
                  <w:rPr>
                    <w:rFonts w:asciiTheme="minorHAnsi" w:hAnsiTheme="minorHAnsi" w:cstheme="minorHAnsi"/>
                    <w:color w:val="000000"/>
                    <w:sz w:val="22"/>
                    <w:szCs w:val="22"/>
                  </w:rPr>
                </w:rPrChange>
              </w:rPr>
              <w:t>object</w:t>
            </w:r>
          </w:p>
        </w:tc>
      </w:tr>
      <w:tr w:rsidR="006B4A8F" w:rsidRPr="0054757C" w14:paraId="017D2641" w14:textId="77777777" w:rsidTr="39612980">
        <w:trPr>
          <w:trHeight w:val="555"/>
        </w:trPr>
        <w:tc>
          <w:tcPr>
            <w:tcW w:w="1509" w:type="dxa"/>
            <w:tcBorders>
              <w:top w:val="single" w:sz="8" w:space="0" w:color="000000" w:themeColor="text1"/>
              <w:left w:val="single" w:sz="12"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5951D5AB"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65" w:author="Chloe Mao" w:date="2022-03-15T23:40:00Z">
                  <w:rPr>
                    <w:rFonts w:asciiTheme="minorHAnsi" w:hAnsiTheme="minorHAnsi" w:cstheme="minorHAnsi"/>
                    <w:sz w:val="22"/>
                    <w:szCs w:val="22"/>
                  </w:rPr>
                </w:rPrChange>
              </w:rPr>
            </w:pPr>
            <w:proofErr w:type="spellStart"/>
            <w:r w:rsidRPr="002E7EBD">
              <w:rPr>
                <w:rFonts w:asciiTheme="minorHAnsi" w:hAnsiTheme="minorHAnsi" w:cstheme="minorHAnsi"/>
                <w:color w:val="000000"/>
                <w:rPrChange w:id="2766" w:author="Chloe Mao" w:date="2022-03-15T23:40:00Z">
                  <w:rPr>
                    <w:rFonts w:asciiTheme="minorHAnsi" w:hAnsiTheme="minorHAnsi" w:cstheme="minorHAnsi"/>
                    <w:color w:val="000000"/>
                    <w:sz w:val="22"/>
                    <w:szCs w:val="22"/>
                  </w:rPr>
                </w:rPrChange>
              </w:rPr>
              <w:t>Capesize</w:t>
            </w:r>
            <w:proofErr w:type="spellEnd"/>
            <w:r w:rsidRPr="002E7EBD">
              <w:rPr>
                <w:rFonts w:asciiTheme="minorHAnsi" w:hAnsiTheme="minorHAnsi" w:cstheme="minorHAnsi"/>
                <w:color w:val="000000"/>
                <w:rPrChange w:id="2767" w:author="Chloe Mao" w:date="2022-03-15T23:40:00Z">
                  <w:rPr>
                    <w:rFonts w:asciiTheme="minorHAnsi" w:hAnsiTheme="minorHAnsi" w:cstheme="minorHAnsi"/>
                    <w:color w:val="000000"/>
                    <w:sz w:val="22"/>
                    <w:szCs w:val="22"/>
                  </w:rPr>
                </w:rPrChange>
              </w:rPr>
              <w:t xml:space="preserve"> Laden (DWT)</w:t>
            </w:r>
          </w:p>
        </w:tc>
        <w:tc>
          <w:tcPr>
            <w:tcW w:w="6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vAlign w:val="bottom"/>
            <w:hideMark/>
          </w:tcPr>
          <w:p w14:paraId="337EEDFE"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68"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769" w:author="Chloe Mao" w:date="2022-03-15T23:40:00Z">
                  <w:rPr>
                    <w:rFonts w:asciiTheme="minorHAnsi" w:hAnsiTheme="minorHAnsi" w:cstheme="minorHAnsi"/>
                    <w:color w:val="000000"/>
                    <w:sz w:val="22"/>
                    <w:szCs w:val="22"/>
                  </w:rPr>
                </w:rPrChange>
              </w:rPr>
              <w:t xml:space="preserve">total laden weight of all </w:t>
            </w:r>
            <w:proofErr w:type="spellStart"/>
            <w:r w:rsidRPr="002E7EBD">
              <w:rPr>
                <w:rFonts w:asciiTheme="minorHAnsi" w:hAnsiTheme="minorHAnsi" w:cstheme="minorHAnsi"/>
                <w:color w:val="000000"/>
                <w:rPrChange w:id="2770" w:author="Chloe Mao" w:date="2022-03-15T23:40:00Z">
                  <w:rPr>
                    <w:rFonts w:asciiTheme="minorHAnsi" w:hAnsiTheme="minorHAnsi" w:cstheme="minorHAnsi"/>
                    <w:color w:val="000000"/>
                    <w:sz w:val="22"/>
                    <w:szCs w:val="22"/>
                  </w:rPr>
                </w:rPrChange>
              </w:rPr>
              <w:t>capesize</w:t>
            </w:r>
            <w:proofErr w:type="spellEnd"/>
            <w:r w:rsidRPr="002E7EBD">
              <w:rPr>
                <w:rFonts w:asciiTheme="minorHAnsi" w:hAnsiTheme="minorHAnsi" w:cstheme="minorHAnsi"/>
                <w:color w:val="000000"/>
                <w:rPrChange w:id="2771" w:author="Chloe Mao" w:date="2022-03-15T23:40:00Z">
                  <w:rPr>
                    <w:rFonts w:asciiTheme="minorHAnsi" w:hAnsiTheme="minorHAnsi" w:cstheme="minorHAnsi"/>
                    <w:color w:val="000000"/>
                    <w:sz w:val="22"/>
                    <w:szCs w:val="22"/>
                  </w:rPr>
                </w:rPrChange>
              </w:rPr>
              <w:t xml:space="preserve"> vessels waiting at the anchorage</w:t>
            </w:r>
          </w:p>
        </w:tc>
        <w:tc>
          <w:tcPr>
            <w:tcW w:w="1067" w:type="dxa"/>
            <w:tcBorders>
              <w:top w:val="single" w:sz="8" w:space="0" w:color="000000" w:themeColor="text1"/>
              <w:left w:val="single" w:sz="8" w:space="0" w:color="000000" w:themeColor="text1"/>
              <w:bottom w:val="single" w:sz="8" w:space="0" w:color="000000" w:themeColor="text1"/>
              <w:right w:val="single" w:sz="12" w:space="0" w:color="000000" w:themeColor="text1"/>
            </w:tcBorders>
            <w:tcMar>
              <w:top w:w="20" w:type="dxa"/>
              <w:left w:w="20" w:type="dxa"/>
              <w:bottom w:w="20" w:type="dxa"/>
              <w:right w:w="20" w:type="dxa"/>
            </w:tcMar>
            <w:hideMark/>
          </w:tcPr>
          <w:p w14:paraId="277D0031"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72"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773" w:author="Chloe Mao" w:date="2022-03-15T23:40:00Z">
                  <w:rPr>
                    <w:rFonts w:asciiTheme="minorHAnsi" w:hAnsiTheme="minorHAnsi" w:cstheme="minorHAnsi"/>
                    <w:color w:val="000000"/>
                    <w:sz w:val="22"/>
                    <w:szCs w:val="22"/>
                  </w:rPr>
                </w:rPrChange>
              </w:rPr>
              <w:t>object</w:t>
            </w:r>
          </w:p>
        </w:tc>
      </w:tr>
      <w:tr w:rsidR="006B4A8F" w:rsidRPr="0054757C" w14:paraId="2F3ABDB7" w14:textId="77777777" w:rsidTr="39612980">
        <w:trPr>
          <w:trHeight w:val="555"/>
        </w:trPr>
        <w:tc>
          <w:tcPr>
            <w:tcW w:w="1509" w:type="dxa"/>
            <w:tcBorders>
              <w:top w:val="single" w:sz="8" w:space="0" w:color="000000" w:themeColor="text1"/>
              <w:left w:val="single" w:sz="12"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393145E9"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74" w:author="Chloe Mao" w:date="2022-03-15T23:40:00Z">
                  <w:rPr>
                    <w:rFonts w:asciiTheme="minorHAnsi" w:hAnsiTheme="minorHAnsi" w:cstheme="minorHAnsi"/>
                    <w:sz w:val="22"/>
                    <w:szCs w:val="22"/>
                  </w:rPr>
                </w:rPrChange>
              </w:rPr>
            </w:pPr>
            <w:proofErr w:type="spellStart"/>
            <w:r w:rsidRPr="002E7EBD">
              <w:rPr>
                <w:rFonts w:asciiTheme="minorHAnsi" w:hAnsiTheme="minorHAnsi" w:cstheme="minorHAnsi"/>
                <w:color w:val="000000"/>
                <w:rPrChange w:id="2775" w:author="Chloe Mao" w:date="2022-03-15T23:40:00Z">
                  <w:rPr>
                    <w:rFonts w:asciiTheme="minorHAnsi" w:hAnsiTheme="minorHAnsi" w:cstheme="minorHAnsi"/>
                    <w:color w:val="000000"/>
                    <w:sz w:val="22"/>
                    <w:szCs w:val="22"/>
                  </w:rPr>
                </w:rPrChange>
              </w:rPr>
              <w:t>Capesize</w:t>
            </w:r>
            <w:proofErr w:type="spellEnd"/>
            <w:r w:rsidRPr="002E7EBD">
              <w:rPr>
                <w:rFonts w:asciiTheme="minorHAnsi" w:hAnsiTheme="minorHAnsi" w:cstheme="minorHAnsi"/>
                <w:color w:val="000000"/>
                <w:rPrChange w:id="2776" w:author="Chloe Mao" w:date="2022-03-15T23:40:00Z">
                  <w:rPr>
                    <w:rFonts w:asciiTheme="minorHAnsi" w:hAnsiTheme="minorHAnsi" w:cstheme="minorHAnsi"/>
                    <w:color w:val="000000"/>
                    <w:sz w:val="22"/>
                    <w:szCs w:val="22"/>
                  </w:rPr>
                </w:rPrChange>
              </w:rPr>
              <w:t xml:space="preserve"> Unladen (DWT)</w:t>
            </w:r>
          </w:p>
        </w:tc>
        <w:tc>
          <w:tcPr>
            <w:tcW w:w="6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vAlign w:val="bottom"/>
            <w:hideMark/>
          </w:tcPr>
          <w:p w14:paraId="3253BB43"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77"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778" w:author="Chloe Mao" w:date="2022-03-15T23:40:00Z">
                  <w:rPr>
                    <w:rFonts w:asciiTheme="minorHAnsi" w:hAnsiTheme="minorHAnsi" w:cstheme="minorHAnsi"/>
                    <w:color w:val="000000"/>
                    <w:sz w:val="22"/>
                    <w:szCs w:val="22"/>
                  </w:rPr>
                </w:rPrChange>
              </w:rPr>
              <w:t xml:space="preserve">total unladen weight of all </w:t>
            </w:r>
            <w:proofErr w:type="spellStart"/>
            <w:r w:rsidRPr="002E7EBD">
              <w:rPr>
                <w:rFonts w:asciiTheme="minorHAnsi" w:hAnsiTheme="minorHAnsi" w:cstheme="minorHAnsi"/>
                <w:color w:val="000000"/>
                <w:rPrChange w:id="2779" w:author="Chloe Mao" w:date="2022-03-15T23:40:00Z">
                  <w:rPr>
                    <w:rFonts w:asciiTheme="minorHAnsi" w:hAnsiTheme="minorHAnsi" w:cstheme="minorHAnsi"/>
                    <w:color w:val="000000"/>
                    <w:sz w:val="22"/>
                    <w:szCs w:val="22"/>
                  </w:rPr>
                </w:rPrChange>
              </w:rPr>
              <w:t>capesize</w:t>
            </w:r>
            <w:proofErr w:type="spellEnd"/>
            <w:r w:rsidRPr="002E7EBD">
              <w:rPr>
                <w:rFonts w:asciiTheme="minorHAnsi" w:hAnsiTheme="minorHAnsi" w:cstheme="minorHAnsi"/>
                <w:color w:val="000000"/>
                <w:rPrChange w:id="2780" w:author="Chloe Mao" w:date="2022-03-15T23:40:00Z">
                  <w:rPr>
                    <w:rFonts w:asciiTheme="minorHAnsi" w:hAnsiTheme="minorHAnsi" w:cstheme="minorHAnsi"/>
                    <w:color w:val="000000"/>
                    <w:sz w:val="22"/>
                    <w:szCs w:val="22"/>
                  </w:rPr>
                </w:rPrChange>
              </w:rPr>
              <w:t xml:space="preserve"> vessels waiting at the anchorage</w:t>
            </w:r>
          </w:p>
        </w:tc>
        <w:tc>
          <w:tcPr>
            <w:tcW w:w="1067" w:type="dxa"/>
            <w:tcBorders>
              <w:top w:val="single" w:sz="8" w:space="0" w:color="000000" w:themeColor="text1"/>
              <w:left w:val="single" w:sz="8" w:space="0" w:color="000000" w:themeColor="text1"/>
              <w:bottom w:val="single" w:sz="8" w:space="0" w:color="000000" w:themeColor="text1"/>
              <w:right w:val="single" w:sz="12" w:space="0" w:color="000000" w:themeColor="text1"/>
            </w:tcBorders>
            <w:tcMar>
              <w:top w:w="20" w:type="dxa"/>
              <w:left w:w="20" w:type="dxa"/>
              <w:bottom w:w="20" w:type="dxa"/>
              <w:right w:w="20" w:type="dxa"/>
            </w:tcMar>
            <w:hideMark/>
          </w:tcPr>
          <w:p w14:paraId="5143C072"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81"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782" w:author="Chloe Mao" w:date="2022-03-15T23:40:00Z">
                  <w:rPr>
                    <w:rFonts w:asciiTheme="minorHAnsi" w:hAnsiTheme="minorHAnsi" w:cstheme="minorHAnsi"/>
                    <w:color w:val="000000"/>
                    <w:sz w:val="22"/>
                    <w:szCs w:val="22"/>
                  </w:rPr>
                </w:rPrChange>
              </w:rPr>
              <w:t>object</w:t>
            </w:r>
          </w:p>
        </w:tc>
      </w:tr>
      <w:tr w:rsidR="006B4A8F" w:rsidRPr="0054757C" w14:paraId="6BA8A7B8" w14:textId="77777777" w:rsidTr="39612980">
        <w:trPr>
          <w:trHeight w:val="555"/>
        </w:trPr>
        <w:tc>
          <w:tcPr>
            <w:tcW w:w="1509" w:type="dxa"/>
            <w:tcBorders>
              <w:top w:val="single" w:sz="8" w:space="0" w:color="000000" w:themeColor="text1"/>
              <w:left w:val="single" w:sz="12"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7B8CE952"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83"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784" w:author="Chloe Mao" w:date="2022-03-15T23:40:00Z">
                  <w:rPr>
                    <w:rFonts w:asciiTheme="minorHAnsi" w:hAnsiTheme="minorHAnsi" w:cstheme="minorHAnsi"/>
                    <w:color w:val="000000"/>
                    <w:sz w:val="22"/>
                    <w:szCs w:val="22"/>
                  </w:rPr>
                </w:rPrChange>
              </w:rPr>
              <w:t>Panamax (DWT)</w:t>
            </w:r>
          </w:p>
        </w:tc>
        <w:tc>
          <w:tcPr>
            <w:tcW w:w="6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vAlign w:val="bottom"/>
            <w:hideMark/>
          </w:tcPr>
          <w:p w14:paraId="67DFF8CE"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85"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786" w:author="Chloe Mao" w:date="2022-03-15T23:40:00Z">
                  <w:rPr>
                    <w:rFonts w:asciiTheme="minorHAnsi" w:hAnsiTheme="minorHAnsi" w:cstheme="minorHAnsi"/>
                    <w:color w:val="000000"/>
                    <w:sz w:val="22"/>
                    <w:szCs w:val="22"/>
                  </w:rPr>
                </w:rPrChange>
              </w:rPr>
              <w:t xml:space="preserve">total DWT of all the </w:t>
            </w:r>
            <w:proofErr w:type="spellStart"/>
            <w:r w:rsidRPr="002E7EBD">
              <w:rPr>
                <w:rFonts w:asciiTheme="minorHAnsi" w:hAnsiTheme="minorHAnsi" w:cstheme="minorHAnsi"/>
                <w:color w:val="000000"/>
                <w:rPrChange w:id="2787" w:author="Chloe Mao" w:date="2022-03-15T23:40:00Z">
                  <w:rPr>
                    <w:rFonts w:asciiTheme="minorHAnsi" w:hAnsiTheme="minorHAnsi" w:cstheme="minorHAnsi"/>
                    <w:color w:val="000000"/>
                    <w:sz w:val="22"/>
                    <w:szCs w:val="22"/>
                  </w:rPr>
                </w:rPrChange>
              </w:rPr>
              <w:t>panamax</w:t>
            </w:r>
            <w:proofErr w:type="spellEnd"/>
            <w:r w:rsidRPr="002E7EBD">
              <w:rPr>
                <w:rFonts w:asciiTheme="minorHAnsi" w:hAnsiTheme="minorHAnsi" w:cstheme="minorHAnsi"/>
                <w:color w:val="000000"/>
                <w:rPrChange w:id="2788" w:author="Chloe Mao" w:date="2022-03-15T23:40:00Z">
                  <w:rPr>
                    <w:rFonts w:asciiTheme="minorHAnsi" w:hAnsiTheme="minorHAnsi" w:cstheme="minorHAnsi"/>
                    <w:color w:val="000000"/>
                    <w:sz w:val="22"/>
                    <w:szCs w:val="22"/>
                  </w:rPr>
                </w:rPrChange>
              </w:rPr>
              <w:t xml:space="preserve"> vessels waiting at the anchorage.</w:t>
            </w:r>
          </w:p>
        </w:tc>
        <w:tc>
          <w:tcPr>
            <w:tcW w:w="1067" w:type="dxa"/>
            <w:tcBorders>
              <w:top w:val="single" w:sz="8" w:space="0" w:color="000000" w:themeColor="text1"/>
              <w:left w:val="single" w:sz="8" w:space="0" w:color="000000" w:themeColor="text1"/>
              <w:bottom w:val="single" w:sz="8" w:space="0" w:color="000000" w:themeColor="text1"/>
              <w:right w:val="single" w:sz="12" w:space="0" w:color="000000" w:themeColor="text1"/>
            </w:tcBorders>
            <w:tcMar>
              <w:top w:w="20" w:type="dxa"/>
              <w:left w:w="20" w:type="dxa"/>
              <w:bottom w:w="20" w:type="dxa"/>
              <w:right w:w="20" w:type="dxa"/>
            </w:tcMar>
            <w:hideMark/>
          </w:tcPr>
          <w:p w14:paraId="1658E728"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89"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790" w:author="Chloe Mao" w:date="2022-03-15T23:40:00Z">
                  <w:rPr>
                    <w:rFonts w:asciiTheme="minorHAnsi" w:hAnsiTheme="minorHAnsi" w:cstheme="minorHAnsi"/>
                    <w:color w:val="000000"/>
                    <w:sz w:val="22"/>
                    <w:szCs w:val="22"/>
                  </w:rPr>
                </w:rPrChange>
              </w:rPr>
              <w:t>object</w:t>
            </w:r>
          </w:p>
        </w:tc>
      </w:tr>
      <w:tr w:rsidR="006B4A8F" w:rsidRPr="0054757C" w14:paraId="4F8702FD" w14:textId="77777777" w:rsidTr="39612980">
        <w:trPr>
          <w:trHeight w:val="555"/>
        </w:trPr>
        <w:tc>
          <w:tcPr>
            <w:tcW w:w="1509" w:type="dxa"/>
            <w:tcBorders>
              <w:top w:val="single" w:sz="8" w:space="0" w:color="000000" w:themeColor="text1"/>
              <w:left w:val="single" w:sz="12"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403734E8"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91"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792" w:author="Chloe Mao" w:date="2022-03-15T23:40:00Z">
                  <w:rPr>
                    <w:rFonts w:asciiTheme="minorHAnsi" w:hAnsiTheme="minorHAnsi" w:cstheme="minorHAnsi"/>
                    <w:color w:val="000000"/>
                    <w:sz w:val="22"/>
                    <w:szCs w:val="22"/>
                  </w:rPr>
                </w:rPrChange>
              </w:rPr>
              <w:t>Panamax Laden (DWT)</w:t>
            </w:r>
          </w:p>
        </w:tc>
        <w:tc>
          <w:tcPr>
            <w:tcW w:w="6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vAlign w:val="bottom"/>
            <w:hideMark/>
          </w:tcPr>
          <w:p w14:paraId="20F573E3"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93"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794" w:author="Chloe Mao" w:date="2022-03-15T23:40:00Z">
                  <w:rPr>
                    <w:rFonts w:asciiTheme="minorHAnsi" w:hAnsiTheme="minorHAnsi" w:cstheme="minorHAnsi"/>
                    <w:color w:val="000000"/>
                    <w:sz w:val="22"/>
                    <w:szCs w:val="22"/>
                  </w:rPr>
                </w:rPrChange>
              </w:rPr>
              <w:t xml:space="preserve">total laden weight of all </w:t>
            </w:r>
            <w:proofErr w:type="spellStart"/>
            <w:r w:rsidRPr="002E7EBD">
              <w:rPr>
                <w:rFonts w:asciiTheme="minorHAnsi" w:hAnsiTheme="minorHAnsi" w:cstheme="minorHAnsi"/>
                <w:color w:val="000000"/>
                <w:rPrChange w:id="2795" w:author="Chloe Mao" w:date="2022-03-15T23:40:00Z">
                  <w:rPr>
                    <w:rFonts w:asciiTheme="minorHAnsi" w:hAnsiTheme="minorHAnsi" w:cstheme="minorHAnsi"/>
                    <w:color w:val="000000"/>
                    <w:sz w:val="22"/>
                    <w:szCs w:val="22"/>
                  </w:rPr>
                </w:rPrChange>
              </w:rPr>
              <w:t>panamax</w:t>
            </w:r>
            <w:proofErr w:type="spellEnd"/>
            <w:r w:rsidRPr="002E7EBD">
              <w:rPr>
                <w:rFonts w:asciiTheme="minorHAnsi" w:hAnsiTheme="minorHAnsi" w:cstheme="minorHAnsi"/>
                <w:color w:val="000000"/>
                <w:rPrChange w:id="2796" w:author="Chloe Mao" w:date="2022-03-15T23:40:00Z">
                  <w:rPr>
                    <w:rFonts w:asciiTheme="minorHAnsi" w:hAnsiTheme="minorHAnsi" w:cstheme="minorHAnsi"/>
                    <w:color w:val="000000"/>
                    <w:sz w:val="22"/>
                    <w:szCs w:val="22"/>
                  </w:rPr>
                </w:rPrChange>
              </w:rPr>
              <w:t xml:space="preserve"> vessels waiting at the anchorage</w:t>
            </w:r>
          </w:p>
        </w:tc>
        <w:tc>
          <w:tcPr>
            <w:tcW w:w="1067" w:type="dxa"/>
            <w:tcBorders>
              <w:top w:val="single" w:sz="8" w:space="0" w:color="000000" w:themeColor="text1"/>
              <w:left w:val="single" w:sz="8" w:space="0" w:color="000000" w:themeColor="text1"/>
              <w:bottom w:val="single" w:sz="8" w:space="0" w:color="000000" w:themeColor="text1"/>
              <w:right w:val="single" w:sz="12" w:space="0" w:color="000000" w:themeColor="text1"/>
            </w:tcBorders>
            <w:tcMar>
              <w:top w:w="20" w:type="dxa"/>
              <w:left w:w="20" w:type="dxa"/>
              <w:bottom w:w="20" w:type="dxa"/>
              <w:right w:w="20" w:type="dxa"/>
            </w:tcMar>
            <w:hideMark/>
          </w:tcPr>
          <w:p w14:paraId="036B8982"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97"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798" w:author="Chloe Mao" w:date="2022-03-15T23:40:00Z">
                  <w:rPr>
                    <w:rFonts w:asciiTheme="minorHAnsi" w:hAnsiTheme="minorHAnsi" w:cstheme="minorHAnsi"/>
                    <w:color w:val="000000"/>
                    <w:sz w:val="22"/>
                    <w:szCs w:val="22"/>
                  </w:rPr>
                </w:rPrChange>
              </w:rPr>
              <w:t>object</w:t>
            </w:r>
          </w:p>
        </w:tc>
      </w:tr>
      <w:tr w:rsidR="006B4A8F" w:rsidRPr="0054757C" w14:paraId="523A4FED" w14:textId="77777777" w:rsidTr="39612980">
        <w:trPr>
          <w:trHeight w:val="555"/>
        </w:trPr>
        <w:tc>
          <w:tcPr>
            <w:tcW w:w="1509" w:type="dxa"/>
            <w:tcBorders>
              <w:top w:val="single" w:sz="8" w:space="0" w:color="000000" w:themeColor="text1"/>
              <w:left w:val="single" w:sz="12"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098A77AF"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799"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800" w:author="Chloe Mao" w:date="2022-03-15T23:40:00Z">
                  <w:rPr>
                    <w:rFonts w:asciiTheme="minorHAnsi" w:hAnsiTheme="minorHAnsi" w:cstheme="minorHAnsi"/>
                    <w:color w:val="000000"/>
                    <w:sz w:val="22"/>
                    <w:szCs w:val="22"/>
                  </w:rPr>
                </w:rPrChange>
              </w:rPr>
              <w:t>Panamax Unladen (DWT)</w:t>
            </w:r>
          </w:p>
        </w:tc>
        <w:tc>
          <w:tcPr>
            <w:tcW w:w="6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vAlign w:val="bottom"/>
            <w:hideMark/>
          </w:tcPr>
          <w:p w14:paraId="201E2AE6"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801"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802" w:author="Chloe Mao" w:date="2022-03-15T23:40:00Z">
                  <w:rPr>
                    <w:rFonts w:asciiTheme="minorHAnsi" w:hAnsiTheme="minorHAnsi" w:cstheme="minorHAnsi"/>
                    <w:color w:val="000000"/>
                    <w:sz w:val="22"/>
                    <w:szCs w:val="22"/>
                  </w:rPr>
                </w:rPrChange>
              </w:rPr>
              <w:t xml:space="preserve">total unladen weight of all </w:t>
            </w:r>
            <w:proofErr w:type="spellStart"/>
            <w:r w:rsidRPr="002E7EBD">
              <w:rPr>
                <w:rFonts w:asciiTheme="minorHAnsi" w:hAnsiTheme="minorHAnsi" w:cstheme="minorHAnsi"/>
                <w:color w:val="000000"/>
                <w:rPrChange w:id="2803" w:author="Chloe Mao" w:date="2022-03-15T23:40:00Z">
                  <w:rPr>
                    <w:rFonts w:asciiTheme="minorHAnsi" w:hAnsiTheme="minorHAnsi" w:cstheme="minorHAnsi"/>
                    <w:color w:val="000000"/>
                    <w:sz w:val="22"/>
                    <w:szCs w:val="22"/>
                  </w:rPr>
                </w:rPrChange>
              </w:rPr>
              <w:t>panamax</w:t>
            </w:r>
            <w:proofErr w:type="spellEnd"/>
            <w:r w:rsidRPr="002E7EBD">
              <w:rPr>
                <w:rFonts w:asciiTheme="minorHAnsi" w:hAnsiTheme="minorHAnsi" w:cstheme="minorHAnsi"/>
                <w:color w:val="000000"/>
                <w:rPrChange w:id="2804" w:author="Chloe Mao" w:date="2022-03-15T23:40:00Z">
                  <w:rPr>
                    <w:rFonts w:asciiTheme="minorHAnsi" w:hAnsiTheme="minorHAnsi" w:cstheme="minorHAnsi"/>
                    <w:color w:val="000000"/>
                    <w:sz w:val="22"/>
                    <w:szCs w:val="22"/>
                  </w:rPr>
                </w:rPrChange>
              </w:rPr>
              <w:t xml:space="preserve"> vessels waiting at the anchorage</w:t>
            </w:r>
          </w:p>
        </w:tc>
        <w:tc>
          <w:tcPr>
            <w:tcW w:w="1067" w:type="dxa"/>
            <w:tcBorders>
              <w:top w:val="single" w:sz="8" w:space="0" w:color="000000" w:themeColor="text1"/>
              <w:left w:val="single" w:sz="8" w:space="0" w:color="000000" w:themeColor="text1"/>
              <w:bottom w:val="single" w:sz="8" w:space="0" w:color="000000" w:themeColor="text1"/>
              <w:right w:val="single" w:sz="12" w:space="0" w:color="000000" w:themeColor="text1"/>
            </w:tcBorders>
            <w:tcMar>
              <w:top w:w="20" w:type="dxa"/>
              <w:left w:w="20" w:type="dxa"/>
              <w:bottom w:w="20" w:type="dxa"/>
              <w:right w:w="20" w:type="dxa"/>
            </w:tcMar>
            <w:hideMark/>
          </w:tcPr>
          <w:p w14:paraId="4060877B"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805"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806" w:author="Chloe Mao" w:date="2022-03-15T23:40:00Z">
                  <w:rPr>
                    <w:rFonts w:asciiTheme="minorHAnsi" w:hAnsiTheme="minorHAnsi" w:cstheme="minorHAnsi"/>
                    <w:color w:val="000000"/>
                    <w:sz w:val="22"/>
                    <w:szCs w:val="22"/>
                  </w:rPr>
                </w:rPrChange>
              </w:rPr>
              <w:t>object</w:t>
            </w:r>
          </w:p>
        </w:tc>
      </w:tr>
      <w:tr w:rsidR="006B4A8F" w:rsidRPr="0054757C" w14:paraId="3F250763" w14:textId="77777777" w:rsidTr="39612980">
        <w:trPr>
          <w:trHeight w:val="555"/>
        </w:trPr>
        <w:tc>
          <w:tcPr>
            <w:tcW w:w="1509" w:type="dxa"/>
            <w:tcBorders>
              <w:top w:val="single" w:sz="8" w:space="0" w:color="000000" w:themeColor="text1"/>
              <w:left w:val="single" w:sz="12"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22191390"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807"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808" w:author="Chloe Mao" w:date="2022-03-15T23:40:00Z">
                  <w:rPr>
                    <w:rFonts w:asciiTheme="minorHAnsi" w:hAnsiTheme="minorHAnsi" w:cstheme="minorHAnsi"/>
                    <w:color w:val="000000"/>
                    <w:sz w:val="22"/>
                    <w:szCs w:val="22"/>
                  </w:rPr>
                </w:rPrChange>
              </w:rPr>
              <w:lastRenderedPageBreak/>
              <w:t>Handymax (DWT)</w:t>
            </w:r>
          </w:p>
        </w:tc>
        <w:tc>
          <w:tcPr>
            <w:tcW w:w="6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vAlign w:val="bottom"/>
            <w:hideMark/>
          </w:tcPr>
          <w:p w14:paraId="37103455"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809"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810" w:author="Chloe Mao" w:date="2022-03-15T23:40:00Z">
                  <w:rPr>
                    <w:rFonts w:asciiTheme="minorHAnsi" w:hAnsiTheme="minorHAnsi" w:cstheme="minorHAnsi"/>
                    <w:color w:val="000000"/>
                    <w:sz w:val="22"/>
                    <w:szCs w:val="22"/>
                  </w:rPr>
                </w:rPrChange>
              </w:rPr>
              <w:t xml:space="preserve">total DWT of all the </w:t>
            </w:r>
            <w:proofErr w:type="spellStart"/>
            <w:r w:rsidRPr="002E7EBD">
              <w:rPr>
                <w:rFonts w:asciiTheme="minorHAnsi" w:hAnsiTheme="minorHAnsi" w:cstheme="minorHAnsi"/>
                <w:color w:val="000000"/>
                <w:rPrChange w:id="2811" w:author="Chloe Mao" w:date="2022-03-15T23:40:00Z">
                  <w:rPr>
                    <w:rFonts w:asciiTheme="minorHAnsi" w:hAnsiTheme="minorHAnsi" w:cstheme="minorHAnsi"/>
                    <w:color w:val="000000"/>
                    <w:sz w:val="22"/>
                    <w:szCs w:val="22"/>
                  </w:rPr>
                </w:rPrChange>
              </w:rPr>
              <w:t>handymax</w:t>
            </w:r>
            <w:proofErr w:type="spellEnd"/>
            <w:r w:rsidRPr="002E7EBD">
              <w:rPr>
                <w:rFonts w:asciiTheme="minorHAnsi" w:hAnsiTheme="minorHAnsi" w:cstheme="minorHAnsi"/>
                <w:color w:val="000000"/>
                <w:rPrChange w:id="2812" w:author="Chloe Mao" w:date="2022-03-15T23:40:00Z">
                  <w:rPr>
                    <w:rFonts w:asciiTheme="minorHAnsi" w:hAnsiTheme="minorHAnsi" w:cstheme="minorHAnsi"/>
                    <w:color w:val="000000"/>
                    <w:sz w:val="22"/>
                    <w:szCs w:val="22"/>
                  </w:rPr>
                </w:rPrChange>
              </w:rPr>
              <w:t xml:space="preserve"> vessels waiting at the anchorage.</w:t>
            </w:r>
          </w:p>
        </w:tc>
        <w:tc>
          <w:tcPr>
            <w:tcW w:w="1067" w:type="dxa"/>
            <w:tcBorders>
              <w:top w:val="single" w:sz="8" w:space="0" w:color="000000" w:themeColor="text1"/>
              <w:left w:val="single" w:sz="8" w:space="0" w:color="000000" w:themeColor="text1"/>
              <w:bottom w:val="single" w:sz="8" w:space="0" w:color="000000" w:themeColor="text1"/>
              <w:right w:val="single" w:sz="12" w:space="0" w:color="000000" w:themeColor="text1"/>
            </w:tcBorders>
            <w:tcMar>
              <w:top w:w="20" w:type="dxa"/>
              <w:left w:w="20" w:type="dxa"/>
              <w:bottom w:w="20" w:type="dxa"/>
              <w:right w:w="20" w:type="dxa"/>
            </w:tcMar>
            <w:hideMark/>
          </w:tcPr>
          <w:p w14:paraId="03B4837D"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813"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814" w:author="Chloe Mao" w:date="2022-03-15T23:40:00Z">
                  <w:rPr>
                    <w:rFonts w:asciiTheme="minorHAnsi" w:hAnsiTheme="minorHAnsi" w:cstheme="minorHAnsi"/>
                    <w:color w:val="000000"/>
                    <w:sz w:val="22"/>
                    <w:szCs w:val="22"/>
                  </w:rPr>
                </w:rPrChange>
              </w:rPr>
              <w:t>object</w:t>
            </w:r>
          </w:p>
        </w:tc>
      </w:tr>
      <w:tr w:rsidR="006B4A8F" w:rsidRPr="0054757C" w14:paraId="0D5D4568" w14:textId="77777777" w:rsidTr="39612980">
        <w:trPr>
          <w:trHeight w:val="555"/>
        </w:trPr>
        <w:tc>
          <w:tcPr>
            <w:tcW w:w="1509" w:type="dxa"/>
            <w:tcBorders>
              <w:top w:val="single" w:sz="8" w:space="0" w:color="000000" w:themeColor="text1"/>
              <w:left w:val="single" w:sz="12"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0A99248E"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815"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816" w:author="Chloe Mao" w:date="2022-03-15T23:40:00Z">
                  <w:rPr>
                    <w:rFonts w:asciiTheme="minorHAnsi" w:hAnsiTheme="minorHAnsi" w:cstheme="minorHAnsi"/>
                    <w:color w:val="000000"/>
                    <w:sz w:val="22"/>
                    <w:szCs w:val="22"/>
                  </w:rPr>
                </w:rPrChange>
              </w:rPr>
              <w:t>Handymax Laden (DWT)</w:t>
            </w:r>
          </w:p>
        </w:tc>
        <w:tc>
          <w:tcPr>
            <w:tcW w:w="6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vAlign w:val="bottom"/>
            <w:hideMark/>
          </w:tcPr>
          <w:p w14:paraId="301C08EB"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817"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818" w:author="Chloe Mao" w:date="2022-03-15T23:40:00Z">
                  <w:rPr>
                    <w:rFonts w:asciiTheme="minorHAnsi" w:hAnsiTheme="minorHAnsi" w:cstheme="minorHAnsi"/>
                    <w:color w:val="000000"/>
                    <w:sz w:val="22"/>
                    <w:szCs w:val="22"/>
                  </w:rPr>
                </w:rPrChange>
              </w:rPr>
              <w:t xml:space="preserve">total laden weight of all </w:t>
            </w:r>
            <w:proofErr w:type="spellStart"/>
            <w:r w:rsidRPr="002E7EBD">
              <w:rPr>
                <w:rFonts w:asciiTheme="minorHAnsi" w:hAnsiTheme="minorHAnsi" w:cstheme="minorHAnsi"/>
                <w:color w:val="000000"/>
                <w:rPrChange w:id="2819" w:author="Chloe Mao" w:date="2022-03-15T23:40:00Z">
                  <w:rPr>
                    <w:rFonts w:asciiTheme="minorHAnsi" w:hAnsiTheme="minorHAnsi" w:cstheme="minorHAnsi"/>
                    <w:color w:val="000000"/>
                    <w:sz w:val="22"/>
                    <w:szCs w:val="22"/>
                  </w:rPr>
                </w:rPrChange>
              </w:rPr>
              <w:t>handymax</w:t>
            </w:r>
            <w:proofErr w:type="spellEnd"/>
            <w:r w:rsidRPr="002E7EBD">
              <w:rPr>
                <w:rFonts w:asciiTheme="minorHAnsi" w:hAnsiTheme="minorHAnsi" w:cstheme="minorHAnsi"/>
                <w:color w:val="000000"/>
                <w:rPrChange w:id="2820" w:author="Chloe Mao" w:date="2022-03-15T23:40:00Z">
                  <w:rPr>
                    <w:rFonts w:asciiTheme="minorHAnsi" w:hAnsiTheme="minorHAnsi" w:cstheme="minorHAnsi"/>
                    <w:color w:val="000000"/>
                    <w:sz w:val="22"/>
                    <w:szCs w:val="22"/>
                  </w:rPr>
                </w:rPrChange>
              </w:rPr>
              <w:t xml:space="preserve"> vessels waiting at the anchorage</w:t>
            </w:r>
          </w:p>
        </w:tc>
        <w:tc>
          <w:tcPr>
            <w:tcW w:w="1067" w:type="dxa"/>
            <w:tcBorders>
              <w:top w:val="single" w:sz="8" w:space="0" w:color="000000" w:themeColor="text1"/>
              <w:left w:val="single" w:sz="8" w:space="0" w:color="000000" w:themeColor="text1"/>
              <w:bottom w:val="single" w:sz="8" w:space="0" w:color="000000" w:themeColor="text1"/>
              <w:right w:val="single" w:sz="12" w:space="0" w:color="000000" w:themeColor="text1"/>
            </w:tcBorders>
            <w:tcMar>
              <w:top w:w="20" w:type="dxa"/>
              <w:left w:w="20" w:type="dxa"/>
              <w:bottom w:w="20" w:type="dxa"/>
              <w:right w:w="20" w:type="dxa"/>
            </w:tcMar>
            <w:hideMark/>
          </w:tcPr>
          <w:p w14:paraId="3E8EF517"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821"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822" w:author="Chloe Mao" w:date="2022-03-15T23:40:00Z">
                  <w:rPr>
                    <w:rFonts w:asciiTheme="minorHAnsi" w:hAnsiTheme="minorHAnsi" w:cstheme="minorHAnsi"/>
                    <w:color w:val="000000"/>
                    <w:sz w:val="22"/>
                    <w:szCs w:val="22"/>
                  </w:rPr>
                </w:rPrChange>
              </w:rPr>
              <w:t>object</w:t>
            </w:r>
          </w:p>
        </w:tc>
      </w:tr>
      <w:tr w:rsidR="006B4A8F" w:rsidRPr="0054757C" w14:paraId="5177F424" w14:textId="77777777" w:rsidTr="39612980">
        <w:trPr>
          <w:trHeight w:val="555"/>
        </w:trPr>
        <w:tc>
          <w:tcPr>
            <w:tcW w:w="1509" w:type="dxa"/>
            <w:tcBorders>
              <w:top w:val="single" w:sz="8" w:space="0" w:color="000000" w:themeColor="text1"/>
              <w:left w:val="single" w:sz="12"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4E3C5649"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823"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824" w:author="Chloe Mao" w:date="2022-03-15T23:40:00Z">
                  <w:rPr>
                    <w:rFonts w:asciiTheme="minorHAnsi" w:hAnsiTheme="minorHAnsi" w:cstheme="minorHAnsi"/>
                    <w:color w:val="000000"/>
                    <w:sz w:val="22"/>
                    <w:szCs w:val="22"/>
                  </w:rPr>
                </w:rPrChange>
              </w:rPr>
              <w:t>Handymax Unladen (DWT)</w:t>
            </w:r>
          </w:p>
        </w:tc>
        <w:tc>
          <w:tcPr>
            <w:tcW w:w="6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vAlign w:val="bottom"/>
            <w:hideMark/>
          </w:tcPr>
          <w:p w14:paraId="7BC70E80"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825"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826" w:author="Chloe Mao" w:date="2022-03-15T23:40:00Z">
                  <w:rPr>
                    <w:rFonts w:asciiTheme="minorHAnsi" w:hAnsiTheme="minorHAnsi" w:cstheme="minorHAnsi"/>
                    <w:color w:val="000000"/>
                    <w:sz w:val="22"/>
                    <w:szCs w:val="22"/>
                  </w:rPr>
                </w:rPrChange>
              </w:rPr>
              <w:t xml:space="preserve">total unladen weight of all </w:t>
            </w:r>
            <w:proofErr w:type="spellStart"/>
            <w:r w:rsidRPr="002E7EBD">
              <w:rPr>
                <w:rFonts w:asciiTheme="minorHAnsi" w:hAnsiTheme="minorHAnsi" w:cstheme="minorHAnsi"/>
                <w:color w:val="000000"/>
                <w:rPrChange w:id="2827" w:author="Chloe Mao" w:date="2022-03-15T23:40:00Z">
                  <w:rPr>
                    <w:rFonts w:asciiTheme="minorHAnsi" w:hAnsiTheme="minorHAnsi" w:cstheme="minorHAnsi"/>
                    <w:color w:val="000000"/>
                    <w:sz w:val="22"/>
                    <w:szCs w:val="22"/>
                  </w:rPr>
                </w:rPrChange>
              </w:rPr>
              <w:t>handymax</w:t>
            </w:r>
            <w:proofErr w:type="spellEnd"/>
            <w:r w:rsidRPr="002E7EBD">
              <w:rPr>
                <w:rFonts w:asciiTheme="minorHAnsi" w:hAnsiTheme="minorHAnsi" w:cstheme="minorHAnsi"/>
                <w:color w:val="000000"/>
                <w:rPrChange w:id="2828" w:author="Chloe Mao" w:date="2022-03-15T23:40:00Z">
                  <w:rPr>
                    <w:rFonts w:asciiTheme="minorHAnsi" w:hAnsiTheme="minorHAnsi" w:cstheme="minorHAnsi"/>
                    <w:color w:val="000000"/>
                    <w:sz w:val="22"/>
                    <w:szCs w:val="22"/>
                  </w:rPr>
                </w:rPrChange>
              </w:rPr>
              <w:t xml:space="preserve"> vessels waiting at the anchorage</w:t>
            </w:r>
          </w:p>
        </w:tc>
        <w:tc>
          <w:tcPr>
            <w:tcW w:w="1067" w:type="dxa"/>
            <w:tcBorders>
              <w:top w:val="single" w:sz="8" w:space="0" w:color="000000" w:themeColor="text1"/>
              <w:left w:val="single" w:sz="8" w:space="0" w:color="000000" w:themeColor="text1"/>
              <w:bottom w:val="single" w:sz="8" w:space="0" w:color="000000" w:themeColor="text1"/>
              <w:right w:val="single" w:sz="12" w:space="0" w:color="000000" w:themeColor="text1"/>
            </w:tcBorders>
            <w:tcMar>
              <w:top w:w="20" w:type="dxa"/>
              <w:left w:w="20" w:type="dxa"/>
              <w:bottom w:w="20" w:type="dxa"/>
              <w:right w:w="20" w:type="dxa"/>
            </w:tcMar>
            <w:hideMark/>
          </w:tcPr>
          <w:p w14:paraId="1E84387E"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829"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830" w:author="Chloe Mao" w:date="2022-03-15T23:40:00Z">
                  <w:rPr>
                    <w:rFonts w:asciiTheme="minorHAnsi" w:hAnsiTheme="minorHAnsi" w:cstheme="minorHAnsi"/>
                    <w:color w:val="000000"/>
                    <w:sz w:val="22"/>
                    <w:szCs w:val="22"/>
                  </w:rPr>
                </w:rPrChange>
              </w:rPr>
              <w:t>object</w:t>
            </w:r>
          </w:p>
        </w:tc>
      </w:tr>
      <w:tr w:rsidR="006B4A8F" w:rsidRPr="0054757C" w14:paraId="0D7F3CE7" w14:textId="77777777" w:rsidTr="39612980">
        <w:trPr>
          <w:trHeight w:val="555"/>
        </w:trPr>
        <w:tc>
          <w:tcPr>
            <w:tcW w:w="1509" w:type="dxa"/>
            <w:tcBorders>
              <w:top w:val="single" w:sz="8" w:space="0" w:color="000000" w:themeColor="text1"/>
              <w:left w:val="single" w:sz="12"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01DDF607"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831" w:author="Chloe Mao" w:date="2022-03-15T23:40:00Z">
                  <w:rPr>
                    <w:rFonts w:asciiTheme="minorHAnsi" w:hAnsiTheme="minorHAnsi" w:cstheme="minorHAnsi"/>
                    <w:sz w:val="22"/>
                    <w:szCs w:val="22"/>
                  </w:rPr>
                </w:rPrChange>
              </w:rPr>
            </w:pPr>
            <w:proofErr w:type="spellStart"/>
            <w:r w:rsidRPr="002E7EBD">
              <w:rPr>
                <w:rFonts w:asciiTheme="minorHAnsi" w:hAnsiTheme="minorHAnsi" w:cstheme="minorHAnsi"/>
                <w:color w:val="000000"/>
                <w:rPrChange w:id="2832" w:author="Chloe Mao" w:date="2022-03-15T23:40:00Z">
                  <w:rPr>
                    <w:rFonts w:asciiTheme="minorHAnsi" w:hAnsiTheme="minorHAnsi" w:cstheme="minorHAnsi"/>
                    <w:color w:val="000000"/>
                    <w:sz w:val="22"/>
                    <w:szCs w:val="22"/>
                  </w:rPr>
                </w:rPrChange>
              </w:rPr>
              <w:t>Handysize</w:t>
            </w:r>
            <w:proofErr w:type="spellEnd"/>
            <w:r w:rsidRPr="002E7EBD">
              <w:rPr>
                <w:rFonts w:asciiTheme="minorHAnsi" w:hAnsiTheme="minorHAnsi" w:cstheme="minorHAnsi"/>
                <w:color w:val="000000"/>
                <w:rPrChange w:id="2833" w:author="Chloe Mao" w:date="2022-03-15T23:40:00Z">
                  <w:rPr>
                    <w:rFonts w:asciiTheme="minorHAnsi" w:hAnsiTheme="minorHAnsi" w:cstheme="minorHAnsi"/>
                    <w:color w:val="000000"/>
                    <w:sz w:val="22"/>
                    <w:szCs w:val="22"/>
                  </w:rPr>
                </w:rPrChange>
              </w:rPr>
              <w:t xml:space="preserve"> (DWT)</w:t>
            </w:r>
          </w:p>
        </w:tc>
        <w:tc>
          <w:tcPr>
            <w:tcW w:w="6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vAlign w:val="bottom"/>
            <w:hideMark/>
          </w:tcPr>
          <w:p w14:paraId="3B342211"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834"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835" w:author="Chloe Mao" w:date="2022-03-15T23:40:00Z">
                  <w:rPr>
                    <w:rFonts w:asciiTheme="minorHAnsi" w:hAnsiTheme="minorHAnsi" w:cstheme="minorHAnsi"/>
                    <w:color w:val="000000"/>
                    <w:sz w:val="22"/>
                    <w:szCs w:val="22"/>
                  </w:rPr>
                </w:rPrChange>
              </w:rPr>
              <w:t xml:space="preserve">total DWT of all the </w:t>
            </w:r>
            <w:proofErr w:type="spellStart"/>
            <w:r w:rsidRPr="002E7EBD">
              <w:rPr>
                <w:rFonts w:asciiTheme="minorHAnsi" w:hAnsiTheme="minorHAnsi" w:cstheme="minorHAnsi"/>
                <w:color w:val="000000"/>
                <w:rPrChange w:id="2836" w:author="Chloe Mao" w:date="2022-03-15T23:40:00Z">
                  <w:rPr>
                    <w:rFonts w:asciiTheme="minorHAnsi" w:hAnsiTheme="minorHAnsi" w:cstheme="minorHAnsi"/>
                    <w:color w:val="000000"/>
                    <w:sz w:val="22"/>
                    <w:szCs w:val="22"/>
                  </w:rPr>
                </w:rPrChange>
              </w:rPr>
              <w:t>handysize</w:t>
            </w:r>
            <w:proofErr w:type="spellEnd"/>
            <w:r w:rsidRPr="002E7EBD">
              <w:rPr>
                <w:rFonts w:asciiTheme="minorHAnsi" w:hAnsiTheme="minorHAnsi" w:cstheme="minorHAnsi"/>
                <w:color w:val="000000"/>
                <w:rPrChange w:id="2837" w:author="Chloe Mao" w:date="2022-03-15T23:40:00Z">
                  <w:rPr>
                    <w:rFonts w:asciiTheme="minorHAnsi" w:hAnsiTheme="minorHAnsi" w:cstheme="minorHAnsi"/>
                    <w:color w:val="000000"/>
                    <w:sz w:val="22"/>
                    <w:szCs w:val="22"/>
                  </w:rPr>
                </w:rPrChange>
              </w:rPr>
              <w:t xml:space="preserve"> vessels waiting at the anchorage.</w:t>
            </w:r>
          </w:p>
        </w:tc>
        <w:tc>
          <w:tcPr>
            <w:tcW w:w="1067" w:type="dxa"/>
            <w:tcBorders>
              <w:top w:val="single" w:sz="8" w:space="0" w:color="000000" w:themeColor="text1"/>
              <w:left w:val="single" w:sz="8" w:space="0" w:color="000000" w:themeColor="text1"/>
              <w:bottom w:val="single" w:sz="8" w:space="0" w:color="000000" w:themeColor="text1"/>
              <w:right w:val="single" w:sz="12" w:space="0" w:color="000000" w:themeColor="text1"/>
            </w:tcBorders>
            <w:tcMar>
              <w:top w:w="20" w:type="dxa"/>
              <w:left w:w="20" w:type="dxa"/>
              <w:bottom w:w="20" w:type="dxa"/>
              <w:right w:w="20" w:type="dxa"/>
            </w:tcMar>
            <w:hideMark/>
          </w:tcPr>
          <w:p w14:paraId="5A0BB081"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838"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839" w:author="Chloe Mao" w:date="2022-03-15T23:40:00Z">
                  <w:rPr>
                    <w:rFonts w:asciiTheme="minorHAnsi" w:hAnsiTheme="minorHAnsi" w:cstheme="minorHAnsi"/>
                    <w:color w:val="000000"/>
                    <w:sz w:val="22"/>
                    <w:szCs w:val="22"/>
                  </w:rPr>
                </w:rPrChange>
              </w:rPr>
              <w:t>object</w:t>
            </w:r>
          </w:p>
        </w:tc>
      </w:tr>
      <w:tr w:rsidR="006B4A8F" w:rsidRPr="0054757C" w14:paraId="4A29D55B" w14:textId="77777777" w:rsidTr="39612980">
        <w:trPr>
          <w:trHeight w:val="555"/>
        </w:trPr>
        <w:tc>
          <w:tcPr>
            <w:tcW w:w="1509" w:type="dxa"/>
            <w:tcBorders>
              <w:top w:val="single" w:sz="8" w:space="0" w:color="000000" w:themeColor="text1"/>
              <w:left w:val="single" w:sz="12" w:space="0" w:color="000000" w:themeColor="text1"/>
              <w:bottom w:val="single" w:sz="8" w:space="0" w:color="000000" w:themeColor="text1"/>
              <w:right w:val="single" w:sz="8" w:space="0" w:color="000000" w:themeColor="text1"/>
            </w:tcBorders>
            <w:tcMar>
              <w:top w:w="20" w:type="dxa"/>
              <w:left w:w="20" w:type="dxa"/>
              <w:bottom w:w="20" w:type="dxa"/>
              <w:right w:w="20" w:type="dxa"/>
            </w:tcMar>
            <w:hideMark/>
          </w:tcPr>
          <w:p w14:paraId="65501CF1"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840" w:author="Chloe Mao" w:date="2022-03-15T23:40:00Z">
                  <w:rPr>
                    <w:rFonts w:asciiTheme="minorHAnsi" w:hAnsiTheme="minorHAnsi" w:cstheme="minorHAnsi"/>
                    <w:sz w:val="22"/>
                    <w:szCs w:val="22"/>
                  </w:rPr>
                </w:rPrChange>
              </w:rPr>
            </w:pPr>
            <w:proofErr w:type="spellStart"/>
            <w:r w:rsidRPr="002E7EBD">
              <w:rPr>
                <w:rFonts w:asciiTheme="minorHAnsi" w:hAnsiTheme="minorHAnsi" w:cstheme="minorHAnsi"/>
                <w:color w:val="000000"/>
                <w:rPrChange w:id="2841" w:author="Chloe Mao" w:date="2022-03-15T23:40:00Z">
                  <w:rPr>
                    <w:rFonts w:asciiTheme="minorHAnsi" w:hAnsiTheme="minorHAnsi" w:cstheme="minorHAnsi"/>
                    <w:color w:val="000000"/>
                    <w:sz w:val="22"/>
                    <w:szCs w:val="22"/>
                  </w:rPr>
                </w:rPrChange>
              </w:rPr>
              <w:t>Handysize</w:t>
            </w:r>
            <w:proofErr w:type="spellEnd"/>
            <w:r w:rsidRPr="002E7EBD">
              <w:rPr>
                <w:rFonts w:asciiTheme="minorHAnsi" w:hAnsiTheme="minorHAnsi" w:cstheme="minorHAnsi"/>
                <w:color w:val="000000"/>
                <w:rPrChange w:id="2842" w:author="Chloe Mao" w:date="2022-03-15T23:40:00Z">
                  <w:rPr>
                    <w:rFonts w:asciiTheme="minorHAnsi" w:hAnsiTheme="minorHAnsi" w:cstheme="minorHAnsi"/>
                    <w:color w:val="000000"/>
                    <w:sz w:val="22"/>
                    <w:szCs w:val="22"/>
                  </w:rPr>
                </w:rPrChange>
              </w:rPr>
              <w:t xml:space="preserve"> Laden (DWT)</w:t>
            </w:r>
          </w:p>
        </w:tc>
        <w:tc>
          <w:tcPr>
            <w:tcW w:w="6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vAlign w:val="bottom"/>
            <w:hideMark/>
          </w:tcPr>
          <w:p w14:paraId="4D733E24"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843"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844" w:author="Chloe Mao" w:date="2022-03-15T23:40:00Z">
                  <w:rPr>
                    <w:rFonts w:asciiTheme="minorHAnsi" w:hAnsiTheme="minorHAnsi" w:cstheme="minorHAnsi"/>
                    <w:color w:val="000000"/>
                    <w:sz w:val="22"/>
                    <w:szCs w:val="22"/>
                  </w:rPr>
                </w:rPrChange>
              </w:rPr>
              <w:t xml:space="preserve">total laden weight of all </w:t>
            </w:r>
            <w:proofErr w:type="spellStart"/>
            <w:r w:rsidRPr="002E7EBD">
              <w:rPr>
                <w:rFonts w:asciiTheme="minorHAnsi" w:hAnsiTheme="minorHAnsi" w:cstheme="minorHAnsi"/>
                <w:color w:val="000000"/>
                <w:rPrChange w:id="2845" w:author="Chloe Mao" w:date="2022-03-15T23:40:00Z">
                  <w:rPr>
                    <w:rFonts w:asciiTheme="minorHAnsi" w:hAnsiTheme="minorHAnsi" w:cstheme="minorHAnsi"/>
                    <w:color w:val="000000"/>
                    <w:sz w:val="22"/>
                    <w:szCs w:val="22"/>
                  </w:rPr>
                </w:rPrChange>
              </w:rPr>
              <w:t>handysize</w:t>
            </w:r>
            <w:proofErr w:type="spellEnd"/>
            <w:r w:rsidRPr="002E7EBD">
              <w:rPr>
                <w:rFonts w:asciiTheme="minorHAnsi" w:hAnsiTheme="minorHAnsi" w:cstheme="minorHAnsi"/>
                <w:color w:val="000000"/>
                <w:rPrChange w:id="2846" w:author="Chloe Mao" w:date="2022-03-15T23:40:00Z">
                  <w:rPr>
                    <w:rFonts w:asciiTheme="minorHAnsi" w:hAnsiTheme="minorHAnsi" w:cstheme="minorHAnsi"/>
                    <w:color w:val="000000"/>
                    <w:sz w:val="22"/>
                    <w:szCs w:val="22"/>
                  </w:rPr>
                </w:rPrChange>
              </w:rPr>
              <w:t xml:space="preserve"> vessels waiting at the anchorage</w:t>
            </w:r>
          </w:p>
        </w:tc>
        <w:tc>
          <w:tcPr>
            <w:tcW w:w="1067" w:type="dxa"/>
            <w:tcBorders>
              <w:top w:val="single" w:sz="8" w:space="0" w:color="000000" w:themeColor="text1"/>
              <w:left w:val="single" w:sz="8" w:space="0" w:color="000000" w:themeColor="text1"/>
              <w:bottom w:val="single" w:sz="8" w:space="0" w:color="000000" w:themeColor="text1"/>
              <w:right w:val="single" w:sz="12" w:space="0" w:color="000000" w:themeColor="text1"/>
            </w:tcBorders>
            <w:tcMar>
              <w:top w:w="20" w:type="dxa"/>
              <w:left w:w="20" w:type="dxa"/>
              <w:bottom w:w="20" w:type="dxa"/>
              <w:right w:w="20" w:type="dxa"/>
            </w:tcMar>
            <w:hideMark/>
          </w:tcPr>
          <w:p w14:paraId="5923B6D4"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847"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848" w:author="Chloe Mao" w:date="2022-03-15T23:40:00Z">
                  <w:rPr>
                    <w:rFonts w:asciiTheme="minorHAnsi" w:hAnsiTheme="minorHAnsi" w:cstheme="minorHAnsi"/>
                    <w:color w:val="000000"/>
                    <w:sz w:val="22"/>
                    <w:szCs w:val="22"/>
                  </w:rPr>
                </w:rPrChange>
              </w:rPr>
              <w:t>object</w:t>
            </w:r>
          </w:p>
        </w:tc>
      </w:tr>
      <w:tr w:rsidR="006B4A8F" w:rsidRPr="0054757C" w14:paraId="7FB6B439" w14:textId="77777777" w:rsidTr="39612980">
        <w:trPr>
          <w:trHeight w:val="555"/>
        </w:trPr>
        <w:tc>
          <w:tcPr>
            <w:tcW w:w="1509" w:type="dxa"/>
            <w:tcBorders>
              <w:top w:val="single" w:sz="8" w:space="0" w:color="000000" w:themeColor="text1"/>
              <w:left w:val="single" w:sz="12" w:space="0" w:color="000000" w:themeColor="text1"/>
              <w:bottom w:val="single" w:sz="12" w:space="0" w:color="000000" w:themeColor="text1"/>
              <w:right w:val="single" w:sz="8" w:space="0" w:color="000000" w:themeColor="text1"/>
            </w:tcBorders>
            <w:tcMar>
              <w:top w:w="20" w:type="dxa"/>
              <w:left w:w="20" w:type="dxa"/>
              <w:bottom w:w="20" w:type="dxa"/>
              <w:right w:w="20" w:type="dxa"/>
            </w:tcMar>
            <w:hideMark/>
          </w:tcPr>
          <w:p w14:paraId="41EAE4F1"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849" w:author="Chloe Mao" w:date="2022-03-15T23:40:00Z">
                  <w:rPr>
                    <w:rFonts w:asciiTheme="minorHAnsi" w:hAnsiTheme="minorHAnsi" w:cstheme="minorHAnsi"/>
                    <w:sz w:val="22"/>
                    <w:szCs w:val="22"/>
                  </w:rPr>
                </w:rPrChange>
              </w:rPr>
            </w:pPr>
            <w:proofErr w:type="spellStart"/>
            <w:r w:rsidRPr="002E7EBD">
              <w:rPr>
                <w:rFonts w:asciiTheme="minorHAnsi" w:hAnsiTheme="minorHAnsi" w:cstheme="minorHAnsi"/>
                <w:color w:val="000000"/>
                <w:rPrChange w:id="2850" w:author="Chloe Mao" w:date="2022-03-15T23:40:00Z">
                  <w:rPr>
                    <w:rFonts w:asciiTheme="minorHAnsi" w:hAnsiTheme="minorHAnsi" w:cstheme="minorHAnsi"/>
                    <w:color w:val="000000"/>
                    <w:sz w:val="22"/>
                    <w:szCs w:val="22"/>
                  </w:rPr>
                </w:rPrChange>
              </w:rPr>
              <w:t>Handysize</w:t>
            </w:r>
            <w:proofErr w:type="spellEnd"/>
            <w:r w:rsidRPr="002E7EBD">
              <w:rPr>
                <w:rFonts w:asciiTheme="minorHAnsi" w:hAnsiTheme="minorHAnsi" w:cstheme="minorHAnsi"/>
                <w:color w:val="000000"/>
                <w:rPrChange w:id="2851" w:author="Chloe Mao" w:date="2022-03-15T23:40:00Z">
                  <w:rPr>
                    <w:rFonts w:asciiTheme="minorHAnsi" w:hAnsiTheme="minorHAnsi" w:cstheme="minorHAnsi"/>
                    <w:color w:val="000000"/>
                    <w:sz w:val="22"/>
                    <w:szCs w:val="22"/>
                  </w:rPr>
                </w:rPrChange>
              </w:rPr>
              <w:t xml:space="preserve"> Unladen (DWT)</w:t>
            </w:r>
          </w:p>
        </w:tc>
        <w:tc>
          <w:tcPr>
            <w:tcW w:w="6420" w:type="dxa"/>
            <w:tcBorders>
              <w:top w:val="single" w:sz="8" w:space="0" w:color="000000" w:themeColor="text1"/>
              <w:left w:val="single" w:sz="8" w:space="0" w:color="000000" w:themeColor="text1"/>
              <w:bottom w:val="single" w:sz="12" w:space="0" w:color="000000" w:themeColor="text1"/>
              <w:right w:val="single" w:sz="8" w:space="0" w:color="000000" w:themeColor="text1"/>
            </w:tcBorders>
            <w:tcMar>
              <w:top w:w="20" w:type="dxa"/>
              <w:left w:w="20" w:type="dxa"/>
              <w:bottom w:w="20" w:type="dxa"/>
              <w:right w:w="20" w:type="dxa"/>
            </w:tcMar>
            <w:vAlign w:val="bottom"/>
            <w:hideMark/>
          </w:tcPr>
          <w:p w14:paraId="6B5DC611"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852"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853" w:author="Chloe Mao" w:date="2022-03-15T23:40:00Z">
                  <w:rPr>
                    <w:rFonts w:asciiTheme="minorHAnsi" w:hAnsiTheme="minorHAnsi" w:cstheme="minorHAnsi"/>
                    <w:color w:val="000000"/>
                    <w:sz w:val="22"/>
                    <w:szCs w:val="22"/>
                  </w:rPr>
                </w:rPrChange>
              </w:rPr>
              <w:t xml:space="preserve">total unladen weight of all </w:t>
            </w:r>
            <w:proofErr w:type="spellStart"/>
            <w:r w:rsidRPr="002E7EBD">
              <w:rPr>
                <w:rFonts w:asciiTheme="minorHAnsi" w:hAnsiTheme="minorHAnsi" w:cstheme="minorHAnsi"/>
                <w:color w:val="000000"/>
                <w:rPrChange w:id="2854" w:author="Chloe Mao" w:date="2022-03-15T23:40:00Z">
                  <w:rPr>
                    <w:rFonts w:asciiTheme="minorHAnsi" w:hAnsiTheme="minorHAnsi" w:cstheme="minorHAnsi"/>
                    <w:color w:val="000000"/>
                    <w:sz w:val="22"/>
                    <w:szCs w:val="22"/>
                  </w:rPr>
                </w:rPrChange>
              </w:rPr>
              <w:t>handysize</w:t>
            </w:r>
            <w:proofErr w:type="spellEnd"/>
            <w:r w:rsidRPr="002E7EBD">
              <w:rPr>
                <w:rFonts w:asciiTheme="minorHAnsi" w:hAnsiTheme="minorHAnsi" w:cstheme="minorHAnsi"/>
                <w:color w:val="000000"/>
                <w:rPrChange w:id="2855" w:author="Chloe Mao" w:date="2022-03-15T23:40:00Z">
                  <w:rPr>
                    <w:rFonts w:asciiTheme="minorHAnsi" w:hAnsiTheme="minorHAnsi" w:cstheme="minorHAnsi"/>
                    <w:color w:val="000000"/>
                    <w:sz w:val="22"/>
                    <w:szCs w:val="22"/>
                  </w:rPr>
                </w:rPrChange>
              </w:rPr>
              <w:t xml:space="preserve"> vessels waiting at the anchorage</w:t>
            </w:r>
          </w:p>
        </w:tc>
        <w:tc>
          <w:tcPr>
            <w:tcW w:w="1067" w:type="dxa"/>
            <w:tcBorders>
              <w:top w:val="single" w:sz="8" w:space="0" w:color="000000" w:themeColor="text1"/>
              <w:left w:val="single" w:sz="8" w:space="0" w:color="000000" w:themeColor="text1"/>
              <w:bottom w:val="single" w:sz="12" w:space="0" w:color="000000" w:themeColor="text1"/>
              <w:right w:val="single" w:sz="12" w:space="0" w:color="000000" w:themeColor="text1"/>
            </w:tcBorders>
            <w:tcMar>
              <w:top w:w="20" w:type="dxa"/>
              <w:left w:w="20" w:type="dxa"/>
              <w:bottom w:w="20" w:type="dxa"/>
              <w:right w:w="20" w:type="dxa"/>
            </w:tcMar>
            <w:hideMark/>
          </w:tcPr>
          <w:p w14:paraId="07847630" w14:textId="77777777" w:rsidR="006B4A8F" w:rsidRPr="002E7EBD" w:rsidRDefault="006B4A8F" w:rsidP="005F0DBD">
            <w:pPr>
              <w:pStyle w:val="NormalWeb"/>
              <w:spacing w:before="0" w:beforeAutospacing="0" w:after="0" w:afterAutospacing="0"/>
              <w:ind w:left="100"/>
              <w:jc w:val="both"/>
              <w:rPr>
                <w:rFonts w:asciiTheme="minorHAnsi" w:hAnsiTheme="minorHAnsi" w:cstheme="minorHAnsi"/>
                <w:rPrChange w:id="2856" w:author="Chloe Mao" w:date="2022-03-15T23:40:00Z">
                  <w:rPr>
                    <w:rFonts w:asciiTheme="minorHAnsi" w:hAnsiTheme="minorHAnsi" w:cstheme="minorHAnsi"/>
                    <w:sz w:val="22"/>
                    <w:szCs w:val="22"/>
                  </w:rPr>
                </w:rPrChange>
              </w:rPr>
            </w:pPr>
            <w:r w:rsidRPr="002E7EBD">
              <w:rPr>
                <w:rFonts w:asciiTheme="minorHAnsi" w:hAnsiTheme="minorHAnsi" w:cstheme="minorHAnsi"/>
                <w:color w:val="000000"/>
                <w:rPrChange w:id="2857" w:author="Chloe Mao" w:date="2022-03-15T23:40:00Z">
                  <w:rPr>
                    <w:rFonts w:asciiTheme="minorHAnsi" w:hAnsiTheme="minorHAnsi" w:cstheme="minorHAnsi"/>
                    <w:color w:val="000000"/>
                    <w:sz w:val="22"/>
                    <w:szCs w:val="22"/>
                  </w:rPr>
                </w:rPrChange>
              </w:rPr>
              <w:t>object</w:t>
            </w:r>
          </w:p>
        </w:tc>
      </w:tr>
    </w:tbl>
    <w:p w14:paraId="1F2CF608" w14:textId="77777777" w:rsidR="006B4A8F" w:rsidRPr="002E7EBD" w:rsidRDefault="006B4A8F" w:rsidP="005F0DBD">
      <w:pPr>
        <w:pStyle w:val="NormalWeb"/>
        <w:spacing w:before="0" w:beforeAutospacing="0" w:after="0" w:afterAutospacing="0"/>
        <w:jc w:val="both"/>
        <w:rPr>
          <w:rFonts w:asciiTheme="minorHAnsi" w:hAnsiTheme="minorHAnsi" w:cstheme="minorHAnsi"/>
          <w:rPrChange w:id="2858" w:author="Chloe Mao" w:date="2022-03-15T23:40:00Z">
            <w:rPr>
              <w:rFonts w:asciiTheme="minorHAnsi" w:hAnsiTheme="minorHAnsi" w:cstheme="minorHAnsi"/>
              <w:sz w:val="22"/>
              <w:szCs w:val="22"/>
            </w:rPr>
          </w:rPrChange>
        </w:rPr>
      </w:pPr>
      <w:r w:rsidRPr="002E7EBD">
        <w:rPr>
          <w:rFonts w:asciiTheme="minorHAnsi" w:hAnsiTheme="minorHAnsi" w:cstheme="minorHAnsi"/>
          <w:color w:val="0E101A"/>
          <w:rPrChange w:id="2859" w:author="Chloe Mao" w:date="2022-03-15T23:40:00Z">
            <w:rPr>
              <w:rFonts w:asciiTheme="minorHAnsi" w:hAnsiTheme="minorHAnsi" w:cstheme="minorHAnsi"/>
              <w:color w:val="0E101A"/>
              <w:sz w:val="22"/>
              <w:szCs w:val="22"/>
            </w:rPr>
          </w:rPrChange>
        </w:rPr>
        <w:t> </w:t>
      </w:r>
    </w:p>
    <w:p w14:paraId="1AE7462F" w14:textId="77777777" w:rsidR="006B4A8F" w:rsidRPr="002E7EBD" w:rsidRDefault="006B4A8F" w:rsidP="005F0DBD">
      <w:pPr>
        <w:pStyle w:val="NormalWeb"/>
        <w:spacing w:before="0" w:beforeAutospacing="0" w:after="0" w:afterAutospacing="0"/>
        <w:jc w:val="both"/>
        <w:rPr>
          <w:rFonts w:asciiTheme="minorHAnsi" w:hAnsiTheme="minorHAnsi" w:cstheme="minorHAnsi"/>
          <w:rPrChange w:id="2860" w:author="Chloe Mao" w:date="2022-03-15T23:40:00Z">
            <w:rPr>
              <w:rFonts w:asciiTheme="minorHAnsi" w:hAnsiTheme="minorHAnsi" w:cstheme="minorHAnsi"/>
              <w:sz w:val="22"/>
              <w:szCs w:val="22"/>
            </w:rPr>
          </w:rPrChange>
        </w:rPr>
      </w:pPr>
      <w:r w:rsidRPr="002E7EBD">
        <w:rPr>
          <w:rFonts w:asciiTheme="minorHAnsi" w:hAnsiTheme="minorHAnsi" w:cstheme="minorHAnsi"/>
          <w:color w:val="0E101A"/>
          <w:rPrChange w:id="2861" w:author="Chloe Mao" w:date="2022-03-15T23:40:00Z">
            <w:rPr>
              <w:rFonts w:asciiTheme="minorHAnsi" w:hAnsiTheme="minorHAnsi" w:cstheme="minorHAnsi"/>
              <w:color w:val="0E101A"/>
              <w:sz w:val="22"/>
              <w:szCs w:val="22"/>
            </w:rPr>
          </w:rPrChange>
        </w:rPr>
        <w:t>Table 3-2 feature description for Bulk Congestion Daily History files</w:t>
      </w:r>
    </w:p>
    <w:p w14:paraId="357C322C" w14:textId="77777777" w:rsidR="006B4A8F" w:rsidRPr="002E7EBD" w:rsidRDefault="006B4A8F" w:rsidP="005F0DBD">
      <w:pPr>
        <w:pStyle w:val="NormalWeb"/>
        <w:spacing w:before="0" w:beforeAutospacing="0" w:after="0" w:afterAutospacing="0"/>
        <w:jc w:val="both"/>
        <w:rPr>
          <w:rFonts w:asciiTheme="minorHAnsi" w:hAnsiTheme="minorHAnsi" w:cstheme="minorHAnsi"/>
          <w:rPrChange w:id="2862" w:author="Chloe Mao" w:date="2022-03-15T23:40:00Z">
            <w:rPr>
              <w:rFonts w:asciiTheme="minorHAnsi" w:hAnsiTheme="minorHAnsi" w:cstheme="minorHAnsi"/>
              <w:sz w:val="22"/>
              <w:szCs w:val="22"/>
            </w:rPr>
          </w:rPrChange>
        </w:rPr>
      </w:pPr>
      <w:r w:rsidRPr="002E7EBD">
        <w:rPr>
          <w:rFonts w:asciiTheme="minorHAnsi" w:hAnsiTheme="minorHAnsi" w:cstheme="minorHAnsi"/>
          <w:color w:val="0E101A"/>
          <w:rPrChange w:id="2863" w:author="Chloe Mao" w:date="2022-03-15T23:40:00Z">
            <w:rPr>
              <w:rFonts w:asciiTheme="minorHAnsi" w:hAnsiTheme="minorHAnsi" w:cstheme="minorHAnsi"/>
              <w:color w:val="0E101A"/>
              <w:sz w:val="22"/>
              <w:szCs w:val="22"/>
            </w:rPr>
          </w:rPrChange>
        </w:rPr>
        <w:t> </w:t>
      </w:r>
    </w:p>
    <w:p w14:paraId="789D8531" w14:textId="77777777" w:rsidR="006B4A8F" w:rsidRPr="002E7EBD" w:rsidRDefault="006B4A8F" w:rsidP="005F0DBD">
      <w:pPr>
        <w:pStyle w:val="NormalWeb"/>
        <w:spacing w:before="0" w:beforeAutospacing="0" w:after="0" w:afterAutospacing="0"/>
        <w:jc w:val="both"/>
        <w:rPr>
          <w:rFonts w:asciiTheme="minorHAnsi" w:hAnsiTheme="minorHAnsi" w:cstheme="minorHAnsi"/>
          <w:rPrChange w:id="2864" w:author="Chloe Mao" w:date="2022-03-15T23:40:00Z">
            <w:rPr>
              <w:rFonts w:asciiTheme="minorHAnsi" w:hAnsiTheme="minorHAnsi" w:cstheme="minorHAnsi"/>
              <w:sz w:val="22"/>
              <w:szCs w:val="22"/>
            </w:rPr>
          </w:rPrChange>
        </w:rPr>
      </w:pPr>
      <w:r w:rsidRPr="002E7EBD">
        <w:rPr>
          <w:rFonts w:asciiTheme="minorHAnsi" w:hAnsiTheme="minorHAnsi" w:cstheme="minorHAnsi"/>
          <w:color w:val="0E101A"/>
          <w:rPrChange w:id="2865" w:author="Chloe Mao" w:date="2022-03-15T23:40:00Z">
            <w:rPr>
              <w:rFonts w:asciiTheme="minorHAnsi" w:hAnsiTheme="minorHAnsi" w:cstheme="minorHAnsi"/>
              <w:color w:val="0E101A"/>
              <w:sz w:val="22"/>
              <w:szCs w:val="22"/>
            </w:rPr>
          </w:rPrChange>
        </w:rPr>
        <w:t xml:space="preserve">Besides, I use describe function in python to summarize these two data sets for each year, the results for each year are in </w:t>
      </w:r>
      <w:proofErr w:type="gramStart"/>
      <w:r w:rsidRPr="002E7EBD">
        <w:rPr>
          <w:rFonts w:asciiTheme="minorHAnsi" w:hAnsiTheme="minorHAnsi" w:cstheme="minorHAnsi"/>
          <w:color w:val="0E101A"/>
          <w:rPrChange w:id="2866" w:author="Chloe Mao" w:date="2022-03-15T23:40:00Z">
            <w:rPr>
              <w:rFonts w:asciiTheme="minorHAnsi" w:hAnsiTheme="minorHAnsi" w:cstheme="minorHAnsi"/>
              <w:color w:val="0E101A"/>
              <w:sz w:val="22"/>
              <w:szCs w:val="22"/>
            </w:rPr>
          </w:rPrChange>
        </w:rPr>
        <w:t>the .</w:t>
      </w:r>
      <w:proofErr w:type="spellStart"/>
      <w:r w:rsidRPr="002E7EBD">
        <w:rPr>
          <w:rFonts w:asciiTheme="minorHAnsi" w:hAnsiTheme="minorHAnsi" w:cstheme="minorHAnsi"/>
          <w:color w:val="0E101A"/>
          <w:rPrChange w:id="2867" w:author="Chloe Mao" w:date="2022-03-15T23:40:00Z">
            <w:rPr>
              <w:rFonts w:asciiTheme="minorHAnsi" w:hAnsiTheme="minorHAnsi" w:cstheme="minorHAnsi"/>
              <w:color w:val="0E101A"/>
              <w:sz w:val="22"/>
              <w:szCs w:val="22"/>
            </w:rPr>
          </w:rPrChange>
        </w:rPr>
        <w:t>ipynb</w:t>
      </w:r>
      <w:proofErr w:type="spellEnd"/>
      <w:proofErr w:type="gramEnd"/>
      <w:r w:rsidRPr="002E7EBD">
        <w:rPr>
          <w:rFonts w:asciiTheme="minorHAnsi" w:hAnsiTheme="minorHAnsi" w:cstheme="minorHAnsi"/>
          <w:color w:val="0E101A"/>
          <w:rPrChange w:id="2868" w:author="Chloe Mao" w:date="2022-03-15T23:40:00Z">
            <w:rPr>
              <w:rFonts w:asciiTheme="minorHAnsi" w:hAnsiTheme="minorHAnsi" w:cstheme="minorHAnsi"/>
              <w:color w:val="0E101A"/>
              <w:sz w:val="22"/>
              <w:szCs w:val="22"/>
            </w:rPr>
          </w:rPrChange>
        </w:rPr>
        <w:t xml:space="preserve"> files.</w:t>
      </w:r>
    </w:p>
    <w:p w14:paraId="4E0BA661" w14:textId="77777777" w:rsidR="006B4A8F" w:rsidRPr="002E7EBD" w:rsidRDefault="006B4A8F" w:rsidP="005F0DBD">
      <w:pPr>
        <w:pStyle w:val="NormalWeb"/>
        <w:spacing w:before="0" w:beforeAutospacing="0" w:after="0" w:afterAutospacing="0"/>
        <w:jc w:val="both"/>
        <w:rPr>
          <w:rFonts w:asciiTheme="minorHAnsi" w:hAnsiTheme="minorHAnsi" w:cstheme="minorHAnsi"/>
          <w:rPrChange w:id="2869" w:author="Chloe Mao" w:date="2022-03-15T23:40:00Z">
            <w:rPr>
              <w:rFonts w:asciiTheme="minorHAnsi" w:hAnsiTheme="minorHAnsi" w:cstheme="minorHAnsi"/>
              <w:sz w:val="22"/>
              <w:szCs w:val="22"/>
            </w:rPr>
          </w:rPrChange>
        </w:rPr>
      </w:pPr>
      <w:r w:rsidRPr="002E7EBD">
        <w:rPr>
          <w:rFonts w:asciiTheme="minorHAnsi" w:hAnsiTheme="minorHAnsi" w:cstheme="minorHAnsi"/>
          <w:color w:val="0E101A"/>
          <w:rPrChange w:id="2870" w:author="Chloe Mao" w:date="2022-03-15T23:40:00Z">
            <w:rPr>
              <w:rFonts w:asciiTheme="minorHAnsi" w:hAnsiTheme="minorHAnsi" w:cstheme="minorHAnsi"/>
              <w:color w:val="0E101A"/>
              <w:sz w:val="22"/>
              <w:szCs w:val="22"/>
            </w:rPr>
          </w:rPrChange>
        </w:rPr>
        <w:t> </w:t>
      </w:r>
    </w:p>
    <w:p w14:paraId="2FFAC190" w14:textId="77777777" w:rsidR="006B4A8F" w:rsidRPr="002E7EBD" w:rsidRDefault="006B4A8F" w:rsidP="005F0DBD">
      <w:pPr>
        <w:pStyle w:val="NormalWeb"/>
        <w:spacing w:before="0" w:beforeAutospacing="0" w:after="0" w:afterAutospacing="0"/>
        <w:jc w:val="both"/>
        <w:rPr>
          <w:rFonts w:asciiTheme="minorHAnsi" w:hAnsiTheme="minorHAnsi" w:cstheme="minorHAnsi"/>
          <w:rPrChange w:id="2871" w:author="Chloe Mao" w:date="2022-03-15T23:40:00Z">
            <w:rPr>
              <w:rFonts w:asciiTheme="minorHAnsi" w:hAnsiTheme="minorHAnsi" w:cstheme="minorHAnsi"/>
              <w:sz w:val="22"/>
              <w:szCs w:val="22"/>
            </w:rPr>
          </w:rPrChange>
        </w:rPr>
      </w:pPr>
      <w:r w:rsidRPr="002E7EBD">
        <w:rPr>
          <w:rFonts w:asciiTheme="minorHAnsi" w:hAnsiTheme="minorHAnsi" w:cstheme="minorHAnsi"/>
          <w:color w:val="0E101A"/>
          <w:rPrChange w:id="2872" w:author="Chloe Mao" w:date="2022-03-15T23:40:00Z">
            <w:rPr>
              <w:rFonts w:asciiTheme="minorHAnsi" w:hAnsiTheme="minorHAnsi" w:cstheme="minorHAnsi"/>
              <w:color w:val="0E101A"/>
              <w:sz w:val="22"/>
              <w:szCs w:val="22"/>
            </w:rPr>
          </w:rPrChange>
        </w:rPr>
        <w:t> </w:t>
      </w:r>
    </w:p>
    <w:p w14:paraId="41E0817C" w14:textId="77777777" w:rsidR="006B4A8F" w:rsidRPr="002E7EBD" w:rsidRDefault="006B4A8F">
      <w:pPr>
        <w:pStyle w:val="Heading2"/>
        <w:rPr>
          <w:rPrChange w:id="2873" w:author="Chloe Mao" w:date="2022-03-15T23:40:00Z">
            <w:rPr>
              <w:rFonts w:asciiTheme="minorHAnsi" w:hAnsiTheme="minorHAnsi" w:cstheme="minorHAnsi"/>
              <w:sz w:val="22"/>
              <w:szCs w:val="22"/>
            </w:rPr>
          </w:rPrChange>
        </w:rPr>
        <w:pPrChange w:id="2874" w:author="Chloe Mao" w:date="2022-03-15T23:40:00Z">
          <w:pPr>
            <w:pStyle w:val="Heading3"/>
            <w:spacing w:before="320" w:line="240" w:lineRule="auto"/>
            <w:jc w:val="both"/>
          </w:pPr>
        </w:pPrChange>
      </w:pPr>
      <w:bookmarkStart w:id="2875" w:name="_Toc98273968"/>
      <w:r w:rsidRPr="002E7EBD">
        <w:rPr>
          <w:rPrChange w:id="2876" w:author="Chloe Mao" w:date="2022-03-15T23:40:00Z">
            <w:rPr>
              <w:rFonts w:asciiTheme="minorHAnsi" w:hAnsiTheme="minorHAnsi" w:cstheme="minorHAnsi"/>
              <w:b/>
              <w:bCs/>
              <w:color w:val="434343"/>
              <w:sz w:val="22"/>
              <w:szCs w:val="22"/>
            </w:rPr>
          </w:rPrChange>
        </w:rPr>
        <w:t>Data pre-processing solutions and the justification of your final choice of solution</w:t>
      </w:r>
      <w:bookmarkEnd w:id="2875"/>
    </w:p>
    <w:p w14:paraId="5CD45985" w14:textId="77777777" w:rsidR="006B4A8F" w:rsidRPr="002E7EBD" w:rsidRDefault="006B4A8F" w:rsidP="005F0DBD">
      <w:pPr>
        <w:pStyle w:val="NormalWeb"/>
        <w:spacing w:before="0" w:beforeAutospacing="0" w:after="0" w:afterAutospacing="0"/>
        <w:jc w:val="both"/>
        <w:rPr>
          <w:del w:id="2877" w:author="Chloe Mao" w:date="2022-03-15T21:55:00Z"/>
          <w:rFonts w:asciiTheme="minorHAnsi" w:hAnsiTheme="minorHAnsi" w:cstheme="minorHAnsi"/>
          <w:rPrChange w:id="2878" w:author="Chloe Mao" w:date="2022-03-15T23:40:00Z">
            <w:rPr>
              <w:del w:id="2879" w:author="Chloe Mao" w:date="2022-03-15T21:55:00Z"/>
              <w:rFonts w:asciiTheme="minorHAnsi" w:hAnsiTheme="minorHAnsi" w:cstheme="minorHAnsi"/>
              <w:sz w:val="22"/>
              <w:szCs w:val="22"/>
            </w:rPr>
          </w:rPrChange>
        </w:rPr>
      </w:pPr>
      <w:del w:id="2880" w:author="Chloe Mao" w:date="2022-03-15T21:55:00Z">
        <w:r w:rsidRPr="0076593D">
          <w:rPr>
            <w:rFonts w:cstheme="minorHAnsi"/>
            <w:color w:val="0E101A"/>
          </w:rPr>
          <w:delText> </w:delText>
        </w:r>
      </w:del>
    </w:p>
    <w:p w14:paraId="597B3D99" w14:textId="77777777" w:rsidR="006B4A8F" w:rsidRPr="002E7EBD" w:rsidRDefault="006B4A8F" w:rsidP="005F0DBD">
      <w:pPr>
        <w:pStyle w:val="NormalWeb"/>
        <w:spacing w:before="0" w:beforeAutospacing="0" w:after="0" w:afterAutospacing="0"/>
        <w:jc w:val="both"/>
        <w:rPr>
          <w:rFonts w:asciiTheme="minorHAnsi" w:hAnsiTheme="minorHAnsi" w:cstheme="minorHAnsi"/>
          <w:rPrChange w:id="2881" w:author="Chloe Mao" w:date="2022-03-15T23:40:00Z">
            <w:rPr>
              <w:rFonts w:asciiTheme="minorHAnsi" w:hAnsiTheme="minorHAnsi" w:cstheme="minorHAnsi"/>
              <w:sz w:val="22"/>
              <w:szCs w:val="22"/>
            </w:rPr>
          </w:rPrChange>
        </w:rPr>
      </w:pPr>
      <w:r w:rsidRPr="002E7EBD">
        <w:rPr>
          <w:rFonts w:asciiTheme="minorHAnsi" w:hAnsiTheme="minorHAnsi" w:cstheme="minorHAnsi"/>
          <w:color w:val="0E101A"/>
          <w:rPrChange w:id="2882" w:author="Chloe Mao" w:date="2022-03-15T23:40:00Z">
            <w:rPr>
              <w:rFonts w:asciiTheme="minorHAnsi" w:hAnsiTheme="minorHAnsi" w:cstheme="minorHAnsi"/>
              <w:color w:val="0E101A"/>
              <w:sz w:val="22"/>
              <w:szCs w:val="22"/>
            </w:rPr>
          </w:rPrChange>
        </w:rPr>
        <w:t>I checked these data and found the following problems. For each problem, I used suitable methods to cope with. </w:t>
      </w:r>
    </w:p>
    <w:p w14:paraId="67F70134" w14:textId="77777777" w:rsidR="006B4A8F" w:rsidRPr="002E7EBD" w:rsidRDefault="006B4A8F" w:rsidP="005F0DBD">
      <w:pPr>
        <w:pStyle w:val="NormalWeb"/>
        <w:spacing w:before="0" w:beforeAutospacing="0" w:after="0" w:afterAutospacing="0"/>
        <w:jc w:val="both"/>
        <w:rPr>
          <w:rFonts w:asciiTheme="minorHAnsi" w:hAnsiTheme="minorHAnsi" w:cstheme="minorHAnsi"/>
          <w:rPrChange w:id="2883" w:author="Chloe Mao" w:date="2022-03-15T23:40:00Z">
            <w:rPr>
              <w:rFonts w:asciiTheme="minorHAnsi" w:hAnsiTheme="minorHAnsi" w:cstheme="minorHAnsi"/>
              <w:sz w:val="22"/>
              <w:szCs w:val="22"/>
            </w:rPr>
          </w:rPrChange>
        </w:rPr>
      </w:pPr>
      <w:r w:rsidRPr="002E7EBD">
        <w:rPr>
          <w:rFonts w:asciiTheme="minorHAnsi" w:hAnsiTheme="minorHAnsi" w:cstheme="minorHAnsi"/>
          <w:color w:val="0E101A"/>
          <w:rPrChange w:id="2884" w:author="Chloe Mao" w:date="2022-03-15T23:40:00Z">
            <w:rPr>
              <w:rFonts w:asciiTheme="minorHAnsi" w:hAnsiTheme="minorHAnsi" w:cstheme="minorHAnsi"/>
              <w:color w:val="0E101A"/>
              <w:sz w:val="22"/>
              <w:szCs w:val="22"/>
            </w:rPr>
          </w:rPrChange>
        </w:rPr>
        <w:t> </w:t>
      </w:r>
    </w:p>
    <w:p w14:paraId="09F613F1" w14:textId="77777777" w:rsidR="006B4A8F" w:rsidRPr="002E7EBD" w:rsidRDefault="006B4A8F" w:rsidP="005F0DBD">
      <w:pPr>
        <w:pStyle w:val="NormalWeb"/>
        <w:spacing w:before="0" w:beforeAutospacing="0" w:after="0" w:afterAutospacing="0"/>
        <w:jc w:val="both"/>
        <w:rPr>
          <w:rFonts w:asciiTheme="minorHAnsi" w:hAnsiTheme="minorHAnsi" w:cstheme="minorHAnsi"/>
          <w:rPrChange w:id="2885" w:author="Chloe Mao" w:date="2022-03-15T23:40:00Z">
            <w:rPr>
              <w:rFonts w:asciiTheme="minorHAnsi" w:hAnsiTheme="minorHAnsi" w:cstheme="minorHAnsi"/>
              <w:sz w:val="22"/>
              <w:szCs w:val="22"/>
            </w:rPr>
          </w:rPrChange>
        </w:rPr>
      </w:pPr>
      <w:r w:rsidRPr="002E7EBD">
        <w:rPr>
          <w:rFonts w:asciiTheme="minorHAnsi" w:hAnsiTheme="minorHAnsi" w:cstheme="minorHAnsi"/>
          <w:color w:val="0E101A"/>
          <w:rPrChange w:id="2886" w:author="Chloe Mao" w:date="2022-03-15T23:40:00Z">
            <w:rPr>
              <w:rFonts w:asciiTheme="minorHAnsi" w:hAnsiTheme="minorHAnsi" w:cstheme="minorHAnsi"/>
              <w:color w:val="0E101A"/>
              <w:sz w:val="22"/>
              <w:szCs w:val="22"/>
            </w:rPr>
          </w:rPrChange>
        </w:rPr>
        <w:t>1) Missing value:</w:t>
      </w:r>
    </w:p>
    <w:p w14:paraId="4067B52E" w14:textId="77777777" w:rsidR="006B4A8F" w:rsidRPr="002E7EBD" w:rsidRDefault="006B4A8F" w:rsidP="005F0DBD">
      <w:pPr>
        <w:pStyle w:val="NormalWeb"/>
        <w:spacing w:before="0" w:beforeAutospacing="0" w:after="0" w:afterAutospacing="0"/>
        <w:jc w:val="both"/>
        <w:rPr>
          <w:rFonts w:asciiTheme="minorHAnsi" w:hAnsiTheme="minorHAnsi" w:cstheme="minorHAnsi"/>
          <w:rPrChange w:id="2887" w:author="Chloe Mao" w:date="2022-03-15T23:40:00Z">
            <w:rPr>
              <w:rFonts w:asciiTheme="minorHAnsi" w:hAnsiTheme="minorHAnsi" w:cstheme="minorHAnsi"/>
              <w:sz w:val="22"/>
              <w:szCs w:val="22"/>
            </w:rPr>
          </w:rPrChange>
        </w:rPr>
      </w:pPr>
      <w:r w:rsidRPr="002E7EBD">
        <w:rPr>
          <w:rFonts w:asciiTheme="minorHAnsi" w:hAnsiTheme="minorHAnsi" w:cstheme="minorHAnsi"/>
          <w:color w:val="0E101A"/>
          <w:rPrChange w:id="2888" w:author="Chloe Mao" w:date="2022-03-15T23:40:00Z">
            <w:rPr>
              <w:rFonts w:asciiTheme="minorHAnsi" w:hAnsiTheme="minorHAnsi" w:cstheme="minorHAnsi"/>
              <w:color w:val="0E101A"/>
              <w:sz w:val="22"/>
              <w:szCs w:val="22"/>
            </w:rPr>
          </w:rPrChange>
        </w:rPr>
        <w:t>There is no missing value in Bulkers Congestion Daily History. The two features, “Berth” and “Vessel Type”, have missing Bulk values in Waiting Time files. For handling missing values, I delete all rows with missing values because we just delete about 1.5% of rows for each data set. Listwise deletion is reasonable in this case. </w:t>
      </w:r>
    </w:p>
    <w:p w14:paraId="659E7B21" w14:textId="77777777" w:rsidR="006B4A8F" w:rsidRPr="002E7EBD" w:rsidRDefault="006B4A8F" w:rsidP="005F0DBD">
      <w:pPr>
        <w:pStyle w:val="NormalWeb"/>
        <w:spacing w:before="0" w:beforeAutospacing="0" w:after="0" w:afterAutospacing="0"/>
        <w:jc w:val="both"/>
        <w:rPr>
          <w:rFonts w:asciiTheme="minorHAnsi" w:hAnsiTheme="minorHAnsi" w:cstheme="minorHAnsi"/>
          <w:rPrChange w:id="2889" w:author="Chloe Mao" w:date="2022-03-15T23:40:00Z">
            <w:rPr>
              <w:rFonts w:asciiTheme="minorHAnsi" w:hAnsiTheme="minorHAnsi" w:cstheme="minorHAnsi"/>
              <w:sz w:val="22"/>
              <w:szCs w:val="22"/>
            </w:rPr>
          </w:rPrChange>
        </w:rPr>
      </w:pPr>
      <w:r w:rsidRPr="002E7EBD">
        <w:rPr>
          <w:rFonts w:asciiTheme="minorHAnsi" w:hAnsiTheme="minorHAnsi" w:cstheme="minorHAnsi"/>
          <w:color w:val="0E101A"/>
          <w:rPrChange w:id="2890" w:author="Chloe Mao" w:date="2022-03-15T23:40:00Z">
            <w:rPr>
              <w:rFonts w:asciiTheme="minorHAnsi" w:hAnsiTheme="minorHAnsi" w:cstheme="minorHAnsi"/>
              <w:color w:val="0E101A"/>
              <w:sz w:val="22"/>
              <w:szCs w:val="22"/>
            </w:rPr>
          </w:rPrChange>
        </w:rPr>
        <w:t> </w:t>
      </w:r>
    </w:p>
    <w:p w14:paraId="0BE67D87" w14:textId="77777777" w:rsidR="006B4A8F" w:rsidRPr="002E7EBD" w:rsidRDefault="006B4A8F" w:rsidP="005F0DBD">
      <w:pPr>
        <w:pStyle w:val="NormalWeb"/>
        <w:spacing w:before="0" w:beforeAutospacing="0" w:after="0" w:afterAutospacing="0"/>
        <w:jc w:val="both"/>
        <w:rPr>
          <w:rFonts w:asciiTheme="minorHAnsi" w:hAnsiTheme="minorHAnsi" w:cstheme="minorHAnsi"/>
          <w:rPrChange w:id="2891" w:author="Chloe Mao" w:date="2022-03-15T23:40:00Z">
            <w:rPr>
              <w:rFonts w:asciiTheme="minorHAnsi" w:hAnsiTheme="minorHAnsi" w:cstheme="minorHAnsi"/>
              <w:sz w:val="22"/>
              <w:szCs w:val="22"/>
            </w:rPr>
          </w:rPrChange>
        </w:rPr>
      </w:pPr>
      <w:r w:rsidRPr="002E7EBD">
        <w:rPr>
          <w:rFonts w:asciiTheme="minorHAnsi" w:hAnsiTheme="minorHAnsi" w:cstheme="minorHAnsi"/>
          <w:color w:val="0E101A"/>
          <w:rPrChange w:id="2892" w:author="Chloe Mao" w:date="2022-03-15T23:40:00Z">
            <w:rPr>
              <w:rFonts w:asciiTheme="minorHAnsi" w:hAnsiTheme="minorHAnsi" w:cstheme="minorHAnsi"/>
              <w:color w:val="0E101A"/>
              <w:sz w:val="22"/>
              <w:szCs w:val="22"/>
            </w:rPr>
          </w:rPrChange>
        </w:rPr>
        <w:t>2) Outliers: </w:t>
      </w:r>
    </w:p>
    <w:p w14:paraId="246A6409" w14:textId="77777777" w:rsidR="006B4A8F" w:rsidRPr="002E7EBD" w:rsidRDefault="006B4A8F" w:rsidP="005F0DBD">
      <w:pPr>
        <w:pStyle w:val="NormalWeb"/>
        <w:spacing w:before="0" w:beforeAutospacing="0" w:after="0" w:afterAutospacing="0"/>
        <w:jc w:val="both"/>
        <w:rPr>
          <w:rFonts w:asciiTheme="minorHAnsi" w:hAnsiTheme="minorHAnsi" w:cstheme="minorHAnsi"/>
          <w:rPrChange w:id="2893" w:author="Chloe Mao" w:date="2022-03-15T23:40:00Z">
            <w:rPr>
              <w:rFonts w:asciiTheme="minorHAnsi" w:hAnsiTheme="minorHAnsi" w:cstheme="minorHAnsi"/>
              <w:sz w:val="22"/>
              <w:szCs w:val="22"/>
            </w:rPr>
          </w:rPrChange>
        </w:rPr>
      </w:pPr>
      <w:commentRangeStart w:id="2894"/>
      <w:r w:rsidRPr="002E7EBD">
        <w:rPr>
          <w:rFonts w:asciiTheme="minorHAnsi" w:hAnsiTheme="minorHAnsi" w:cstheme="minorHAnsi"/>
          <w:color w:val="0E101A"/>
          <w:rPrChange w:id="2895" w:author="Chloe Mao" w:date="2022-03-15T23:40:00Z">
            <w:rPr>
              <w:rFonts w:asciiTheme="minorHAnsi" w:hAnsiTheme="minorHAnsi" w:cstheme="minorHAnsi"/>
              <w:color w:val="0E101A"/>
              <w:sz w:val="22"/>
              <w:szCs w:val="22"/>
            </w:rPr>
          </w:rPrChange>
        </w:rPr>
        <w:t xml:space="preserve">The feature “Waiting Time (Days)” in Waiting Time files has outliers. I set the 95 </w:t>
      </w:r>
      <w:proofErr w:type="gramStart"/>
      <w:r w:rsidRPr="002E7EBD">
        <w:rPr>
          <w:rFonts w:asciiTheme="minorHAnsi" w:hAnsiTheme="minorHAnsi" w:cstheme="minorHAnsi"/>
          <w:color w:val="0E101A"/>
          <w:rPrChange w:id="2896" w:author="Chloe Mao" w:date="2022-03-15T23:40:00Z">
            <w:rPr>
              <w:rFonts w:asciiTheme="minorHAnsi" w:hAnsiTheme="minorHAnsi" w:cstheme="minorHAnsi"/>
              <w:color w:val="0E101A"/>
              <w:sz w:val="22"/>
              <w:szCs w:val="22"/>
            </w:rPr>
          </w:rPrChange>
        </w:rPr>
        <w:t>percentile</w:t>
      </w:r>
      <w:proofErr w:type="gramEnd"/>
      <w:r w:rsidRPr="002E7EBD">
        <w:rPr>
          <w:rFonts w:asciiTheme="minorHAnsi" w:hAnsiTheme="minorHAnsi" w:cstheme="minorHAnsi"/>
          <w:color w:val="0E101A"/>
          <w:rPrChange w:id="2897" w:author="Chloe Mao" w:date="2022-03-15T23:40:00Z">
            <w:rPr>
              <w:rFonts w:asciiTheme="minorHAnsi" w:hAnsiTheme="minorHAnsi" w:cstheme="minorHAnsi"/>
              <w:color w:val="0E101A"/>
              <w:sz w:val="22"/>
              <w:szCs w:val="22"/>
            </w:rPr>
          </w:rPrChange>
        </w:rPr>
        <w:t xml:space="preserve"> of waiting time as a threshold and delete all rows with “Waiting Time (Days)” larger than the threshold. Besides, I delete the rows with “Waiting Time (Days)” equal to zero. We keep 90% of the original data after implementing this strategy. </w:t>
      </w:r>
      <w:commentRangeEnd w:id="2894"/>
      <w:r w:rsidR="0000405C">
        <w:rPr>
          <w:rStyle w:val="CommentReference"/>
          <w:rFonts w:asciiTheme="minorHAnsi" w:eastAsiaTheme="minorHAnsi" w:hAnsiTheme="minorHAnsi" w:cstheme="minorBidi"/>
          <w:lang w:eastAsia="en-US"/>
        </w:rPr>
        <w:commentReference w:id="2894"/>
      </w:r>
    </w:p>
    <w:p w14:paraId="208C6565" w14:textId="77777777" w:rsidR="006B4A8F" w:rsidRPr="002E7EBD" w:rsidRDefault="006B4A8F" w:rsidP="005F0DBD">
      <w:pPr>
        <w:pStyle w:val="NormalWeb"/>
        <w:spacing w:before="0" w:beforeAutospacing="0" w:after="0" w:afterAutospacing="0"/>
        <w:jc w:val="both"/>
        <w:rPr>
          <w:rFonts w:asciiTheme="minorHAnsi" w:hAnsiTheme="minorHAnsi" w:cstheme="minorHAnsi"/>
          <w:rPrChange w:id="2898" w:author="Chloe Mao" w:date="2022-03-15T23:40:00Z">
            <w:rPr>
              <w:rFonts w:asciiTheme="minorHAnsi" w:hAnsiTheme="minorHAnsi" w:cstheme="minorHAnsi"/>
              <w:sz w:val="22"/>
              <w:szCs w:val="22"/>
            </w:rPr>
          </w:rPrChange>
        </w:rPr>
      </w:pPr>
      <w:r w:rsidRPr="002E7EBD">
        <w:rPr>
          <w:rFonts w:asciiTheme="minorHAnsi" w:hAnsiTheme="minorHAnsi" w:cstheme="minorHAnsi"/>
          <w:color w:val="0E101A"/>
          <w:rPrChange w:id="2899" w:author="Chloe Mao" w:date="2022-03-15T23:40:00Z">
            <w:rPr>
              <w:rFonts w:asciiTheme="minorHAnsi" w:hAnsiTheme="minorHAnsi" w:cstheme="minorHAnsi"/>
              <w:color w:val="0E101A"/>
              <w:sz w:val="22"/>
              <w:szCs w:val="22"/>
            </w:rPr>
          </w:rPrChange>
        </w:rPr>
        <w:t> </w:t>
      </w:r>
    </w:p>
    <w:p w14:paraId="451A890A" w14:textId="77777777" w:rsidR="006B4A8F" w:rsidRPr="002E7EBD" w:rsidRDefault="006B4A8F" w:rsidP="005F0DBD">
      <w:pPr>
        <w:pStyle w:val="NormalWeb"/>
        <w:spacing w:before="0" w:beforeAutospacing="0" w:after="0" w:afterAutospacing="0"/>
        <w:jc w:val="both"/>
        <w:rPr>
          <w:rFonts w:asciiTheme="minorHAnsi" w:hAnsiTheme="minorHAnsi" w:cstheme="minorHAnsi"/>
          <w:rPrChange w:id="2900" w:author="Chloe Mao" w:date="2022-03-15T23:40:00Z">
            <w:rPr>
              <w:rFonts w:asciiTheme="minorHAnsi" w:hAnsiTheme="minorHAnsi" w:cstheme="minorHAnsi"/>
              <w:sz w:val="22"/>
              <w:szCs w:val="22"/>
            </w:rPr>
          </w:rPrChange>
        </w:rPr>
      </w:pPr>
      <w:r w:rsidRPr="002E7EBD">
        <w:rPr>
          <w:rFonts w:asciiTheme="minorHAnsi" w:hAnsiTheme="minorHAnsi" w:cstheme="minorHAnsi"/>
          <w:color w:val="0E101A"/>
          <w:rPrChange w:id="2901" w:author="Chloe Mao" w:date="2022-03-15T23:40:00Z">
            <w:rPr>
              <w:rFonts w:asciiTheme="minorHAnsi" w:hAnsiTheme="minorHAnsi" w:cstheme="minorHAnsi"/>
              <w:color w:val="0E101A"/>
              <w:sz w:val="22"/>
              <w:szCs w:val="22"/>
            </w:rPr>
          </w:rPrChange>
        </w:rPr>
        <w:t>3) Join waiting time files and congestion files</w:t>
      </w:r>
    </w:p>
    <w:p w14:paraId="26082B10" w14:textId="77777777" w:rsidR="006B4A8F" w:rsidRPr="002E7EBD" w:rsidRDefault="006B4A8F" w:rsidP="005F0DBD">
      <w:pPr>
        <w:pStyle w:val="NormalWeb"/>
        <w:spacing w:before="0" w:beforeAutospacing="0" w:after="0" w:afterAutospacing="0"/>
        <w:jc w:val="both"/>
        <w:rPr>
          <w:rFonts w:asciiTheme="minorHAnsi" w:hAnsiTheme="minorHAnsi" w:cstheme="minorHAnsi"/>
          <w:rPrChange w:id="2902" w:author="Chloe Mao" w:date="2022-03-15T23:40:00Z">
            <w:rPr>
              <w:rFonts w:asciiTheme="minorHAnsi" w:hAnsiTheme="minorHAnsi" w:cstheme="minorHAnsi"/>
              <w:sz w:val="22"/>
              <w:szCs w:val="22"/>
            </w:rPr>
          </w:rPrChange>
        </w:rPr>
      </w:pPr>
      <w:r w:rsidRPr="002E7EBD">
        <w:rPr>
          <w:rFonts w:asciiTheme="minorHAnsi" w:hAnsiTheme="minorHAnsi" w:cstheme="minorHAnsi"/>
          <w:color w:val="0E101A"/>
          <w:rPrChange w:id="2903" w:author="Chloe Mao" w:date="2022-03-15T23:40:00Z">
            <w:rPr>
              <w:rFonts w:asciiTheme="minorHAnsi" w:hAnsiTheme="minorHAnsi" w:cstheme="minorHAnsi"/>
              <w:color w:val="0E101A"/>
              <w:sz w:val="22"/>
              <w:szCs w:val="22"/>
            </w:rPr>
          </w:rPrChange>
        </w:rPr>
        <w:t>For the convenience of subsequent work, we join these two tables for each year. The primary key is (Anchorage, Date) because all names in Anchorage in the waiting time file are the same as congestion data. </w:t>
      </w:r>
    </w:p>
    <w:p w14:paraId="2268C3E7" w14:textId="77777777" w:rsidR="006B4A8F" w:rsidRPr="002E7EBD" w:rsidRDefault="006B4A8F" w:rsidP="005F0DBD">
      <w:pPr>
        <w:pStyle w:val="NormalWeb"/>
        <w:spacing w:before="0" w:beforeAutospacing="0" w:after="0" w:afterAutospacing="0"/>
        <w:jc w:val="both"/>
        <w:rPr>
          <w:rFonts w:asciiTheme="minorHAnsi" w:hAnsiTheme="minorHAnsi" w:cstheme="minorHAnsi"/>
          <w:rPrChange w:id="2904" w:author="Chloe Mao" w:date="2022-03-15T23:40:00Z">
            <w:rPr>
              <w:rFonts w:asciiTheme="minorHAnsi" w:hAnsiTheme="minorHAnsi" w:cstheme="minorHAnsi"/>
              <w:sz w:val="22"/>
              <w:szCs w:val="22"/>
            </w:rPr>
          </w:rPrChange>
        </w:rPr>
      </w:pPr>
      <w:r w:rsidRPr="002E7EBD">
        <w:rPr>
          <w:rFonts w:asciiTheme="minorHAnsi" w:hAnsiTheme="minorHAnsi" w:cstheme="minorHAnsi"/>
          <w:color w:val="0E101A"/>
          <w:rPrChange w:id="2905" w:author="Chloe Mao" w:date="2022-03-15T23:40:00Z">
            <w:rPr>
              <w:rFonts w:asciiTheme="minorHAnsi" w:hAnsiTheme="minorHAnsi" w:cstheme="minorHAnsi"/>
              <w:color w:val="0E101A"/>
              <w:sz w:val="22"/>
              <w:szCs w:val="22"/>
            </w:rPr>
          </w:rPrChange>
        </w:rPr>
        <w:t> </w:t>
      </w:r>
    </w:p>
    <w:p w14:paraId="28304C83" w14:textId="77777777" w:rsidR="006B4A8F" w:rsidRPr="002E7EBD" w:rsidRDefault="006B4A8F" w:rsidP="005F0DBD">
      <w:pPr>
        <w:pStyle w:val="NormalWeb"/>
        <w:spacing w:before="0" w:beforeAutospacing="0" w:after="0" w:afterAutospacing="0"/>
        <w:jc w:val="both"/>
        <w:rPr>
          <w:rFonts w:asciiTheme="minorHAnsi" w:hAnsiTheme="minorHAnsi" w:cstheme="minorHAnsi"/>
          <w:rPrChange w:id="2906" w:author="Chloe Mao" w:date="2022-03-15T23:40:00Z">
            <w:rPr>
              <w:rFonts w:asciiTheme="minorHAnsi" w:hAnsiTheme="minorHAnsi" w:cstheme="minorHAnsi"/>
              <w:sz w:val="22"/>
              <w:szCs w:val="22"/>
            </w:rPr>
          </w:rPrChange>
        </w:rPr>
      </w:pPr>
      <w:r w:rsidRPr="002E7EBD">
        <w:rPr>
          <w:rFonts w:asciiTheme="minorHAnsi" w:hAnsiTheme="minorHAnsi" w:cstheme="minorHAnsi"/>
          <w:color w:val="0E101A"/>
          <w:rPrChange w:id="2907" w:author="Chloe Mao" w:date="2022-03-15T23:40:00Z">
            <w:rPr>
              <w:rFonts w:asciiTheme="minorHAnsi" w:hAnsiTheme="minorHAnsi" w:cstheme="minorHAnsi"/>
              <w:color w:val="0E101A"/>
              <w:sz w:val="22"/>
              <w:szCs w:val="22"/>
            </w:rPr>
          </w:rPrChange>
        </w:rPr>
        <w:t>4) Transform the waiting time into four bins</w:t>
      </w:r>
    </w:p>
    <w:p w14:paraId="5FF3FE07" w14:textId="77777777" w:rsidR="006B4A8F" w:rsidRPr="002E7EBD" w:rsidRDefault="006B4A8F" w:rsidP="005F0DBD">
      <w:pPr>
        <w:pStyle w:val="NormalWeb"/>
        <w:spacing w:before="0" w:beforeAutospacing="0" w:after="0" w:afterAutospacing="0"/>
        <w:jc w:val="both"/>
        <w:rPr>
          <w:rFonts w:asciiTheme="minorHAnsi" w:hAnsiTheme="minorHAnsi" w:cstheme="minorHAnsi"/>
          <w:rPrChange w:id="2908" w:author="Chloe Mao" w:date="2022-03-15T23:40:00Z">
            <w:rPr>
              <w:rFonts w:asciiTheme="minorHAnsi" w:hAnsiTheme="minorHAnsi" w:cstheme="minorHAnsi"/>
              <w:sz w:val="22"/>
              <w:szCs w:val="22"/>
            </w:rPr>
          </w:rPrChange>
        </w:rPr>
      </w:pPr>
      <w:r w:rsidRPr="002E7EBD">
        <w:rPr>
          <w:rFonts w:asciiTheme="minorHAnsi" w:hAnsiTheme="minorHAnsi" w:cstheme="minorHAnsi"/>
          <w:color w:val="0E101A"/>
          <w:rPrChange w:id="2909" w:author="Chloe Mao" w:date="2022-03-15T23:40:00Z">
            <w:rPr>
              <w:rFonts w:asciiTheme="minorHAnsi" w:hAnsiTheme="minorHAnsi" w:cstheme="minorHAnsi"/>
              <w:color w:val="0E101A"/>
              <w:sz w:val="22"/>
              <w:szCs w:val="22"/>
            </w:rPr>
          </w:rPrChange>
        </w:rPr>
        <w:t xml:space="preserve">We used the 25 percentile, 50 percentile, 75 percentile, and 100 </w:t>
      </w:r>
      <w:proofErr w:type="gramStart"/>
      <w:r w:rsidRPr="002E7EBD">
        <w:rPr>
          <w:rFonts w:asciiTheme="minorHAnsi" w:hAnsiTheme="minorHAnsi" w:cstheme="minorHAnsi"/>
          <w:color w:val="0E101A"/>
          <w:rPrChange w:id="2910" w:author="Chloe Mao" w:date="2022-03-15T23:40:00Z">
            <w:rPr>
              <w:rFonts w:asciiTheme="minorHAnsi" w:hAnsiTheme="minorHAnsi" w:cstheme="minorHAnsi"/>
              <w:color w:val="0E101A"/>
              <w:sz w:val="22"/>
              <w:szCs w:val="22"/>
            </w:rPr>
          </w:rPrChange>
        </w:rPr>
        <w:t>percentile</w:t>
      </w:r>
      <w:proofErr w:type="gramEnd"/>
      <w:r w:rsidRPr="002E7EBD">
        <w:rPr>
          <w:rFonts w:asciiTheme="minorHAnsi" w:hAnsiTheme="minorHAnsi" w:cstheme="minorHAnsi"/>
          <w:color w:val="0E101A"/>
          <w:rPrChange w:id="2911" w:author="Chloe Mao" w:date="2022-03-15T23:40:00Z">
            <w:rPr>
              <w:rFonts w:asciiTheme="minorHAnsi" w:hAnsiTheme="minorHAnsi" w:cstheme="minorHAnsi"/>
              <w:color w:val="0E101A"/>
              <w:sz w:val="22"/>
              <w:szCs w:val="22"/>
            </w:rPr>
          </w:rPrChange>
        </w:rPr>
        <w:t xml:space="preserve"> as four thresholds and created four bins to represent four levels of waiting time. Level 1 includes the data from </w:t>
      </w:r>
      <w:r w:rsidRPr="002E7EBD">
        <w:rPr>
          <w:rFonts w:asciiTheme="minorHAnsi" w:hAnsiTheme="minorHAnsi" w:cstheme="minorHAnsi"/>
          <w:color w:val="0E101A"/>
          <w:rPrChange w:id="2912" w:author="Chloe Mao" w:date="2022-03-15T23:40:00Z">
            <w:rPr>
              <w:rFonts w:asciiTheme="minorHAnsi" w:hAnsiTheme="minorHAnsi" w:cstheme="minorHAnsi"/>
              <w:color w:val="0E101A"/>
              <w:sz w:val="22"/>
              <w:szCs w:val="22"/>
            </w:rPr>
          </w:rPrChange>
        </w:rPr>
        <w:lastRenderedPageBreak/>
        <w:t>the first 25 percentile. Level 2 includes the data from 25 percentile to 50 percentile, and so on. We added a new column to store the levels of waiting time. </w:t>
      </w:r>
    </w:p>
    <w:p w14:paraId="2E65347A" w14:textId="77777777" w:rsidR="006B4A8F" w:rsidRPr="002E7EBD" w:rsidRDefault="006B4A8F" w:rsidP="005F0DBD">
      <w:pPr>
        <w:pStyle w:val="NormalWeb"/>
        <w:spacing w:before="0" w:beforeAutospacing="0" w:after="0" w:afterAutospacing="0"/>
        <w:jc w:val="both"/>
        <w:rPr>
          <w:rFonts w:asciiTheme="minorHAnsi" w:hAnsiTheme="minorHAnsi" w:cstheme="minorHAnsi"/>
          <w:rPrChange w:id="2913" w:author="Chloe Mao" w:date="2022-03-15T23:40:00Z">
            <w:rPr>
              <w:rFonts w:asciiTheme="minorHAnsi" w:hAnsiTheme="minorHAnsi" w:cstheme="minorHAnsi"/>
              <w:sz w:val="22"/>
              <w:szCs w:val="22"/>
            </w:rPr>
          </w:rPrChange>
        </w:rPr>
      </w:pPr>
      <w:r w:rsidRPr="002E7EBD">
        <w:rPr>
          <w:rFonts w:asciiTheme="minorHAnsi" w:hAnsiTheme="minorHAnsi" w:cstheme="minorHAnsi"/>
          <w:color w:val="0E101A"/>
          <w:rPrChange w:id="2914" w:author="Chloe Mao" w:date="2022-03-15T23:40:00Z">
            <w:rPr>
              <w:rFonts w:asciiTheme="minorHAnsi" w:hAnsiTheme="minorHAnsi" w:cstheme="minorHAnsi"/>
              <w:color w:val="0E101A"/>
              <w:sz w:val="22"/>
              <w:szCs w:val="22"/>
            </w:rPr>
          </w:rPrChange>
        </w:rPr>
        <w:t> </w:t>
      </w:r>
    </w:p>
    <w:p w14:paraId="7B9AEF4E" w14:textId="77777777" w:rsidR="006B4A8F" w:rsidRPr="002E7EBD" w:rsidRDefault="006B4A8F" w:rsidP="005F0DBD">
      <w:pPr>
        <w:pStyle w:val="NormalWeb"/>
        <w:spacing w:before="0" w:beforeAutospacing="0" w:after="0" w:afterAutospacing="0"/>
        <w:jc w:val="both"/>
        <w:rPr>
          <w:rFonts w:asciiTheme="minorHAnsi" w:hAnsiTheme="minorHAnsi" w:cstheme="minorHAnsi"/>
          <w:rPrChange w:id="2915" w:author="Chloe Mao" w:date="2022-03-15T23:40:00Z">
            <w:rPr>
              <w:rFonts w:asciiTheme="minorHAnsi" w:hAnsiTheme="minorHAnsi" w:cstheme="minorHAnsi"/>
              <w:sz w:val="22"/>
              <w:szCs w:val="22"/>
            </w:rPr>
          </w:rPrChange>
        </w:rPr>
      </w:pPr>
      <w:r w:rsidRPr="002E7EBD">
        <w:rPr>
          <w:rFonts w:asciiTheme="minorHAnsi" w:hAnsiTheme="minorHAnsi" w:cstheme="minorHAnsi"/>
          <w:color w:val="0E101A"/>
          <w:rPrChange w:id="2916" w:author="Chloe Mao" w:date="2022-03-15T23:40:00Z">
            <w:rPr>
              <w:rFonts w:asciiTheme="minorHAnsi" w:hAnsiTheme="minorHAnsi" w:cstheme="minorHAnsi"/>
              <w:color w:val="0E101A"/>
              <w:sz w:val="22"/>
              <w:szCs w:val="22"/>
            </w:rPr>
          </w:rPrChange>
        </w:rPr>
        <w:t>5) Encoding of categorical variables</w:t>
      </w:r>
    </w:p>
    <w:p w14:paraId="01DB6C04" w14:textId="77777777" w:rsidR="006B4A8F" w:rsidRPr="002E7EBD" w:rsidRDefault="006B4A8F" w:rsidP="005F0DBD">
      <w:pPr>
        <w:pStyle w:val="NormalWeb"/>
        <w:spacing w:before="0" w:beforeAutospacing="0" w:after="0" w:afterAutospacing="0"/>
        <w:jc w:val="both"/>
        <w:rPr>
          <w:rFonts w:asciiTheme="minorHAnsi" w:hAnsiTheme="minorHAnsi" w:cstheme="minorHAnsi"/>
          <w:rPrChange w:id="2917" w:author="Chloe Mao" w:date="2022-03-15T23:40:00Z">
            <w:rPr>
              <w:rFonts w:asciiTheme="minorHAnsi" w:hAnsiTheme="minorHAnsi" w:cstheme="minorHAnsi"/>
              <w:sz w:val="22"/>
              <w:szCs w:val="22"/>
            </w:rPr>
          </w:rPrChange>
        </w:rPr>
      </w:pPr>
      <w:r w:rsidRPr="002E7EBD">
        <w:rPr>
          <w:rFonts w:asciiTheme="minorHAnsi" w:hAnsiTheme="minorHAnsi" w:cstheme="minorHAnsi"/>
          <w:color w:val="0E101A"/>
          <w:rPrChange w:id="2918" w:author="Chloe Mao" w:date="2022-03-15T23:40:00Z">
            <w:rPr>
              <w:rFonts w:asciiTheme="minorHAnsi" w:hAnsiTheme="minorHAnsi" w:cstheme="minorHAnsi"/>
              <w:color w:val="0E101A"/>
              <w:sz w:val="22"/>
              <w:szCs w:val="22"/>
            </w:rPr>
          </w:rPrChange>
        </w:rPr>
        <w:t>We used one-hot encoder to transform the categorical features because machine learning models and regression models have difficulty in inputting features with the object data type. </w:t>
      </w:r>
    </w:p>
    <w:p w14:paraId="59CB7F7D" w14:textId="77777777" w:rsidR="006B4A8F" w:rsidRPr="002E7EBD" w:rsidRDefault="006B4A8F" w:rsidP="005F0DBD">
      <w:pPr>
        <w:pStyle w:val="NormalWeb"/>
        <w:spacing w:before="0" w:beforeAutospacing="0" w:after="0" w:afterAutospacing="0"/>
        <w:jc w:val="both"/>
        <w:rPr>
          <w:rFonts w:asciiTheme="minorHAnsi" w:hAnsiTheme="minorHAnsi" w:cstheme="minorHAnsi"/>
          <w:rPrChange w:id="2919" w:author="Chloe Mao" w:date="2022-03-15T23:40:00Z">
            <w:rPr>
              <w:rFonts w:asciiTheme="minorHAnsi" w:hAnsiTheme="minorHAnsi" w:cstheme="minorHAnsi"/>
              <w:sz w:val="22"/>
              <w:szCs w:val="22"/>
            </w:rPr>
          </w:rPrChange>
        </w:rPr>
      </w:pPr>
      <w:r w:rsidRPr="002E7EBD">
        <w:rPr>
          <w:rFonts w:asciiTheme="minorHAnsi" w:hAnsiTheme="minorHAnsi" w:cstheme="minorHAnsi"/>
          <w:color w:val="0E101A"/>
          <w:rPrChange w:id="2920" w:author="Chloe Mao" w:date="2022-03-15T23:40:00Z">
            <w:rPr>
              <w:rFonts w:asciiTheme="minorHAnsi" w:hAnsiTheme="minorHAnsi" w:cstheme="minorHAnsi"/>
              <w:color w:val="0E101A"/>
              <w:sz w:val="22"/>
              <w:szCs w:val="22"/>
            </w:rPr>
          </w:rPrChange>
        </w:rPr>
        <w:t> </w:t>
      </w:r>
    </w:p>
    <w:p w14:paraId="6EE6B46D" w14:textId="63EB4E8A" w:rsidR="006B4A8F" w:rsidRDefault="006B4A8F" w:rsidP="005F0DBD">
      <w:pPr>
        <w:pStyle w:val="NormalWeb"/>
        <w:spacing w:before="0" w:beforeAutospacing="0" w:after="0" w:afterAutospacing="0"/>
        <w:jc w:val="both"/>
        <w:rPr>
          <w:ins w:id="2921" w:author="Rawwinton Tan" w:date="2022-03-19T19:16:00Z"/>
          <w:rFonts w:asciiTheme="minorHAnsi" w:hAnsiTheme="minorHAnsi" w:cstheme="minorHAnsi"/>
          <w:color w:val="0E101A"/>
        </w:rPr>
      </w:pPr>
      <w:r w:rsidRPr="002E7EBD">
        <w:rPr>
          <w:rFonts w:asciiTheme="minorHAnsi" w:hAnsiTheme="minorHAnsi" w:cstheme="minorHAnsi"/>
          <w:color w:val="0E101A"/>
          <w:rPrChange w:id="2922" w:author="Chloe Mao" w:date="2022-03-15T23:40:00Z">
            <w:rPr>
              <w:rFonts w:asciiTheme="minorHAnsi" w:hAnsiTheme="minorHAnsi" w:cstheme="minorHAnsi"/>
              <w:color w:val="0E101A"/>
              <w:sz w:val="22"/>
              <w:szCs w:val="22"/>
            </w:rPr>
          </w:rPrChange>
        </w:rPr>
        <w:t xml:space="preserve">6) </w:t>
      </w:r>
      <w:ins w:id="2923" w:author="Rawwinton Tan" w:date="2022-03-19T19:16:00Z">
        <w:r w:rsidR="00DA3C76">
          <w:rPr>
            <w:rFonts w:asciiTheme="minorHAnsi" w:hAnsiTheme="minorHAnsi" w:cstheme="minorHAnsi"/>
            <w:color w:val="0E101A"/>
          </w:rPr>
          <w:t>S</w:t>
        </w:r>
      </w:ins>
      <w:del w:id="2924" w:author="Rawwinton Tan" w:date="2022-03-19T19:16:00Z">
        <w:r w:rsidRPr="002E7EBD" w:rsidDel="00DA3C76">
          <w:rPr>
            <w:rFonts w:asciiTheme="minorHAnsi" w:hAnsiTheme="minorHAnsi" w:cstheme="minorHAnsi"/>
            <w:color w:val="0E101A"/>
            <w:rPrChange w:id="2925" w:author="Chloe Mao" w:date="2022-03-15T23:40:00Z">
              <w:rPr>
                <w:rFonts w:asciiTheme="minorHAnsi" w:hAnsiTheme="minorHAnsi" w:cstheme="minorHAnsi"/>
                <w:color w:val="0E101A"/>
                <w:sz w:val="22"/>
                <w:szCs w:val="22"/>
              </w:rPr>
            </w:rPrChange>
          </w:rPr>
          <w:delText>s</w:delText>
        </w:r>
      </w:del>
      <w:r w:rsidRPr="002E7EBD">
        <w:rPr>
          <w:rFonts w:asciiTheme="minorHAnsi" w:hAnsiTheme="minorHAnsi" w:cstheme="minorHAnsi"/>
          <w:color w:val="0E101A"/>
          <w:rPrChange w:id="2926" w:author="Chloe Mao" w:date="2022-03-15T23:40:00Z">
            <w:rPr>
              <w:rFonts w:asciiTheme="minorHAnsi" w:hAnsiTheme="minorHAnsi" w:cstheme="minorHAnsi"/>
              <w:color w:val="0E101A"/>
              <w:sz w:val="22"/>
              <w:szCs w:val="22"/>
            </w:rPr>
          </w:rPrChange>
        </w:rPr>
        <w:t xml:space="preserve">elect the data with respect </w:t>
      </w:r>
      <w:ins w:id="2927" w:author="Rawwinton Tan" w:date="2022-03-19T19:15:00Z">
        <w:r w:rsidR="00B32172">
          <w:rPr>
            <w:rFonts w:asciiTheme="minorHAnsi" w:hAnsiTheme="minorHAnsi" w:cstheme="minorHAnsi"/>
            <w:color w:val="0E101A"/>
          </w:rPr>
          <w:t>to</w:t>
        </w:r>
      </w:ins>
      <w:del w:id="2928" w:author="Rawwinton Tan" w:date="2022-03-19T19:15:00Z">
        <w:r w:rsidRPr="002E7EBD" w:rsidDel="00B32172">
          <w:rPr>
            <w:rFonts w:asciiTheme="minorHAnsi" w:hAnsiTheme="minorHAnsi" w:cstheme="minorHAnsi"/>
            <w:color w:val="0E101A"/>
            <w:rPrChange w:id="2929" w:author="Chloe Mao" w:date="2022-03-15T23:40:00Z">
              <w:rPr>
                <w:rFonts w:asciiTheme="minorHAnsi" w:hAnsiTheme="minorHAnsi" w:cstheme="minorHAnsi"/>
                <w:color w:val="0E101A"/>
                <w:sz w:val="22"/>
                <w:szCs w:val="22"/>
              </w:rPr>
            </w:rPrChange>
          </w:rPr>
          <w:delText>ot</w:delText>
        </w:r>
      </w:del>
      <w:r w:rsidRPr="002E7EBD">
        <w:rPr>
          <w:rFonts w:asciiTheme="minorHAnsi" w:hAnsiTheme="minorHAnsi" w:cstheme="minorHAnsi"/>
          <w:color w:val="0E101A"/>
          <w:rPrChange w:id="2930" w:author="Chloe Mao" w:date="2022-03-15T23:40:00Z">
            <w:rPr>
              <w:rFonts w:asciiTheme="minorHAnsi" w:hAnsiTheme="minorHAnsi" w:cstheme="minorHAnsi"/>
              <w:color w:val="0E101A"/>
              <w:sz w:val="22"/>
              <w:szCs w:val="22"/>
            </w:rPr>
          </w:rPrChange>
        </w:rPr>
        <w:t xml:space="preserve"> Santos </w:t>
      </w:r>
    </w:p>
    <w:p w14:paraId="0ADAC279" w14:textId="77777777" w:rsidR="00DA3C76" w:rsidRPr="002E7EBD" w:rsidRDefault="00DA3C76" w:rsidP="005F0DBD">
      <w:pPr>
        <w:pStyle w:val="NormalWeb"/>
        <w:spacing w:before="0" w:beforeAutospacing="0" w:after="0" w:afterAutospacing="0"/>
        <w:jc w:val="both"/>
        <w:rPr>
          <w:rFonts w:asciiTheme="minorHAnsi" w:hAnsiTheme="minorHAnsi" w:cstheme="minorHAnsi"/>
          <w:rPrChange w:id="2931" w:author="Chloe Mao" w:date="2022-03-15T23:40:00Z">
            <w:rPr>
              <w:rFonts w:asciiTheme="minorHAnsi" w:hAnsiTheme="minorHAnsi" w:cstheme="minorHAnsi"/>
              <w:sz w:val="22"/>
              <w:szCs w:val="22"/>
            </w:rPr>
          </w:rPrChange>
        </w:rPr>
      </w:pPr>
    </w:p>
    <w:p w14:paraId="23A4BE86" w14:textId="77777777" w:rsidR="006B4A8F" w:rsidRPr="002E7EBD" w:rsidRDefault="006B4A8F" w:rsidP="005F0DBD">
      <w:pPr>
        <w:pStyle w:val="NormalWeb"/>
        <w:spacing w:before="0" w:beforeAutospacing="0" w:after="0" w:afterAutospacing="0"/>
        <w:jc w:val="both"/>
        <w:rPr>
          <w:rFonts w:asciiTheme="minorHAnsi" w:hAnsiTheme="minorHAnsi" w:cstheme="minorHAnsi"/>
          <w:rPrChange w:id="2932" w:author="Chloe Mao" w:date="2022-03-15T23:40:00Z">
            <w:rPr>
              <w:rFonts w:asciiTheme="minorHAnsi" w:hAnsiTheme="minorHAnsi" w:cstheme="minorHAnsi"/>
              <w:sz w:val="22"/>
              <w:szCs w:val="22"/>
            </w:rPr>
          </w:rPrChange>
        </w:rPr>
      </w:pPr>
      <w:r w:rsidRPr="002E7EBD">
        <w:rPr>
          <w:rFonts w:asciiTheme="minorHAnsi" w:hAnsiTheme="minorHAnsi" w:cstheme="minorHAnsi"/>
          <w:color w:val="0E101A"/>
          <w:rPrChange w:id="2933" w:author="Chloe Mao" w:date="2022-03-15T23:40:00Z">
            <w:rPr>
              <w:rFonts w:asciiTheme="minorHAnsi" w:hAnsiTheme="minorHAnsi" w:cstheme="minorHAnsi"/>
              <w:color w:val="0E101A"/>
              <w:sz w:val="22"/>
              <w:szCs w:val="22"/>
            </w:rPr>
          </w:rPrChange>
        </w:rPr>
        <w:t xml:space="preserve">7) The evidence that we have solved all data </w:t>
      </w:r>
      <w:proofErr w:type="spellStart"/>
      <w:r w:rsidRPr="002E7EBD">
        <w:rPr>
          <w:rFonts w:asciiTheme="minorHAnsi" w:hAnsiTheme="minorHAnsi" w:cstheme="minorHAnsi"/>
          <w:color w:val="0E101A"/>
          <w:rPrChange w:id="2934" w:author="Chloe Mao" w:date="2022-03-15T23:40:00Z">
            <w:rPr>
              <w:rFonts w:asciiTheme="minorHAnsi" w:hAnsiTheme="minorHAnsi" w:cstheme="minorHAnsi"/>
              <w:color w:val="0E101A"/>
              <w:sz w:val="22"/>
              <w:szCs w:val="22"/>
            </w:rPr>
          </w:rPrChange>
        </w:rPr>
        <w:t>preprocessing</w:t>
      </w:r>
      <w:proofErr w:type="spellEnd"/>
      <w:r w:rsidRPr="002E7EBD">
        <w:rPr>
          <w:rFonts w:asciiTheme="minorHAnsi" w:hAnsiTheme="minorHAnsi" w:cstheme="minorHAnsi"/>
          <w:color w:val="0E101A"/>
          <w:rPrChange w:id="2935" w:author="Chloe Mao" w:date="2022-03-15T23:40:00Z">
            <w:rPr>
              <w:rFonts w:asciiTheme="minorHAnsi" w:hAnsiTheme="minorHAnsi" w:cstheme="minorHAnsi"/>
              <w:color w:val="0E101A"/>
              <w:sz w:val="22"/>
              <w:szCs w:val="22"/>
            </w:rPr>
          </w:rPrChange>
        </w:rPr>
        <w:t xml:space="preserve"> problems and the prediction performance could be better.</w:t>
      </w:r>
    </w:p>
    <w:p w14:paraId="022DD727" w14:textId="77777777" w:rsidR="006B4A8F" w:rsidRPr="002E7EBD" w:rsidRDefault="006B4A8F" w:rsidP="005F0DBD">
      <w:pPr>
        <w:pStyle w:val="NormalWeb"/>
        <w:spacing w:before="0" w:beforeAutospacing="0" w:after="0" w:afterAutospacing="0"/>
        <w:jc w:val="both"/>
        <w:rPr>
          <w:rFonts w:asciiTheme="minorHAnsi" w:hAnsiTheme="minorHAnsi" w:cstheme="minorHAnsi"/>
          <w:rPrChange w:id="2936" w:author="Chloe Mao" w:date="2022-03-15T23:40:00Z">
            <w:rPr>
              <w:rFonts w:asciiTheme="minorHAnsi" w:hAnsiTheme="minorHAnsi" w:cstheme="minorHAnsi"/>
              <w:sz w:val="22"/>
              <w:szCs w:val="22"/>
            </w:rPr>
          </w:rPrChange>
        </w:rPr>
      </w:pPr>
      <w:r w:rsidRPr="002E7EBD">
        <w:rPr>
          <w:rFonts w:asciiTheme="minorHAnsi" w:hAnsiTheme="minorHAnsi" w:cstheme="minorHAnsi"/>
          <w:color w:val="0E101A"/>
          <w:rPrChange w:id="2937" w:author="Chloe Mao" w:date="2022-03-15T23:40:00Z">
            <w:rPr>
              <w:rFonts w:asciiTheme="minorHAnsi" w:hAnsiTheme="minorHAnsi" w:cstheme="minorHAnsi"/>
              <w:color w:val="0E101A"/>
              <w:sz w:val="22"/>
              <w:szCs w:val="22"/>
            </w:rPr>
          </w:rPrChange>
        </w:rPr>
        <w:t> </w:t>
      </w:r>
    </w:p>
    <w:p w14:paraId="33A396AF" w14:textId="77777777" w:rsidR="006B4A8F" w:rsidRPr="002E7EBD" w:rsidRDefault="006B4A8F" w:rsidP="005F0DBD">
      <w:pPr>
        <w:pStyle w:val="NormalWeb"/>
        <w:spacing w:before="0" w:beforeAutospacing="0" w:after="0" w:afterAutospacing="0"/>
        <w:jc w:val="both"/>
        <w:rPr>
          <w:rFonts w:asciiTheme="minorHAnsi" w:hAnsiTheme="minorHAnsi" w:cstheme="minorHAnsi"/>
          <w:rPrChange w:id="2938" w:author="Chloe Mao" w:date="2022-03-15T23:40:00Z">
            <w:rPr>
              <w:rFonts w:asciiTheme="minorHAnsi" w:hAnsiTheme="minorHAnsi" w:cstheme="minorHAnsi"/>
              <w:sz w:val="22"/>
              <w:szCs w:val="22"/>
            </w:rPr>
          </w:rPrChange>
        </w:rPr>
      </w:pPr>
      <w:r w:rsidRPr="002E7EBD">
        <w:rPr>
          <w:rFonts w:asciiTheme="minorHAnsi" w:hAnsiTheme="minorHAnsi" w:cstheme="minorHAnsi"/>
          <w:color w:val="0E101A"/>
          <w:rPrChange w:id="2939" w:author="Chloe Mao" w:date="2022-03-15T23:40:00Z">
            <w:rPr>
              <w:rFonts w:asciiTheme="minorHAnsi" w:hAnsiTheme="minorHAnsi" w:cstheme="minorHAnsi"/>
              <w:color w:val="0E101A"/>
              <w:sz w:val="22"/>
              <w:szCs w:val="22"/>
            </w:rPr>
          </w:rPrChange>
        </w:rPr>
        <w:t xml:space="preserve">We checked the missing value, outliers, and the type of categorical variables again. There are no missing values and too many outliers. The types of categorical variables we need to use are all int. The results are shown in </w:t>
      </w:r>
      <w:proofErr w:type="spellStart"/>
      <w:proofErr w:type="gramStart"/>
      <w:r w:rsidRPr="002E7EBD">
        <w:rPr>
          <w:rFonts w:asciiTheme="minorHAnsi" w:hAnsiTheme="minorHAnsi" w:cstheme="minorHAnsi"/>
          <w:color w:val="0E101A"/>
          <w:rPrChange w:id="2940" w:author="Chloe Mao" w:date="2022-03-15T23:40:00Z">
            <w:rPr>
              <w:rFonts w:asciiTheme="minorHAnsi" w:hAnsiTheme="minorHAnsi" w:cstheme="minorHAnsi"/>
              <w:color w:val="0E101A"/>
              <w:sz w:val="22"/>
              <w:szCs w:val="22"/>
            </w:rPr>
          </w:rPrChange>
        </w:rPr>
        <w:t>xxx.ipynb</w:t>
      </w:r>
      <w:proofErr w:type="spellEnd"/>
      <w:proofErr w:type="gramEnd"/>
      <w:r w:rsidRPr="002E7EBD">
        <w:rPr>
          <w:rFonts w:asciiTheme="minorHAnsi" w:hAnsiTheme="minorHAnsi" w:cstheme="minorHAnsi"/>
          <w:color w:val="0E101A"/>
          <w:rPrChange w:id="2941" w:author="Chloe Mao" w:date="2022-03-15T23:40:00Z">
            <w:rPr>
              <w:rFonts w:asciiTheme="minorHAnsi" w:hAnsiTheme="minorHAnsi" w:cstheme="minorHAnsi"/>
              <w:color w:val="0E101A"/>
              <w:sz w:val="22"/>
              <w:szCs w:val="22"/>
            </w:rPr>
          </w:rPrChange>
        </w:rPr>
        <w:t>.</w:t>
      </w:r>
    </w:p>
    <w:p w14:paraId="25D8952A" w14:textId="77777777" w:rsidR="006B4A8F" w:rsidRPr="002E7EBD" w:rsidRDefault="006B4A8F" w:rsidP="005F0DBD">
      <w:pPr>
        <w:pStyle w:val="NormalWeb"/>
        <w:spacing w:before="0" w:beforeAutospacing="0" w:after="0" w:afterAutospacing="0"/>
        <w:jc w:val="both"/>
        <w:rPr>
          <w:rFonts w:asciiTheme="minorHAnsi" w:hAnsiTheme="minorHAnsi" w:cstheme="minorHAnsi"/>
          <w:rPrChange w:id="2942" w:author="Chloe Mao" w:date="2022-03-15T23:40:00Z">
            <w:rPr>
              <w:rFonts w:asciiTheme="minorHAnsi" w:hAnsiTheme="minorHAnsi" w:cstheme="minorHAnsi"/>
              <w:sz w:val="22"/>
              <w:szCs w:val="22"/>
            </w:rPr>
          </w:rPrChange>
        </w:rPr>
      </w:pPr>
      <w:r w:rsidRPr="002E7EBD">
        <w:rPr>
          <w:rFonts w:asciiTheme="minorHAnsi" w:hAnsiTheme="minorHAnsi" w:cstheme="minorHAnsi"/>
          <w:color w:val="0E101A"/>
          <w:rPrChange w:id="2943" w:author="Chloe Mao" w:date="2022-03-15T23:40:00Z">
            <w:rPr>
              <w:rFonts w:asciiTheme="minorHAnsi" w:hAnsiTheme="minorHAnsi" w:cstheme="minorHAnsi"/>
              <w:color w:val="0E101A"/>
              <w:sz w:val="22"/>
              <w:szCs w:val="22"/>
            </w:rPr>
          </w:rPrChange>
        </w:rPr>
        <w:t> </w:t>
      </w:r>
    </w:p>
    <w:p w14:paraId="07E4464D" w14:textId="11431CC3" w:rsidR="003A19D8" w:rsidRPr="002E7EBD" w:rsidRDefault="006B4A8F" w:rsidP="005F0DBD">
      <w:pPr>
        <w:pStyle w:val="NormalWeb"/>
        <w:spacing w:before="0" w:beforeAutospacing="0" w:after="0" w:afterAutospacing="0"/>
        <w:jc w:val="both"/>
        <w:rPr>
          <w:rFonts w:asciiTheme="minorHAnsi" w:hAnsiTheme="minorHAnsi" w:cstheme="minorHAnsi"/>
          <w:color w:val="0E101A"/>
          <w:rPrChange w:id="2944" w:author="Chloe Mao" w:date="2022-03-15T23:40:00Z">
            <w:rPr>
              <w:rFonts w:asciiTheme="minorHAnsi" w:hAnsiTheme="minorHAnsi" w:cstheme="minorHAnsi"/>
              <w:color w:val="0E101A"/>
              <w:sz w:val="22"/>
              <w:szCs w:val="22"/>
            </w:rPr>
          </w:rPrChange>
        </w:rPr>
      </w:pPr>
      <w:r w:rsidRPr="002E7EBD">
        <w:rPr>
          <w:rFonts w:asciiTheme="minorHAnsi" w:hAnsiTheme="minorHAnsi" w:cstheme="minorHAnsi"/>
          <w:color w:val="0E101A"/>
          <w:rPrChange w:id="2945" w:author="Chloe Mao" w:date="2022-03-15T23:40:00Z">
            <w:rPr>
              <w:rFonts w:asciiTheme="minorHAnsi" w:hAnsiTheme="minorHAnsi" w:cstheme="minorHAnsi"/>
              <w:color w:val="0E101A"/>
              <w:sz w:val="22"/>
              <w:szCs w:val="22"/>
            </w:rPr>
          </w:rPrChange>
        </w:rPr>
        <w:t xml:space="preserve">Moreover, we established a random forest model to show the improvement of data. The AUC score is xxx before we do data </w:t>
      </w:r>
      <w:proofErr w:type="spellStart"/>
      <w:r w:rsidRPr="002E7EBD">
        <w:rPr>
          <w:rFonts w:asciiTheme="minorHAnsi" w:hAnsiTheme="minorHAnsi" w:cstheme="minorHAnsi"/>
          <w:color w:val="0E101A"/>
          <w:rPrChange w:id="2946" w:author="Chloe Mao" w:date="2022-03-15T23:40:00Z">
            <w:rPr>
              <w:rFonts w:asciiTheme="minorHAnsi" w:hAnsiTheme="minorHAnsi" w:cstheme="minorHAnsi"/>
              <w:color w:val="0E101A"/>
              <w:sz w:val="22"/>
              <w:szCs w:val="22"/>
            </w:rPr>
          </w:rPrChange>
        </w:rPr>
        <w:t>preprocessing</w:t>
      </w:r>
      <w:proofErr w:type="spellEnd"/>
      <w:r w:rsidRPr="002E7EBD">
        <w:rPr>
          <w:rFonts w:asciiTheme="minorHAnsi" w:hAnsiTheme="minorHAnsi" w:cstheme="minorHAnsi"/>
          <w:color w:val="0E101A"/>
          <w:rPrChange w:id="2947" w:author="Chloe Mao" w:date="2022-03-15T23:40:00Z">
            <w:rPr>
              <w:rFonts w:asciiTheme="minorHAnsi" w:hAnsiTheme="minorHAnsi" w:cstheme="minorHAnsi"/>
              <w:color w:val="0E101A"/>
              <w:sz w:val="22"/>
              <w:szCs w:val="22"/>
            </w:rPr>
          </w:rPrChange>
        </w:rPr>
        <w:t xml:space="preserve">. The AUC score is xxx after we do data </w:t>
      </w:r>
      <w:proofErr w:type="spellStart"/>
      <w:r w:rsidRPr="002E7EBD">
        <w:rPr>
          <w:rFonts w:asciiTheme="minorHAnsi" w:hAnsiTheme="minorHAnsi" w:cstheme="minorHAnsi"/>
          <w:color w:val="0E101A"/>
          <w:rPrChange w:id="2948" w:author="Chloe Mao" w:date="2022-03-15T23:40:00Z">
            <w:rPr>
              <w:rFonts w:asciiTheme="minorHAnsi" w:hAnsiTheme="minorHAnsi" w:cstheme="minorHAnsi"/>
              <w:color w:val="0E101A"/>
              <w:sz w:val="22"/>
              <w:szCs w:val="22"/>
            </w:rPr>
          </w:rPrChange>
        </w:rPr>
        <w:t>preprocessing</w:t>
      </w:r>
      <w:proofErr w:type="spellEnd"/>
      <w:r w:rsidRPr="002E7EBD">
        <w:rPr>
          <w:rFonts w:asciiTheme="minorHAnsi" w:hAnsiTheme="minorHAnsi" w:cstheme="minorHAnsi"/>
          <w:color w:val="0E101A"/>
          <w:rPrChange w:id="2949" w:author="Chloe Mao" w:date="2022-03-15T23:40:00Z">
            <w:rPr>
              <w:rFonts w:asciiTheme="minorHAnsi" w:hAnsiTheme="minorHAnsi" w:cstheme="minorHAnsi"/>
              <w:color w:val="0E101A"/>
              <w:sz w:val="22"/>
              <w:szCs w:val="22"/>
            </w:rPr>
          </w:rPrChange>
        </w:rPr>
        <w:t>. This result shows the improvement of data.</w:t>
      </w:r>
      <w:r w:rsidR="000A3132" w:rsidRPr="002E7EBD">
        <w:rPr>
          <w:rFonts w:asciiTheme="minorHAnsi" w:hAnsiTheme="minorHAnsi" w:cstheme="minorHAnsi"/>
          <w:color w:val="0E101A"/>
          <w:rPrChange w:id="2950" w:author="Chloe Mao" w:date="2022-03-15T23:40:00Z">
            <w:rPr>
              <w:rFonts w:asciiTheme="minorHAnsi" w:hAnsiTheme="minorHAnsi" w:cstheme="minorHAnsi"/>
              <w:color w:val="0E101A"/>
              <w:sz w:val="22"/>
              <w:szCs w:val="22"/>
            </w:rPr>
          </w:rPrChange>
        </w:rPr>
        <w:br w:type="page"/>
      </w:r>
    </w:p>
    <w:bookmarkStart w:id="2951" w:name="_Toc98273969" w:displacedByCustomXml="next"/>
    <w:sdt>
      <w:sdtPr>
        <w:rPr>
          <w:rFonts w:asciiTheme="minorHAnsi" w:eastAsiaTheme="minorHAnsi" w:hAnsiTheme="minorHAnsi" w:cstheme="minorHAnsi"/>
          <w:color w:val="auto"/>
          <w:sz w:val="24"/>
          <w:szCs w:val="24"/>
          <w:lang w:val="en-SG"/>
        </w:rPr>
        <w:id w:val="278926650"/>
        <w:docPartObj>
          <w:docPartGallery w:val="Bibliographies"/>
          <w:docPartUnique/>
        </w:docPartObj>
      </w:sdtPr>
      <w:sdtEndPr/>
      <w:sdtContent>
        <w:p w14:paraId="345CCC2E" w14:textId="166BAB7D" w:rsidR="00DE7EDA" w:rsidRPr="002E7EBD" w:rsidRDefault="00DE7EDA">
          <w:pPr>
            <w:pStyle w:val="Heading1"/>
            <w:spacing w:before="0" w:line="240" w:lineRule="auto"/>
            <w:rPr>
              <w:rFonts w:asciiTheme="minorHAnsi" w:hAnsiTheme="minorHAnsi" w:cstheme="minorHAnsi"/>
              <w:sz w:val="24"/>
              <w:szCs w:val="24"/>
              <w:rPrChange w:id="2952" w:author="Chloe Mao" w:date="2022-03-15T23:40:00Z">
                <w:rPr/>
              </w:rPrChange>
            </w:rPr>
            <w:pPrChange w:id="2953" w:author="Chloe Mao" w:date="2022-03-15T23:40:00Z">
              <w:pPr>
                <w:pStyle w:val="Heading1"/>
                <w:spacing w:line="240" w:lineRule="auto"/>
              </w:pPr>
            </w:pPrChange>
          </w:pPr>
          <w:r w:rsidRPr="002E7EBD">
            <w:rPr>
              <w:rFonts w:asciiTheme="minorHAnsi" w:hAnsiTheme="minorHAnsi" w:cstheme="minorHAnsi"/>
              <w:sz w:val="24"/>
              <w:szCs w:val="24"/>
              <w:rPrChange w:id="2954" w:author="Chloe Mao" w:date="2022-03-15T23:40:00Z">
                <w:rPr/>
              </w:rPrChange>
            </w:rPr>
            <w:t>References</w:t>
          </w:r>
          <w:bookmarkEnd w:id="2951"/>
        </w:p>
        <w:sdt>
          <w:sdtPr>
            <w:rPr>
              <w:rFonts w:cstheme="minorHAnsi"/>
              <w:sz w:val="24"/>
              <w:szCs w:val="24"/>
            </w:rPr>
            <w:id w:val="-573587230"/>
            <w:bibliography/>
          </w:sdtPr>
          <w:sdtEndPr/>
          <w:sdtContent>
            <w:p w14:paraId="4ACC93BA" w14:textId="77777777" w:rsidR="00BB393D" w:rsidRDefault="00DE7EDA" w:rsidP="00BB393D">
              <w:pPr>
                <w:pStyle w:val="Bibliography"/>
                <w:ind w:left="720" w:hanging="720"/>
                <w:rPr>
                  <w:sz w:val="24"/>
                  <w:szCs w:val="24"/>
                  <w:lang w:val="en-US"/>
                  <w:rPrChange w:id="2955" w:author="Chloe Mao" w:date="2022-03-15T23:40:00Z">
                    <w:rPr>
                      <w:noProof/>
                      <w:sz w:val="24"/>
                      <w:szCs w:val="24"/>
                      <w:lang w:val="en-US"/>
                    </w:rPr>
                  </w:rPrChange>
                </w:rPr>
              </w:pPr>
              <w:r w:rsidRPr="002E7EBD">
                <w:rPr>
                  <w:rFonts w:cstheme="minorHAnsi"/>
                  <w:sz w:val="24"/>
                  <w:szCs w:val="24"/>
                  <w:rPrChange w:id="2956" w:author="Chloe Mao" w:date="2022-03-15T23:40:00Z">
                    <w:rPr>
                      <w:rFonts w:cstheme="minorHAnsi"/>
                    </w:rPr>
                  </w:rPrChange>
                </w:rPr>
                <w:fldChar w:fldCharType="begin"/>
              </w:r>
              <w:r w:rsidRPr="0054757C">
                <w:rPr>
                  <w:rFonts w:cstheme="minorHAnsi"/>
                </w:rPr>
                <w:instrText xml:space="preserve"> BIBLIOGRAPHY </w:instrText>
              </w:r>
              <w:r w:rsidRPr="002E7EBD">
                <w:rPr>
                  <w:rFonts w:cstheme="minorHAnsi"/>
                  <w:sz w:val="24"/>
                  <w:szCs w:val="24"/>
                  <w:rPrChange w:id="2957" w:author="Chloe Mao" w:date="2022-03-15T23:40:00Z">
                    <w:rPr>
                      <w:rFonts w:cstheme="minorHAnsi"/>
                      <w:b/>
                    </w:rPr>
                  </w:rPrChange>
                </w:rPr>
                <w:fldChar w:fldCharType="separate"/>
              </w:r>
              <w:r w:rsidR="00BB393D">
                <w:rPr>
                  <w:noProof/>
                  <w:lang w:val="en-US"/>
                </w:rPr>
                <w:t xml:space="preserve">Bolat, P., Gizem, K., Emine, G., Furkan, K. E., &amp; Soysal, O. (2020). Weighting key factors for port congestion by AHP method. </w:t>
              </w:r>
              <w:r w:rsidR="00BB393D">
                <w:rPr>
                  <w:i/>
                  <w:iCs/>
                  <w:noProof/>
                  <w:lang w:val="en-US"/>
                </w:rPr>
                <w:t>Journal of ETA Maritime Science</w:t>
              </w:r>
              <w:r w:rsidR="00BB393D">
                <w:rPr>
                  <w:noProof/>
                  <w:lang w:val="en-US"/>
                </w:rPr>
                <w:t>.</w:t>
              </w:r>
            </w:p>
            <w:p w14:paraId="254C3671" w14:textId="77777777" w:rsidR="00BB393D" w:rsidRDefault="00BB393D" w:rsidP="00BB393D">
              <w:pPr>
                <w:pStyle w:val="Bibliography"/>
                <w:ind w:left="720" w:hanging="720"/>
                <w:rPr>
                  <w:noProof/>
                  <w:lang w:val="en-US"/>
                </w:rPr>
              </w:pPr>
              <w:r>
                <w:rPr>
                  <w:noProof/>
                  <w:lang w:val="en-US"/>
                </w:rPr>
                <w:t xml:space="preserve">Chambers, S. (2021, August 2021). </w:t>
              </w:r>
              <w:r>
                <w:rPr>
                  <w:i/>
                  <w:iCs/>
                  <w:noProof/>
                  <w:lang w:val="en-US"/>
                </w:rPr>
                <w:t>splash247.com</w:t>
              </w:r>
              <w:r>
                <w:rPr>
                  <w:noProof/>
                  <w:lang w:val="en-US"/>
                </w:rPr>
                <w:t>. Retrieved from splash247.com: https://splash247.com/record-number-of-dry-bulk-ships-hit-by-port-congestion/</w:t>
              </w:r>
            </w:p>
            <w:p w14:paraId="77D147CB" w14:textId="77777777" w:rsidR="00BB393D" w:rsidRDefault="00BB393D" w:rsidP="00BB393D">
              <w:pPr>
                <w:pStyle w:val="Bibliography"/>
                <w:ind w:left="720" w:hanging="720"/>
                <w:rPr>
                  <w:noProof/>
                  <w:lang w:val="en-US"/>
                </w:rPr>
              </w:pPr>
              <w:r>
                <w:rPr>
                  <w:noProof/>
                  <w:lang w:val="en-US"/>
                </w:rPr>
                <w:t xml:space="preserve">CODESP. (2014, 09 08). </w:t>
              </w:r>
              <w:r>
                <w:rPr>
                  <w:i/>
                  <w:iCs/>
                  <w:noProof/>
                  <w:lang w:val="en-US"/>
                </w:rPr>
                <w:t>Porto de Santos</w:t>
              </w:r>
              <w:r>
                <w:rPr>
                  <w:noProof/>
                  <w:lang w:val="en-US"/>
                </w:rPr>
                <w:t>. Retrieved from http://www.portodesantos.com.br</w:t>
              </w:r>
            </w:p>
            <w:p w14:paraId="32BC202C" w14:textId="77777777" w:rsidR="00BB393D" w:rsidRDefault="00BB393D" w:rsidP="00BB393D">
              <w:pPr>
                <w:pStyle w:val="Bibliography"/>
                <w:ind w:left="720" w:hanging="720"/>
                <w:rPr>
                  <w:noProof/>
                  <w:lang w:val="en-US"/>
                </w:rPr>
              </w:pPr>
              <w:r>
                <w:rPr>
                  <w:noProof/>
                  <w:lang w:val="en-US"/>
                </w:rPr>
                <w:t xml:space="preserve">CTS. (2020). </w:t>
              </w:r>
              <w:r>
                <w:rPr>
                  <w:i/>
                  <w:iCs/>
                  <w:noProof/>
                  <w:lang w:val="en-US"/>
                </w:rPr>
                <w:t>Container Trades Statistics</w:t>
              </w:r>
              <w:r>
                <w:rPr>
                  <w:noProof/>
                  <w:lang w:val="en-US"/>
                </w:rPr>
                <w:t>. Retrieved from https://www.containerstatistics.com</w:t>
              </w:r>
            </w:p>
            <w:p w14:paraId="762B0156" w14:textId="77777777" w:rsidR="00BB393D" w:rsidRDefault="00BB393D" w:rsidP="00BB393D">
              <w:pPr>
                <w:pStyle w:val="Bibliography"/>
                <w:ind w:left="720" w:hanging="720"/>
                <w:rPr>
                  <w:noProof/>
                  <w:lang w:val="en-US"/>
                </w:rPr>
              </w:pPr>
              <w:r>
                <w:rPr>
                  <w:noProof/>
                  <w:lang w:val="en-US"/>
                </w:rPr>
                <w:t xml:space="preserve">Danish Ship Finance. (2021, May). </w:t>
              </w:r>
              <w:r>
                <w:rPr>
                  <w:i/>
                  <w:iCs/>
                  <w:noProof/>
                  <w:lang w:val="en-US"/>
                </w:rPr>
                <w:t>Shipping Market Review - May 2021.</w:t>
              </w:r>
              <w:r>
                <w:rPr>
                  <w:noProof/>
                  <w:lang w:val="en-US"/>
                </w:rPr>
                <w:t xml:space="preserve"> </w:t>
              </w:r>
            </w:p>
            <w:p w14:paraId="6ADF39C6" w14:textId="77777777" w:rsidR="00BB393D" w:rsidRDefault="00BB393D" w:rsidP="00BB393D">
              <w:pPr>
                <w:pStyle w:val="Bibliography"/>
                <w:ind w:left="720" w:hanging="720"/>
                <w:rPr>
                  <w:noProof/>
                  <w:lang w:val="en-US"/>
                </w:rPr>
              </w:pPr>
              <w:r>
                <w:rPr>
                  <w:noProof/>
                  <w:lang w:val="en-US"/>
                </w:rPr>
                <w:t xml:space="preserve">Fao. (2014, 09 09). </w:t>
              </w:r>
              <w:r>
                <w:rPr>
                  <w:i/>
                  <w:iCs/>
                  <w:noProof/>
                  <w:lang w:val="en-US"/>
                </w:rPr>
                <w:t>Organização das Nações Unidas para Alimentação e Agricultura.</w:t>
              </w:r>
              <w:r>
                <w:rPr>
                  <w:noProof/>
                  <w:lang w:val="en-US"/>
                </w:rPr>
                <w:t xml:space="preserve"> Retrieved from FAO: fao.org</w:t>
              </w:r>
            </w:p>
            <w:p w14:paraId="10B852C0" w14:textId="77777777" w:rsidR="00635D8B" w:rsidRDefault="00635D8B" w:rsidP="00635D8B">
              <w:pPr>
                <w:pStyle w:val="Bibliography"/>
                <w:ind w:left="720" w:hanging="720"/>
                <w:rPr>
                  <w:noProof/>
                  <w:lang w:val="en-US"/>
                </w:rPr>
              </w:pPr>
              <w:r>
                <w:rPr>
                  <w:noProof/>
                  <w:lang w:val="en-US"/>
                </w:rPr>
                <w:t xml:space="preserve">Golias, M. M., Boile, M., &amp; Theofanis, S. (2009). Berth scheduling by customer service differentiation: A mutil-objective approach. </w:t>
              </w:r>
              <w:r>
                <w:rPr>
                  <w:i/>
                  <w:iCs/>
                  <w:noProof/>
                  <w:lang w:val="en-US"/>
                </w:rPr>
                <w:t>Transportation Research Part E: Logistics and Transportation Review</w:t>
              </w:r>
              <w:r>
                <w:rPr>
                  <w:noProof/>
                  <w:lang w:val="en-US"/>
                </w:rPr>
                <w:t>, 878-892.</w:t>
              </w:r>
            </w:p>
            <w:p w14:paraId="0A4B3FEF" w14:textId="77777777" w:rsidR="00BB393D" w:rsidRDefault="00BB393D" w:rsidP="00BB393D">
              <w:pPr>
                <w:pStyle w:val="Bibliography"/>
                <w:ind w:left="720" w:hanging="720"/>
                <w:rPr>
                  <w:noProof/>
                  <w:lang w:val="en-US"/>
                </w:rPr>
              </w:pPr>
              <w:r>
                <w:rPr>
                  <w:noProof/>
                  <w:lang w:val="en-US"/>
                </w:rPr>
                <w:t xml:space="preserve">Gui, D., Wang, H., &amp; Yu, M. (2022). Risk Assessment of Port Congestion Risk during the COVID-19 Pandemic. </w:t>
              </w:r>
              <w:r>
                <w:rPr>
                  <w:i/>
                  <w:iCs/>
                  <w:noProof/>
                  <w:lang w:val="en-US"/>
                </w:rPr>
                <w:t>School of Transportation and Logistic Engineering, Wuhan University of Technology, Wuhan 430063, China; &lt;email&gt;249002@whut.edu.cn&lt;/email&gt; (D.G.); &lt;email&gt;hywang777@whut.edu.cn&lt;/email&gt; (H.W.) , School of Transportation and Logistic Engineering, Wuhan Unive</w:t>
              </w:r>
              <w:r>
                <w:rPr>
                  <w:noProof/>
                  <w:lang w:val="en-US"/>
                </w:rPr>
                <w:t>.</w:t>
              </w:r>
            </w:p>
            <w:p w14:paraId="03E05F70" w14:textId="77777777" w:rsidR="00BB393D" w:rsidRDefault="00BB393D" w:rsidP="00BB393D">
              <w:pPr>
                <w:pStyle w:val="Bibliography"/>
                <w:ind w:left="720" w:hanging="720"/>
                <w:rPr>
                  <w:noProof/>
                  <w:lang w:val="en-US"/>
                </w:rPr>
              </w:pPr>
              <w:r>
                <w:rPr>
                  <w:noProof/>
                  <w:lang w:val="en-US"/>
                </w:rPr>
                <w:t xml:space="preserve">Hilsdorf, W. d., &amp; Neto, M. (2016). </w:t>
              </w:r>
              <w:r>
                <w:rPr>
                  <w:i/>
                  <w:iCs/>
                  <w:noProof/>
                  <w:lang w:val="en-US"/>
                </w:rPr>
                <w:t>Port of Santos: prospection on the causes of access difficulties.</w:t>
              </w:r>
              <w:r>
                <w:rPr>
                  <w:noProof/>
                  <w:lang w:val="en-US"/>
                </w:rPr>
                <w:t xml:space="preserve"> </w:t>
              </w:r>
            </w:p>
            <w:p w14:paraId="51B9F439" w14:textId="77777777" w:rsidR="00BB393D" w:rsidRDefault="00BB393D" w:rsidP="00BB393D">
              <w:pPr>
                <w:pStyle w:val="Bibliography"/>
                <w:ind w:left="720" w:hanging="720"/>
                <w:rPr>
                  <w:noProof/>
                  <w:lang w:val="en-US"/>
                </w:rPr>
              </w:pPr>
              <w:r>
                <w:rPr>
                  <w:noProof/>
                  <w:lang w:val="en-US"/>
                </w:rPr>
                <w:t xml:space="preserve">International chamber of shipping . (n.d.). </w:t>
              </w:r>
              <w:r>
                <w:rPr>
                  <w:i/>
                  <w:iCs/>
                  <w:noProof/>
                  <w:lang w:val="en-US"/>
                </w:rPr>
                <w:t>bulk Carriers</w:t>
              </w:r>
              <w:r>
                <w:rPr>
                  <w:noProof/>
                  <w:lang w:val="en-US"/>
                </w:rPr>
                <w:t>. Retrieved from International chamber of shipping website: https://www.ics-shipping.org/explaining/ships-ops/bulk-carriers/</w:t>
              </w:r>
            </w:p>
            <w:p w14:paraId="65DB12CF" w14:textId="77777777" w:rsidR="00BB393D" w:rsidRDefault="00BB393D" w:rsidP="00BB393D">
              <w:pPr>
                <w:pStyle w:val="Bibliography"/>
                <w:ind w:left="720" w:hanging="720"/>
                <w:rPr>
                  <w:noProof/>
                  <w:lang w:val="en-US"/>
                </w:rPr>
              </w:pPr>
              <w:r>
                <w:rPr>
                  <w:noProof/>
                  <w:lang w:val="en-US"/>
                </w:rPr>
                <w:t xml:space="preserve">Jonquais, A. C., &amp; Krempel, F. (2019). </w:t>
              </w:r>
              <w:r>
                <w:rPr>
                  <w:i/>
                  <w:iCs/>
                  <w:noProof/>
                  <w:lang w:val="en-US"/>
                </w:rPr>
                <w:t>Predicting Shippimg Time with Machine Learning.</w:t>
              </w:r>
              <w:r>
                <w:rPr>
                  <w:noProof/>
                  <w:lang w:val="en-US"/>
                </w:rPr>
                <w:t xml:space="preserve"> </w:t>
              </w:r>
            </w:p>
            <w:p w14:paraId="206D82D1" w14:textId="77777777" w:rsidR="00BB393D" w:rsidRDefault="00BB393D" w:rsidP="00BB393D">
              <w:pPr>
                <w:pStyle w:val="Bibliography"/>
                <w:ind w:left="720" w:hanging="720"/>
                <w:rPr>
                  <w:noProof/>
                  <w:lang w:val="en-US"/>
                </w:rPr>
              </w:pPr>
              <w:r>
                <w:rPr>
                  <w:noProof/>
                  <w:lang w:val="en-US"/>
                </w:rPr>
                <w:t xml:space="preserve">Maersk. (n.d.). </w:t>
              </w:r>
              <w:r>
                <w:rPr>
                  <w:i/>
                  <w:iCs/>
                  <w:noProof/>
                  <w:lang w:val="en-US"/>
                </w:rPr>
                <w:t>Special Cargo</w:t>
              </w:r>
              <w:r>
                <w:rPr>
                  <w:noProof/>
                  <w:lang w:val="en-US"/>
                </w:rPr>
                <w:t>. Retrieved from Maersk Website: https://www.maersk.com/industry-sectors/special-cargo?gclid=f461af77ab2a16c841e2cd5cdcf98518&amp;gclsrc=3p.ds&amp;</w:t>
              </w:r>
            </w:p>
            <w:p w14:paraId="244049D2" w14:textId="77777777" w:rsidR="00BB393D" w:rsidRDefault="00BB393D" w:rsidP="00BB393D">
              <w:pPr>
                <w:pStyle w:val="Bibliography"/>
                <w:ind w:left="720" w:hanging="720"/>
                <w:rPr>
                  <w:noProof/>
                  <w:lang w:val="en-US"/>
                </w:rPr>
              </w:pPr>
              <w:r>
                <w:rPr>
                  <w:noProof/>
                  <w:lang w:val="en-US"/>
                </w:rPr>
                <w:t xml:space="preserve">NAMEPA. (2018). </w:t>
              </w:r>
              <w:r>
                <w:rPr>
                  <w:i/>
                  <w:iCs/>
                  <w:noProof/>
                  <w:lang w:val="en-US"/>
                </w:rPr>
                <w:t>The history of the maritime industry.</w:t>
              </w:r>
              <w:r>
                <w:rPr>
                  <w:noProof/>
                  <w:lang w:val="en-US"/>
                </w:rPr>
                <w:t xml:space="preserve"> Retrieved from https://namepa.net/wp-content/uploads/2018/08/Lesson-3-The-History-of-the-Maritime-Industry.pdf</w:t>
              </w:r>
            </w:p>
            <w:p w14:paraId="515CB21D" w14:textId="77777777" w:rsidR="00BB393D" w:rsidRDefault="00BB393D" w:rsidP="00BB393D">
              <w:pPr>
                <w:pStyle w:val="Bibliography"/>
                <w:ind w:left="720" w:hanging="720"/>
                <w:rPr>
                  <w:noProof/>
                  <w:lang w:val="en-US"/>
                </w:rPr>
              </w:pPr>
              <w:r>
                <w:rPr>
                  <w:noProof/>
                  <w:lang w:val="en-US"/>
                </w:rPr>
                <w:t xml:space="preserve">OECD. (2021). </w:t>
              </w:r>
              <w:r>
                <w:rPr>
                  <w:i/>
                  <w:iCs/>
                  <w:noProof/>
                  <w:lang w:val="en-US"/>
                </w:rPr>
                <w:t>Ocean Shipping and Shipbuilding</w:t>
              </w:r>
              <w:r>
                <w:rPr>
                  <w:noProof/>
                  <w:lang w:val="en-US"/>
                </w:rPr>
                <w:t>. Retrieved from https://www.oecd.org/ocean/topics/ocean-shipping/</w:t>
              </w:r>
            </w:p>
            <w:p w14:paraId="6C29DE8B" w14:textId="77777777" w:rsidR="00BB393D" w:rsidRDefault="00BB393D" w:rsidP="00BB393D">
              <w:pPr>
                <w:pStyle w:val="Bibliography"/>
                <w:ind w:left="720" w:hanging="720"/>
                <w:rPr>
                  <w:noProof/>
                  <w:lang w:val="en-US"/>
                </w:rPr>
              </w:pPr>
              <w:r>
                <w:rPr>
                  <w:noProof/>
                  <w:lang w:val="en-US"/>
                </w:rPr>
                <w:t xml:space="preserve">Pedro, B. (2010). </w:t>
              </w:r>
              <w:r>
                <w:rPr>
                  <w:i/>
                  <w:iCs/>
                  <w:noProof/>
                  <w:lang w:val="en-US"/>
                </w:rPr>
                <w:t>Muito a Navegar: Uma análise logística dos portos brasileiros. Rio de Janeiro: Topbooks.</w:t>
              </w:r>
              <w:r>
                <w:rPr>
                  <w:noProof/>
                  <w:lang w:val="en-US"/>
                </w:rPr>
                <w:t xml:space="preserve"> </w:t>
              </w:r>
            </w:p>
            <w:p w14:paraId="1D4B7CCD" w14:textId="77777777" w:rsidR="00BB393D" w:rsidRDefault="00BB393D" w:rsidP="00BB393D">
              <w:pPr>
                <w:pStyle w:val="Bibliography"/>
                <w:ind w:left="720" w:hanging="720"/>
                <w:rPr>
                  <w:noProof/>
                  <w:lang w:val="en-US"/>
                </w:rPr>
              </w:pPr>
              <w:r>
                <w:rPr>
                  <w:noProof/>
                  <w:lang w:val="en-US"/>
                </w:rPr>
                <w:t xml:space="preserve">Samora, R. (2022, 03 11). </w:t>
              </w:r>
              <w:r>
                <w:rPr>
                  <w:i/>
                  <w:iCs/>
                  <w:noProof/>
                  <w:lang w:val="en-US"/>
                </w:rPr>
                <w:t>South American nations push to exclude fertilizer from Russia sanctions</w:t>
              </w:r>
              <w:r>
                <w:rPr>
                  <w:noProof/>
                  <w:lang w:val="en-US"/>
                </w:rPr>
                <w:t>. Retrieved from Reuters: https://www.reuters.com/world/americas/south-american-nations-push-exclude-fertilizer-russia-sanctions-2022-03-10/</w:t>
              </w:r>
            </w:p>
            <w:p w14:paraId="73FF7326" w14:textId="77777777" w:rsidR="00BB393D" w:rsidRDefault="00BB393D" w:rsidP="00BB393D">
              <w:pPr>
                <w:pStyle w:val="Bibliography"/>
                <w:ind w:left="720" w:hanging="720"/>
                <w:rPr>
                  <w:noProof/>
                  <w:lang w:val="en-US"/>
                </w:rPr>
              </w:pPr>
              <w:r>
                <w:rPr>
                  <w:noProof/>
                  <w:lang w:val="en-US"/>
                </w:rPr>
                <w:t xml:space="preserve">Soliani, R. D., Mauro, V., Pedro, A. D., &amp; Argoud, A. T. (2015). </w:t>
              </w:r>
              <w:r>
                <w:rPr>
                  <w:i/>
                  <w:iCs/>
                  <w:noProof/>
                  <w:lang w:val="en-US"/>
                </w:rPr>
                <w:t>Analysis of Load Scheduling System Implementation At Brazilian Santos Port.</w:t>
              </w:r>
              <w:r>
                <w:rPr>
                  <w:noProof/>
                  <w:lang w:val="en-US"/>
                </w:rPr>
                <w:t xml:space="preserve"> </w:t>
              </w:r>
            </w:p>
            <w:p w14:paraId="29F17F3A" w14:textId="77777777" w:rsidR="00BB393D" w:rsidRDefault="00BB393D" w:rsidP="00BB393D">
              <w:pPr>
                <w:pStyle w:val="Bibliography"/>
                <w:ind w:left="720" w:hanging="720"/>
                <w:rPr>
                  <w:noProof/>
                  <w:lang w:val="en-US"/>
                </w:rPr>
              </w:pPr>
              <w:r>
                <w:rPr>
                  <w:noProof/>
                  <w:lang w:val="en-US"/>
                </w:rPr>
                <w:t xml:space="preserve">Stepec, D., Martincic, T., Klein, F., Vladusic, D., &amp; Costa, J. P. (2021). </w:t>
              </w:r>
              <w:r>
                <w:rPr>
                  <w:i/>
                  <w:iCs/>
                  <w:noProof/>
                  <w:lang w:val="en-US"/>
                </w:rPr>
                <w:t>Machine Learning based System for Vessel Turnaround Time Prediction.</w:t>
              </w:r>
              <w:r>
                <w:rPr>
                  <w:noProof/>
                  <w:lang w:val="en-US"/>
                </w:rPr>
                <w:t xml:space="preserve"> XLAB Research.</w:t>
              </w:r>
            </w:p>
            <w:p w14:paraId="30AAA8D1" w14:textId="77777777" w:rsidR="00BB393D" w:rsidRDefault="00BB393D" w:rsidP="00BB393D">
              <w:pPr>
                <w:pStyle w:val="Bibliography"/>
                <w:ind w:left="720" w:hanging="720"/>
                <w:rPr>
                  <w:noProof/>
                  <w:lang w:val="en-US"/>
                </w:rPr>
              </w:pPr>
              <w:r>
                <w:rPr>
                  <w:noProof/>
                  <w:lang w:val="en-US"/>
                </w:rPr>
                <w:lastRenderedPageBreak/>
                <w:t xml:space="preserve">UNCTAD. (2021). </w:t>
              </w:r>
              <w:r>
                <w:rPr>
                  <w:i/>
                  <w:iCs/>
                  <w:noProof/>
                  <w:lang w:val="en-US"/>
                </w:rPr>
                <w:t>Review of Maritime Transport.</w:t>
              </w:r>
              <w:r>
                <w:rPr>
                  <w:noProof/>
                  <w:lang w:val="en-US"/>
                </w:rPr>
                <w:t xml:space="preserve"> The United Nations Conference on Trade and Development (UNCTAD).</w:t>
              </w:r>
            </w:p>
            <w:p w14:paraId="1E1B1E1D" w14:textId="77777777" w:rsidR="00635D8B" w:rsidRDefault="00635D8B" w:rsidP="00635D8B">
              <w:pPr>
                <w:pStyle w:val="Bibliography"/>
                <w:ind w:left="720" w:hanging="720"/>
                <w:rPr>
                  <w:noProof/>
                  <w:lang w:val="en-US"/>
                </w:rPr>
              </w:pPr>
              <w:r>
                <w:rPr>
                  <w:noProof/>
                  <w:lang w:val="en-US"/>
                </w:rPr>
                <w:t xml:space="preserve">Xu, Y., Chen, Q., &amp; Quan, X. (2012). </w:t>
              </w:r>
              <w:r>
                <w:rPr>
                  <w:i/>
                  <w:iCs/>
                  <w:noProof/>
                  <w:lang w:val="en-US"/>
                </w:rPr>
                <w:t>Robust berth scheduling with uncertain vessel delay and handling time.</w:t>
              </w:r>
              <w:r>
                <w:rPr>
                  <w:noProof/>
                  <w:lang w:val="en-US"/>
                </w:rPr>
                <w:t xml:space="preserve"> Annuals of Operations Research.</w:t>
              </w:r>
            </w:p>
            <w:p w14:paraId="753C9840" w14:textId="1C71BC1D" w:rsidR="00DE7EDA" w:rsidRPr="002E7EBD" w:rsidRDefault="00DE7EDA" w:rsidP="00BB393D">
              <w:pPr>
                <w:spacing w:after="0" w:line="240" w:lineRule="auto"/>
                <w:rPr>
                  <w:rFonts w:cstheme="minorHAnsi"/>
                  <w:sz w:val="24"/>
                  <w:szCs w:val="24"/>
                  <w:rPrChange w:id="2958" w:author="Chloe Mao" w:date="2022-03-15T23:40:00Z">
                    <w:rPr/>
                  </w:rPrChange>
                </w:rPr>
              </w:pPr>
              <w:r w:rsidRPr="002E7EBD">
                <w:rPr>
                  <w:rFonts w:cstheme="minorHAnsi"/>
                  <w:b/>
                  <w:sz w:val="24"/>
                  <w:szCs w:val="24"/>
                  <w:rPrChange w:id="2959" w:author="Chloe Mao" w:date="2022-03-15T23:40:00Z">
                    <w:rPr>
                      <w:rFonts w:cstheme="minorHAnsi"/>
                      <w:b/>
                    </w:rPr>
                  </w:rPrChange>
                </w:rPr>
                <w:fldChar w:fldCharType="end"/>
              </w:r>
            </w:p>
          </w:sdtContent>
        </w:sdt>
      </w:sdtContent>
    </w:sdt>
    <w:p w14:paraId="339DB0C1" w14:textId="5C21D5EF" w:rsidR="00DE7EDA" w:rsidRPr="002E7EBD" w:rsidDel="00D71FCE" w:rsidRDefault="00DE7EDA" w:rsidP="005F0DBD">
      <w:pPr>
        <w:spacing w:after="0" w:line="240" w:lineRule="auto"/>
        <w:rPr>
          <w:del w:id="2960" w:author="Chloe Mao" w:date="2022-03-15T03:02:00Z"/>
          <w:rFonts w:cstheme="minorHAnsi"/>
          <w:sz w:val="24"/>
          <w:szCs w:val="24"/>
          <w:rPrChange w:id="2961" w:author="Chloe Mao" w:date="2022-03-15T23:40:00Z">
            <w:rPr>
              <w:del w:id="2962" w:author="Chloe Mao" w:date="2022-03-15T03:02:00Z"/>
            </w:rPr>
          </w:rPrChange>
        </w:rPr>
      </w:pPr>
    </w:p>
    <w:p w14:paraId="6711CC16" w14:textId="658D8981" w:rsidR="00447ACA" w:rsidRPr="002E7EBD" w:rsidDel="00D71FCE" w:rsidRDefault="00447ACA" w:rsidP="005F0DBD">
      <w:pPr>
        <w:spacing w:after="0" w:line="240" w:lineRule="auto"/>
        <w:jc w:val="both"/>
        <w:rPr>
          <w:del w:id="2963" w:author="Chloe Mao" w:date="2022-03-15T03:02:00Z"/>
          <w:rFonts w:cstheme="minorHAnsi"/>
          <w:sz w:val="24"/>
          <w:szCs w:val="24"/>
          <w:rPrChange w:id="2964" w:author="Chloe Mao" w:date="2022-03-15T23:40:00Z">
            <w:rPr>
              <w:del w:id="2965" w:author="Chloe Mao" w:date="2022-03-15T03:02:00Z"/>
              <w:rFonts w:cstheme="minorHAnsi"/>
            </w:rPr>
          </w:rPrChange>
        </w:rPr>
      </w:pPr>
    </w:p>
    <w:p w14:paraId="0C3F5E78" w14:textId="77777777" w:rsidR="00B75A51" w:rsidRPr="002E7EBD" w:rsidRDefault="00B75A51" w:rsidP="005F0DBD">
      <w:pPr>
        <w:spacing w:after="0" w:line="240" w:lineRule="auto"/>
        <w:jc w:val="both"/>
        <w:rPr>
          <w:rFonts w:cstheme="minorHAnsi"/>
          <w:sz w:val="24"/>
          <w:szCs w:val="24"/>
          <w:rPrChange w:id="2966" w:author="Chloe Mao" w:date="2022-03-15T23:40:00Z">
            <w:rPr>
              <w:rFonts w:cstheme="minorHAnsi"/>
            </w:rPr>
          </w:rPrChange>
        </w:rPr>
      </w:pPr>
    </w:p>
    <w:sectPr w:rsidR="00B75A51" w:rsidRPr="002E7EB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82" w:author="Chloe Mao" w:date="2022-03-15T22:16:00Z" w:initials="MQ">
    <w:p w14:paraId="10259A18" w14:textId="5A42F4EE" w:rsidR="00AB1643" w:rsidRDefault="00AB1643">
      <w:pPr>
        <w:pStyle w:val="CommentText"/>
      </w:pPr>
      <w:r>
        <w:rPr>
          <w:rStyle w:val="CommentReference"/>
        </w:rPr>
        <w:annotationRef/>
      </w:r>
      <w:r>
        <w:t>Define port congestion and waiting time</w:t>
      </w:r>
    </w:p>
  </w:comment>
  <w:comment w:id="601" w:author="Rawwinton Tan" w:date="2022-03-19T17:51:00Z" w:initials="RT">
    <w:p w14:paraId="1C0112A7" w14:textId="77777777" w:rsidR="0076593D" w:rsidRDefault="0076593D">
      <w:pPr>
        <w:pStyle w:val="CommentText"/>
      </w:pPr>
      <w:r>
        <w:rPr>
          <w:rStyle w:val="CommentReference"/>
        </w:rPr>
        <w:annotationRef/>
      </w:r>
      <w:r>
        <w:t xml:space="preserve">Port </w:t>
      </w:r>
      <w:r w:rsidR="00E27EA7">
        <w:t>investment</w:t>
      </w:r>
      <w:r w:rsidR="006C7726">
        <w:t xml:space="preserve">s that help elevate </w:t>
      </w:r>
      <w:r w:rsidR="009D74A9">
        <w:t>congestion</w:t>
      </w:r>
      <w:r w:rsidR="00E27EA7">
        <w:t xml:space="preserve"> are usually </w:t>
      </w:r>
      <w:r w:rsidR="009D74A9">
        <w:t>long-term</w:t>
      </w:r>
      <w:r w:rsidR="00E27EA7">
        <w:t xml:space="preserve"> </w:t>
      </w:r>
      <w:r w:rsidR="009D74A9">
        <w:t xml:space="preserve">investments. </w:t>
      </w:r>
      <w:r w:rsidR="00602265">
        <w:t xml:space="preserve">If we really want to target this </w:t>
      </w:r>
      <w:r w:rsidR="00271215">
        <w:t>segment,</w:t>
      </w:r>
      <w:r w:rsidR="00602265">
        <w:t xml:space="preserve"> we will need to go for explainable models </w:t>
      </w:r>
      <w:r w:rsidR="00083425">
        <w:t>to allow investors to determine the like</w:t>
      </w:r>
      <w:r w:rsidR="00EB4B43">
        <w:t>li</w:t>
      </w:r>
      <w:r w:rsidR="00083425">
        <w:t xml:space="preserve">hood </w:t>
      </w:r>
      <w:r w:rsidR="00EB4B43">
        <w:t>of a positive ROI.</w:t>
      </w:r>
    </w:p>
    <w:p w14:paraId="6AD23C14" w14:textId="77777777" w:rsidR="00271215" w:rsidRDefault="00271215">
      <w:pPr>
        <w:pStyle w:val="CommentText"/>
      </w:pPr>
    </w:p>
    <w:p w14:paraId="062CC3D9" w14:textId="49FC9CB9" w:rsidR="00271215" w:rsidRDefault="00271215">
      <w:pPr>
        <w:pStyle w:val="CommentText"/>
      </w:pPr>
      <w:r>
        <w:t xml:space="preserve">Alternatively, </w:t>
      </w:r>
      <w:r w:rsidR="004B3298">
        <w:t xml:space="preserve">for port planning in the short-term Singapore port use a forecast </w:t>
      </w:r>
      <w:r w:rsidR="00483229">
        <w:t xml:space="preserve">of 1 week for a turnaround time of </w:t>
      </w:r>
      <w:proofErr w:type="spellStart"/>
      <w:r w:rsidR="00483229">
        <w:t>abt</w:t>
      </w:r>
      <w:proofErr w:type="spellEnd"/>
      <w:r w:rsidR="00483229">
        <w:t xml:space="preserve"> 2 days but long waiting at the </w:t>
      </w:r>
      <w:r w:rsidR="001A24CE">
        <w:t>anchorage</w:t>
      </w:r>
      <w:r w:rsidR="00483229">
        <w:t xml:space="preserve"> </w:t>
      </w:r>
      <w:r w:rsidR="001A24CE">
        <w:t>essentially mean no advance forecasting is required</w:t>
      </w:r>
      <w:r w:rsidR="00F16AF3">
        <w:t>.</w:t>
      </w:r>
    </w:p>
  </w:comment>
  <w:comment w:id="663" w:author="Chloe Mao" w:date="2022-03-15T22:16:00Z" w:initials="MQ">
    <w:p w14:paraId="41771268" w14:textId="544E375A" w:rsidR="00AB1643" w:rsidRDefault="00AB1643">
      <w:pPr>
        <w:pStyle w:val="CommentText"/>
      </w:pPr>
      <w:r>
        <w:rPr>
          <w:rStyle w:val="CommentReference"/>
        </w:rPr>
        <w:annotationRef/>
      </w:r>
      <w:r>
        <w:t>Change this to median instead</w:t>
      </w:r>
    </w:p>
  </w:comment>
  <w:comment w:id="1230" w:author="Guest User" w:date="2022-03-15T10:53:00Z" w:initials="GU">
    <w:p w14:paraId="75E21322" w14:textId="46413090" w:rsidR="6DEECDE5" w:rsidRDefault="6DEECDE5">
      <w:pPr>
        <w:pStyle w:val="CommentText"/>
      </w:pPr>
      <w:r>
        <w:t xml:space="preserve"> M. M. </w:t>
      </w:r>
      <w:proofErr w:type="spellStart"/>
      <w:r>
        <w:t>Golias</w:t>
      </w:r>
      <w:proofErr w:type="spellEnd"/>
      <w:r>
        <w:t xml:space="preserve">, M. </w:t>
      </w:r>
      <w:proofErr w:type="spellStart"/>
      <w:r>
        <w:t>Boile</w:t>
      </w:r>
      <w:proofErr w:type="spellEnd"/>
      <w:r>
        <w:t xml:space="preserve">, and S. </w:t>
      </w:r>
      <w:proofErr w:type="spellStart"/>
      <w:r>
        <w:t>Theofanis</w:t>
      </w:r>
      <w:proofErr w:type="spellEnd"/>
      <w:r>
        <w:t>, “Berth scheduling by customer service differentiation: A multi-objective approach,” Transportation Research Part E: Logistics and Transportation Review, vol. 45, no. 6, pp. 878–892, 2009.</w:t>
      </w:r>
      <w:r>
        <w:rPr>
          <w:rStyle w:val="CommentReference"/>
        </w:rPr>
        <w:annotationRef/>
      </w:r>
    </w:p>
  </w:comment>
  <w:comment w:id="1343" w:author="Guest User" w:date="2022-03-15T11:01:00Z" w:initials="GU">
    <w:p w14:paraId="6015B0D7" w14:textId="3EB60ED5" w:rsidR="6DEECDE5" w:rsidRDefault="6DEECDE5">
      <w:pPr>
        <w:pStyle w:val="CommentText"/>
      </w:pPr>
      <w:r>
        <w:t xml:space="preserve">Y. Xu, Q. Chen, and X. Quan, “Robust berth scheduling with uncertain vessel delay and handling time,” Annals of Operations Research, vol. 192, no. 1, pp. 123–140, 2012. </w:t>
      </w:r>
      <w:r>
        <w:rPr>
          <w:rStyle w:val="CommentReference"/>
        </w:rPr>
        <w:annotationRef/>
      </w:r>
    </w:p>
  </w:comment>
  <w:comment w:id="1397" w:author="Guest User" w:date="2022-03-15T10:54:00Z" w:initials="GU">
    <w:p w14:paraId="30A92069" w14:textId="77777777" w:rsidR="00C476DB" w:rsidRDefault="00C476DB" w:rsidP="00C476DB">
      <w:pPr>
        <w:pStyle w:val="CommentText"/>
      </w:pPr>
      <w:r>
        <w:t>recommend encoding day of week and (possibly hour) of entry</w:t>
      </w:r>
      <w:r>
        <w:rPr>
          <w:rStyle w:val="CommentReference"/>
        </w:rPr>
        <w:annotationRef/>
      </w:r>
    </w:p>
    <w:p w14:paraId="634D3814" w14:textId="77777777" w:rsidR="00C476DB" w:rsidRDefault="00C476DB" w:rsidP="00C476DB">
      <w:pPr>
        <w:pStyle w:val="CommentText"/>
      </w:pPr>
    </w:p>
    <w:p w14:paraId="246D5299" w14:textId="77777777" w:rsidR="00C476DB" w:rsidRDefault="00C476DB" w:rsidP="00C476DB">
      <w:pPr>
        <w:pStyle w:val="CommentText"/>
      </w:pPr>
      <w:proofErr w:type="gramStart"/>
      <w:r>
        <w:t>also</w:t>
      </w:r>
      <w:proofErr w:type="gramEnd"/>
      <w:r>
        <w:t xml:space="preserve"> if want to include weather, etc, can add some comments in the write up here</w:t>
      </w:r>
    </w:p>
  </w:comment>
  <w:comment w:id="1398" w:author="Rawwinton Tan" w:date="2022-03-19T18:23:00Z" w:initials="RT">
    <w:p w14:paraId="1E7BDCDC" w14:textId="77777777" w:rsidR="008C7845" w:rsidRDefault="008C7845">
      <w:pPr>
        <w:pStyle w:val="CommentText"/>
      </w:pPr>
      <w:r>
        <w:rPr>
          <w:rStyle w:val="CommentReference"/>
        </w:rPr>
        <w:annotationRef/>
      </w:r>
      <w:r>
        <w:t xml:space="preserve">agree, for weather will be good to </w:t>
      </w:r>
      <w:r w:rsidR="009D359F">
        <w:t>that o</w:t>
      </w:r>
      <w:r w:rsidR="00984B3C">
        <w:t>f</w:t>
      </w:r>
      <w:r w:rsidR="009D359F">
        <w:t xml:space="preserve"> the last few days along the </w:t>
      </w:r>
      <w:r w:rsidR="00984B3C">
        <w:t>route and the forecasted (weather forecast) to get better results</w:t>
      </w:r>
    </w:p>
    <w:p w14:paraId="6F0E2740" w14:textId="77777777" w:rsidR="008C33DB" w:rsidRDefault="008C33DB">
      <w:pPr>
        <w:pStyle w:val="CommentText"/>
      </w:pPr>
    </w:p>
    <w:p w14:paraId="44B798CC" w14:textId="63F14C7A" w:rsidR="008C33DB" w:rsidRDefault="009C1928">
      <w:pPr>
        <w:pStyle w:val="CommentText"/>
      </w:pPr>
      <w:r>
        <w:t>W</w:t>
      </w:r>
      <w:r w:rsidR="008C33DB">
        <w:t>ind speed (need to see bulk ca</w:t>
      </w:r>
      <w:r>
        <w:t>r</w:t>
      </w:r>
      <w:r w:rsidR="008C33DB">
        <w:t>go</w:t>
      </w:r>
      <w:r>
        <w:t xml:space="preserve">) should </w:t>
      </w:r>
      <w:r w:rsidR="00E90AC6">
        <w:t>affect cos for container once wind speed gets too high operations can get suspended.</w:t>
      </w:r>
    </w:p>
  </w:comment>
  <w:comment w:id="1477" w:author="Guest User" w:date="2022-03-15T10:54:00Z" w:initials="GU">
    <w:p w14:paraId="4A2BA3A1" w14:textId="1C3C0696" w:rsidR="6DEECDE5" w:rsidRDefault="6DEECDE5">
      <w:pPr>
        <w:pStyle w:val="CommentText"/>
      </w:pPr>
      <w:r>
        <w:t>recommend encoding day of week and (possibly hour) of entry</w:t>
      </w:r>
      <w:r>
        <w:rPr>
          <w:rStyle w:val="CommentReference"/>
        </w:rPr>
        <w:annotationRef/>
      </w:r>
    </w:p>
    <w:p w14:paraId="744682F9" w14:textId="2F20AB23" w:rsidR="6DEECDE5" w:rsidRDefault="6DEECDE5">
      <w:pPr>
        <w:pStyle w:val="CommentText"/>
      </w:pPr>
    </w:p>
    <w:p w14:paraId="22B9D93A" w14:textId="074C5069" w:rsidR="6DEECDE5" w:rsidRDefault="6DEECDE5">
      <w:pPr>
        <w:pStyle w:val="CommentText"/>
      </w:pPr>
      <w:proofErr w:type="gramStart"/>
      <w:r>
        <w:t>also</w:t>
      </w:r>
      <w:proofErr w:type="gramEnd"/>
      <w:r>
        <w:t xml:space="preserve"> if want to include weather, etc, can add some comments in the write up here</w:t>
      </w:r>
    </w:p>
  </w:comment>
  <w:comment w:id="2056" w:author="Chloe Mao" w:date="2022-03-14T22:22:00Z" w:initials="MQ">
    <w:p w14:paraId="4960520D" w14:textId="440DC4AB" w:rsidR="00D82B83" w:rsidRDefault="00D82B83">
      <w:pPr>
        <w:pStyle w:val="CommentText"/>
      </w:pPr>
      <w:r>
        <w:rPr>
          <w:rStyle w:val="CommentReference"/>
        </w:rPr>
        <w:annotationRef/>
      </w:r>
      <w:r>
        <w:t xml:space="preserve">I am taking this out coz I don’t really see any value add of this information </w:t>
      </w:r>
      <w:proofErr w:type="spellStart"/>
      <w:r>
        <w:t>tbh</w:t>
      </w:r>
      <w:proofErr w:type="spellEnd"/>
      <w:r>
        <w:t xml:space="preserve">. It shouldn’t take so much space to talk about the background of the issues when prof’s criterion is looking for literature review. One paragraph talking about current situation is sufficient </w:t>
      </w:r>
      <w:proofErr w:type="spellStart"/>
      <w:r>
        <w:t>imo</w:t>
      </w:r>
      <w:proofErr w:type="spellEnd"/>
      <w:r>
        <w:t>.</w:t>
      </w:r>
    </w:p>
  </w:comment>
  <w:comment w:id="2894" w:author="Rawwinton Tan" w:date="2022-03-19T19:07:00Z" w:initials="RT">
    <w:p w14:paraId="3F96BAD9" w14:textId="6CE8DC12" w:rsidR="0000405C" w:rsidRDefault="0000405C">
      <w:pPr>
        <w:pStyle w:val="CommentText"/>
      </w:pPr>
      <w:r>
        <w:rPr>
          <w:rStyle w:val="CommentReference"/>
        </w:rPr>
        <w:annotationRef/>
      </w:r>
      <w:r w:rsidR="003D4108">
        <w:t xml:space="preserve">How does this compares to </w:t>
      </w:r>
      <w:r w:rsidR="00D72256" w:rsidRPr="00D72256">
        <w:t>winsorizing</w:t>
      </w:r>
      <w:r w:rsidR="00D72256" w:rsidRPr="00D72256">
        <w:t xml:space="preserve"> </w:t>
      </w:r>
      <w:r w:rsidR="003D4108">
        <w:t xml:space="preserve">the </w:t>
      </w:r>
      <w:proofErr w:type="gramStart"/>
      <w:r w:rsidR="003D4108">
        <w:t>data</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259A18" w15:done="0"/>
  <w15:commentEx w15:paraId="062CC3D9" w15:done="0"/>
  <w15:commentEx w15:paraId="41771268" w15:done="0"/>
  <w15:commentEx w15:paraId="75E21322" w15:done="0"/>
  <w15:commentEx w15:paraId="6015B0D7" w15:done="0"/>
  <w15:commentEx w15:paraId="246D5299" w15:done="0"/>
  <w15:commentEx w15:paraId="44B798CC" w15:paraIdParent="246D5299" w15:done="0"/>
  <w15:commentEx w15:paraId="22B9D93A" w15:done="0"/>
  <w15:commentEx w15:paraId="4960520D" w15:done="0"/>
  <w15:commentEx w15:paraId="3F96BA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8EB7" w16cex:dateUtc="2022-03-15T14:16:00Z"/>
  <w16cex:commentExtensible w16cex:durableId="25E0969C" w16cex:dateUtc="2022-03-19T09:51:00Z"/>
  <w16cex:commentExtensible w16cex:durableId="25DB8EA9" w16cex:dateUtc="2022-03-15T14:16:00Z"/>
  <w16cex:commentExtensible w16cex:durableId="7BAFA48A" w16cex:dateUtc="2022-03-15T02:53:00Z"/>
  <w16cex:commentExtensible w16cex:durableId="34C4FBDB" w16cex:dateUtc="2022-03-15T03:01:00Z"/>
  <w16cex:commentExtensible w16cex:durableId="25DB8DF0" w16cex:dateUtc="2022-03-15T02:54:00Z"/>
  <w16cex:commentExtensible w16cex:durableId="25E09E37" w16cex:dateUtc="2022-03-19T10:23:00Z"/>
  <w16cex:commentExtensible w16cex:durableId="42BEA28A" w16cex:dateUtc="2022-03-15T02:54:00Z"/>
  <w16cex:commentExtensible w16cex:durableId="25DA3EAB" w16cex:dateUtc="2022-03-14T14:22:00Z"/>
  <w16cex:commentExtensible w16cex:durableId="25E0A88C" w16cex:dateUtc="2022-03-19T1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259A18" w16cid:durableId="25DB8EB7"/>
  <w16cid:commentId w16cid:paraId="062CC3D9" w16cid:durableId="25E0969C"/>
  <w16cid:commentId w16cid:paraId="41771268" w16cid:durableId="25DB8EA9"/>
  <w16cid:commentId w16cid:paraId="75E21322" w16cid:durableId="7BAFA48A"/>
  <w16cid:commentId w16cid:paraId="6015B0D7" w16cid:durableId="34C4FBDB"/>
  <w16cid:commentId w16cid:paraId="246D5299" w16cid:durableId="25DB8DF0"/>
  <w16cid:commentId w16cid:paraId="44B798CC" w16cid:durableId="25E09E37"/>
  <w16cid:commentId w16cid:paraId="22B9D93A" w16cid:durableId="42BEA28A"/>
  <w16cid:commentId w16cid:paraId="4960520D" w16cid:durableId="25DA3EAB"/>
  <w16cid:commentId w16cid:paraId="3F96BAD9" w16cid:durableId="25E0A8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05D42"/>
    <w:multiLevelType w:val="hybridMultilevel"/>
    <w:tmpl w:val="F12EF0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F4534CC"/>
    <w:multiLevelType w:val="multilevel"/>
    <w:tmpl w:val="4FAAA0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90ED3"/>
    <w:multiLevelType w:val="multilevel"/>
    <w:tmpl w:val="B042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047E99"/>
    <w:multiLevelType w:val="multilevel"/>
    <w:tmpl w:val="76947AE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A351CC"/>
    <w:multiLevelType w:val="hybridMultilevel"/>
    <w:tmpl w:val="E3200572"/>
    <w:lvl w:ilvl="0" w:tplc="633C84CA">
      <w:start w:val="3"/>
      <w:numFmt w:val="bullet"/>
      <w:lvlText w:val="-"/>
      <w:lvlJc w:val="left"/>
      <w:pPr>
        <w:ind w:left="720" w:hanging="360"/>
      </w:pPr>
      <w:rPr>
        <w:rFonts w:ascii="Calibri" w:eastAsiaTheme="minorHAnsi"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loe Mao">
    <w15:presenceInfo w15:providerId="Windows Live" w15:userId="eb33690e581932d4"/>
  </w15:person>
  <w15:person w15:author="Rawwinton Tan">
    <w15:presenceInfo w15:providerId="Windows Live" w15:userId="d81ef586220fab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84F"/>
    <w:rsid w:val="0000032A"/>
    <w:rsid w:val="00001F8B"/>
    <w:rsid w:val="000033A9"/>
    <w:rsid w:val="0000405C"/>
    <w:rsid w:val="000047A8"/>
    <w:rsid w:val="00004E81"/>
    <w:rsid w:val="00006282"/>
    <w:rsid w:val="00007947"/>
    <w:rsid w:val="000110E5"/>
    <w:rsid w:val="0001260F"/>
    <w:rsid w:val="00013242"/>
    <w:rsid w:val="00013341"/>
    <w:rsid w:val="00013970"/>
    <w:rsid w:val="00015AC6"/>
    <w:rsid w:val="00021260"/>
    <w:rsid w:val="00022266"/>
    <w:rsid w:val="00022A12"/>
    <w:rsid w:val="00025618"/>
    <w:rsid w:val="00027C20"/>
    <w:rsid w:val="00030407"/>
    <w:rsid w:val="00030D6D"/>
    <w:rsid w:val="00030FEB"/>
    <w:rsid w:val="00034653"/>
    <w:rsid w:val="000353AF"/>
    <w:rsid w:val="00036E91"/>
    <w:rsid w:val="00037989"/>
    <w:rsid w:val="0004055D"/>
    <w:rsid w:val="000447EC"/>
    <w:rsid w:val="00044845"/>
    <w:rsid w:val="0004635D"/>
    <w:rsid w:val="0005040A"/>
    <w:rsid w:val="00052383"/>
    <w:rsid w:val="00053158"/>
    <w:rsid w:val="00056499"/>
    <w:rsid w:val="00062DFB"/>
    <w:rsid w:val="0006458A"/>
    <w:rsid w:val="000666D9"/>
    <w:rsid w:val="00066759"/>
    <w:rsid w:val="00066A4B"/>
    <w:rsid w:val="00067500"/>
    <w:rsid w:val="00070765"/>
    <w:rsid w:val="000713D2"/>
    <w:rsid w:val="00075143"/>
    <w:rsid w:val="00075B8E"/>
    <w:rsid w:val="0007643D"/>
    <w:rsid w:val="00077E61"/>
    <w:rsid w:val="0008005D"/>
    <w:rsid w:val="00083425"/>
    <w:rsid w:val="00084200"/>
    <w:rsid w:val="00085941"/>
    <w:rsid w:val="000872AA"/>
    <w:rsid w:val="0008751E"/>
    <w:rsid w:val="000878DB"/>
    <w:rsid w:val="00090713"/>
    <w:rsid w:val="00090A88"/>
    <w:rsid w:val="00093D1B"/>
    <w:rsid w:val="000956ED"/>
    <w:rsid w:val="00096030"/>
    <w:rsid w:val="000965A8"/>
    <w:rsid w:val="000A1FB1"/>
    <w:rsid w:val="000A2220"/>
    <w:rsid w:val="000A3132"/>
    <w:rsid w:val="000A34B2"/>
    <w:rsid w:val="000A3B2D"/>
    <w:rsid w:val="000A4F5C"/>
    <w:rsid w:val="000A5A44"/>
    <w:rsid w:val="000A5AE6"/>
    <w:rsid w:val="000A6B93"/>
    <w:rsid w:val="000B3984"/>
    <w:rsid w:val="000B4161"/>
    <w:rsid w:val="000B5244"/>
    <w:rsid w:val="000B5731"/>
    <w:rsid w:val="000B73E2"/>
    <w:rsid w:val="000C08C8"/>
    <w:rsid w:val="000C3F84"/>
    <w:rsid w:val="000C6230"/>
    <w:rsid w:val="000C79E1"/>
    <w:rsid w:val="000D3232"/>
    <w:rsid w:val="000D5389"/>
    <w:rsid w:val="000D5DA4"/>
    <w:rsid w:val="000E5B2B"/>
    <w:rsid w:val="000E755F"/>
    <w:rsid w:val="000E77FB"/>
    <w:rsid w:val="000F0241"/>
    <w:rsid w:val="000F1FDA"/>
    <w:rsid w:val="000F2D4E"/>
    <w:rsid w:val="000F48ED"/>
    <w:rsid w:val="00100325"/>
    <w:rsid w:val="001013AC"/>
    <w:rsid w:val="00101857"/>
    <w:rsid w:val="00103851"/>
    <w:rsid w:val="00107ABD"/>
    <w:rsid w:val="00107B11"/>
    <w:rsid w:val="00110B98"/>
    <w:rsid w:val="00111226"/>
    <w:rsid w:val="00111A9D"/>
    <w:rsid w:val="00112969"/>
    <w:rsid w:val="001148DD"/>
    <w:rsid w:val="00115B0D"/>
    <w:rsid w:val="00120140"/>
    <w:rsid w:val="00121908"/>
    <w:rsid w:val="00121D79"/>
    <w:rsid w:val="00123201"/>
    <w:rsid w:val="0012586A"/>
    <w:rsid w:val="00126F36"/>
    <w:rsid w:val="001306AD"/>
    <w:rsid w:val="001309FB"/>
    <w:rsid w:val="00130C4A"/>
    <w:rsid w:val="001310EF"/>
    <w:rsid w:val="0013466B"/>
    <w:rsid w:val="0013529F"/>
    <w:rsid w:val="001379EC"/>
    <w:rsid w:val="00140C3A"/>
    <w:rsid w:val="00144AF0"/>
    <w:rsid w:val="001466B5"/>
    <w:rsid w:val="00153B5F"/>
    <w:rsid w:val="00157073"/>
    <w:rsid w:val="0016172A"/>
    <w:rsid w:val="00164348"/>
    <w:rsid w:val="00164B40"/>
    <w:rsid w:val="00166EE6"/>
    <w:rsid w:val="00167B5B"/>
    <w:rsid w:val="0017290E"/>
    <w:rsid w:val="001748F1"/>
    <w:rsid w:val="00181701"/>
    <w:rsid w:val="00190B57"/>
    <w:rsid w:val="00190BF9"/>
    <w:rsid w:val="0019184B"/>
    <w:rsid w:val="00191C1F"/>
    <w:rsid w:val="00196665"/>
    <w:rsid w:val="001A24CE"/>
    <w:rsid w:val="001A2768"/>
    <w:rsid w:val="001A313C"/>
    <w:rsid w:val="001A3FB6"/>
    <w:rsid w:val="001A4095"/>
    <w:rsid w:val="001A7B23"/>
    <w:rsid w:val="001A7CBB"/>
    <w:rsid w:val="001B02AF"/>
    <w:rsid w:val="001B2B03"/>
    <w:rsid w:val="001B4AC4"/>
    <w:rsid w:val="001B5076"/>
    <w:rsid w:val="001B639C"/>
    <w:rsid w:val="001B6814"/>
    <w:rsid w:val="001B6C69"/>
    <w:rsid w:val="001C0875"/>
    <w:rsid w:val="001C4145"/>
    <w:rsid w:val="001C44D2"/>
    <w:rsid w:val="001C468D"/>
    <w:rsid w:val="001C569A"/>
    <w:rsid w:val="001C56F7"/>
    <w:rsid w:val="001C6E4B"/>
    <w:rsid w:val="001C74AE"/>
    <w:rsid w:val="001C7E77"/>
    <w:rsid w:val="001D23E0"/>
    <w:rsid w:val="001D2FC7"/>
    <w:rsid w:val="001D3FCF"/>
    <w:rsid w:val="001D4507"/>
    <w:rsid w:val="001D462D"/>
    <w:rsid w:val="001D5402"/>
    <w:rsid w:val="001E060F"/>
    <w:rsid w:val="001E1117"/>
    <w:rsid w:val="001E3DB5"/>
    <w:rsid w:val="001E57A7"/>
    <w:rsid w:val="001F09DF"/>
    <w:rsid w:val="001F328E"/>
    <w:rsid w:val="001F4469"/>
    <w:rsid w:val="00213612"/>
    <w:rsid w:val="00214AE5"/>
    <w:rsid w:val="002152C7"/>
    <w:rsid w:val="00217541"/>
    <w:rsid w:val="0022384F"/>
    <w:rsid w:val="002257AC"/>
    <w:rsid w:val="002307C8"/>
    <w:rsid w:val="002318BB"/>
    <w:rsid w:val="00233A43"/>
    <w:rsid w:val="00233A59"/>
    <w:rsid w:val="00236C29"/>
    <w:rsid w:val="002370CB"/>
    <w:rsid w:val="002374F5"/>
    <w:rsid w:val="0023787F"/>
    <w:rsid w:val="00240473"/>
    <w:rsid w:val="00244E68"/>
    <w:rsid w:val="0024690F"/>
    <w:rsid w:val="00247758"/>
    <w:rsid w:val="00247A57"/>
    <w:rsid w:val="00252B46"/>
    <w:rsid w:val="00252BAD"/>
    <w:rsid w:val="0025388E"/>
    <w:rsid w:val="00255153"/>
    <w:rsid w:val="00255343"/>
    <w:rsid w:val="00256648"/>
    <w:rsid w:val="002570BF"/>
    <w:rsid w:val="0026233A"/>
    <w:rsid w:val="00271215"/>
    <w:rsid w:val="00274EB0"/>
    <w:rsid w:val="0027745A"/>
    <w:rsid w:val="00281103"/>
    <w:rsid w:val="002819EA"/>
    <w:rsid w:val="002823BB"/>
    <w:rsid w:val="00283823"/>
    <w:rsid w:val="00283A73"/>
    <w:rsid w:val="0028496F"/>
    <w:rsid w:val="00291BC6"/>
    <w:rsid w:val="00292D3D"/>
    <w:rsid w:val="002952ED"/>
    <w:rsid w:val="00297AF5"/>
    <w:rsid w:val="002A08B3"/>
    <w:rsid w:val="002A0C76"/>
    <w:rsid w:val="002A0DF0"/>
    <w:rsid w:val="002A626E"/>
    <w:rsid w:val="002B0C30"/>
    <w:rsid w:val="002B1D2E"/>
    <w:rsid w:val="002B2B6D"/>
    <w:rsid w:val="002B54AD"/>
    <w:rsid w:val="002B6828"/>
    <w:rsid w:val="002B68DA"/>
    <w:rsid w:val="002B7528"/>
    <w:rsid w:val="002B78FE"/>
    <w:rsid w:val="002B7EB6"/>
    <w:rsid w:val="002C12FE"/>
    <w:rsid w:val="002C24C6"/>
    <w:rsid w:val="002C27BB"/>
    <w:rsid w:val="002C35BC"/>
    <w:rsid w:val="002C4D4E"/>
    <w:rsid w:val="002D05DC"/>
    <w:rsid w:val="002D239B"/>
    <w:rsid w:val="002D2B77"/>
    <w:rsid w:val="002D41E6"/>
    <w:rsid w:val="002D4B05"/>
    <w:rsid w:val="002D5B44"/>
    <w:rsid w:val="002D6AA2"/>
    <w:rsid w:val="002D7242"/>
    <w:rsid w:val="002D7E16"/>
    <w:rsid w:val="002DFCF3"/>
    <w:rsid w:val="002E057A"/>
    <w:rsid w:val="002E16B8"/>
    <w:rsid w:val="002E6207"/>
    <w:rsid w:val="002E702F"/>
    <w:rsid w:val="002E7576"/>
    <w:rsid w:val="002E7EBD"/>
    <w:rsid w:val="002F119E"/>
    <w:rsid w:val="002F1F7F"/>
    <w:rsid w:val="002F2C8F"/>
    <w:rsid w:val="002F4BE4"/>
    <w:rsid w:val="0030007A"/>
    <w:rsid w:val="003001BA"/>
    <w:rsid w:val="00301257"/>
    <w:rsid w:val="00301615"/>
    <w:rsid w:val="003031C3"/>
    <w:rsid w:val="003039B0"/>
    <w:rsid w:val="00303C2C"/>
    <w:rsid w:val="00306389"/>
    <w:rsid w:val="00306EB9"/>
    <w:rsid w:val="003106D0"/>
    <w:rsid w:val="00310FFE"/>
    <w:rsid w:val="00315300"/>
    <w:rsid w:val="00316FB6"/>
    <w:rsid w:val="00317D4B"/>
    <w:rsid w:val="00321100"/>
    <w:rsid w:val="00323AE9"/>
    <w:rsid w:val="00323E32"/>
    <w:rsid w:val="00324413"/>
    <w:rsid w:val="003249C4"/>
    <w:rsid w:val="00324B81"/>
    <w:rsid w:val="0032630B"/>
    <w:rsid w:val="003265D4"/>
    <w:rsid w:val="0033745B"/>
    <w:rsid w:val="00337B67"/>
    <w:rsid w:val="003419CB"/>
    <w:rsid w:val="00342E94"/>
    <w:rsid w:val="003500FF"/>
    <w:rsid w:val="003501C8"/>
    <w:rsid w:val="00350C5B"/>
    <w:rsid w:val="0035379A"/>
    <w:rsid w:val="00353C81"/>
    <w:rsid w:val="00355828"/>
    <w:rsid w:val="00355DB2"/>
    <w:rsid w:val="00356D79"/>
    <w:rsid w:val="003578B9"/>
    <w:rsid w:val="00361963"/>
    <w:rsid w:val="00363F9B"/>
    <w:rsid w:val="003646D1"/>
    <w:rsid w:val="00364DB3"/>
    <w:rsid w:val="00372737"/>
    <w:rsid w:val="0037321A"/>
    <w:rsid w:val="00374D31"/>
    <w:rsid w:val="00376783"/>
    <w:rsid w:val="00377281"/>
    <w:rsid w:val="00377890"/>
    <w:rsid w:val="0038075D"/>
    <w:rsid w:val="00380E5A"/>
    <w:rsid w:val="00382B30"/>
    <w:rsid w:val="003837EB"/>
    <w:rsid w:val="00383A34"/>
    <w:rsid w:val="00392141"/>
    <w:rsid w:val="0039254C"/>
    <w:rsid w:val="00397E03"/>
    <w:rsid w:val="003A19D8"/>
    <w:rsid w:val="003A2C58"/>
    <w:rsid w:val="003A5650"/>
    <w:rsid w:val="003B0766"/>
    <w:rsid w:val="003B09A8"/>
    <w:rsid w:val="003B11F2"/>
    <w:rsid w:val="003B148C"/>
    <w:rsid w:val="003B1EA7"/>
    <w:rsid w:val="003B27C8"/>
    <w:rsid w:val="003B2A7F"/>
    <w:rsid w:val="003B72D3"/>
    <w:rsid w:val="003C00AF"/>
    <w:rsid w:val="003C1782"/>
    <w:rsid w:val="003C1A08"/>
    <w:rsid w:val="003C59E1"/>
    <w:rsid w:val="003D07F3"/>
    <w:rsid w:val="003D0F52"/>
    <w:rsid w:val="003D2F30"/>
    <w:rsid w:val="003D33CB"/>
    <w:rsid w:val="003D3ACB"/>
    <w:rsid w:val="003D4108"/>
    <w:rsid w:val="003D46F6"/>
    <w:rsid w:val="003E0814"/>
    <w:rsid w:val="003E323D"/>
    <w:rsid w:val="003E39A5"/>
    <w:rsid w:val="003E421A"/>
    <w:rsid w:val="003E4856"/>
    <w:rsid w:val="003E4F8E"/>
    <w:rsid w:val="003E5DC4"/>
    <w:rsid w:val="003E74BD"/>
    <w:rsid w:val="003E7F0A"/>
    <w:rsid w:val="003F14C6"/>
    <w:rsid w:val="003F29DD"/>
    <w:rsid w:val="003F4C86"/>
    <w:rsid w:val="003F4F64"/>
    <w:rsid w:val="003F56C1"/>
    <w:rsid w:val="003F5BF7"/>
    <w:rsid w:val="003F661E"/>
    <w:rsid w:val="0040052D"/>
    <w:rsid w:val="00400644"/>
    <w:rsid w:val="004009B2"/>
    <w:rsid w:val="00401988"/>
    <w:rsid w:val="00402A96"/>
    <w:rsid w:val="0040330C"/>
    <w:rsid w:val="0040475A"/>
    <w:rsid w:val="00404856"/>
    <w:rsid w:val="00405C6D"/>
    <w:rsid w:val="00407464"/>
    <w:rsid w:val="00410FB4"/>
    <w:rsid w:val="004110CF"/>
    <w:rsid w:val="00413B86"/>
    <w:rsid w:val="00414A2F"/>
    <w:rsid w:val="00417308"/>
    <w:rsid w:val="00417D62"/>
    <w:rsid w:val="00420192"/>
    <w:rsid w:val="00424832"/>
    <w:rsid w:val="00425F5B"/>
    <w:rsid w:val="004303FC"/>
    <w:rsid w:val="004311D6"/>
    <w:rsid w:val="00434990"/>
    <w:rsid w:val="00434DAE"/>
    <w:rsid w:val="0043700A"/>
    <w:rsid w:val="00437D29"/>
    <w:rsid w:val="00437D9D"/>
    <w:rsid w:val="0044077B"/>
    <w:rsid w:val="004431E3"/>
    <w:rsid w:val="00447ACA"/>
    <w:rsid w:val="00452234"/>
    <w:rsid w:val="004551FE"/>
    <w:rsid w:val="00456156"/>
    <w:rsid w:val="0045760B"/>
    <w:rsid w:val="00460422"/>
    <w:rsid w:val="00460C42"/>
    <w:rsid w:val="004617B3"/>
    <w:rsid w:val="00461D1F"/>
    <w:rsid w:val="00463493"/>
    <w:rsid w:val="0046510D"/>
    <w:rsid w:val="00465368"/>
    <w:rsid w:val="00465E73"/>
    <w:rsid w:val="004720EA"/>
    <w:rsid w:val="00474D27"/>
    <w:rsid w:val="00476F78"/>
    <w:rsid w:val="004801F0"/>
    <w:rsid w:val="0048053E"/>
    <w:rsid w:val="00483229"/>
    <w:rsid w:val="00483B67"/>
    <w:rsid w:val="00485215"/>
    <w:rsid w:val="0048644F"/>
    <w:rsid w:val="00487F2C"/>
    <w:rsid w:val="004903D3"/>
    <w:rsid w:val="004921C9"/>
    <w:rsid w:val="00492853"/>
    <w:rsid w:val="0049466F"/>
    <w:rsid w:val="00496191"/>
    <w:rsid w:val="004A002F"/>
    <w:rsid w:val="004A0D29"/>
    <w:rsid w:val="004A0F64"/>
    <w:rsid w:val="004A7313"/>
    <w:rsid w:val="004A7B6E"/>
    <w:rsid w:val="004B0902"/>
    <w:rsid w:val="004B12B3"/>
    <w:rsid w:val="004B17A5"/>
    <w:rsid w:val="004B30F6"/>
    <w:rsid w:val="004B3298"/>
    <w:rsid w:val="004B3C44"/>
    <w:rsid w:val="004B555A"/>
    <w:rsid w:val="004B77DE"/>
    <w:rsid w:val="004B7BC3"/>
    <w:rsid w:val="004C080C"/>
    <w:rsid w:val="004C15CB"/>
    <w:rsid w:val="004C1F88"/>
    <w:rsid w:val="004C420F"/>
    <w:rsid w:val="004C5381"/>
    <w:rsid w:val="004C5FC8"/>
    <w:rsid w:val="004C6406"/>
    <w:rsid w:val="004D0336"/>
    <w:rsid w:val="004D5B29"/>
    <w:rsid w:val="004D63FF"/>
    <w:rsid w:val="004D718B"/>
    <w:rsid w:val="004E4BCF"/>
    <w:rsid w:val="004E62DC"/>
    <w:rsid w:val="004E7842"/>
    <w:rsid w:val="004F14F9"/>
    <w:rsid w:val="004F1FB1"/>
    <w:rsid w:val="004F2BB9"/>
    <w:rsid w:val="004F5F6D"/>
    <w:rsid w:val="00501624"/>
    <w:rsid w:val="00505F93"/>
    <w:rsid w:val="00506043"/>
    <w:rsid w:val="00506FBF"/>
    <w:rsid w:val="00510764"/>
    <w:rsid w:val="0051081E"/>
    <w:rsid w:val="00512530"/>
    <w:rsid w:val="00512CDA"/>
    <w:rsid w:val="00513A1C"/>
    <w:rsid w:val="00513EEC"/>
    <w:rsid w:val="00514FEB"/>
    <w:rsid w:val="00515355"/>
    <w:rsid w:val="00515F11"/>
    <w:rsid w:val="005160F3"/>
    <w:rsid w:val="0051643E"/>
    <w:rsid w:val="00522095"/>
    <w:rsid w:val="00522DAB"/>
    <w:rsid w:val="00524257"/>
    <w:rsid w:val="00524435"/>
    <w:rsid w:val="005268B9"/>
    <w:rsid w:val="00530AA3"/>
    <w:rsid w:val="0053160E"/>
    <w:rsid w:val="00532EB7"/>
    <w:rsid w:val="00534FF5"/>
    <w:rsid w:val="005354FE"/>
    <w:rsid w:val="005364A9"/>
    <w:rsid w:val="00536E7E"/>
    <w:rsid w:val="00540DB7"/>
    <w:rsid w:val="00541B3B"/>
    <w:rsid w:val="00542A89"/>
    <w:rsid w:val="0054337D"/>
    <w:rsid w:val="00543771"/>
    <w:rsid w:val="00544570"/>
    <w:rsid w:val="00544E43"/>
    <w:rsid w:val="00545261"/>
    <w:rsid w:val="00547473"/>
    <w:rsid w:val="0054757C"/>
    <w:rsid w:val="00551905"/>
    <w:rsid w:val="005524C9"/>
    <w:rsid w:val="0055423D"/>
    <w:rsid w:val="00554C3D"/>
    <w:rsid w:val="00554E28"/>
    <w:rsid w:val="0055640C"/>
    <w:rsid w:val="00556DF5"/>
    <w:rsid w:val="00560DDF"/>
    <w:rsid w:val="00563306"/>
    <w:rsid w:val="00565311"/>
    <w:rsid w:val="00565CAD"/>
    <w:rsid w:val="00566AC5"/>
    <w:rsid w:val="0057201D"/>
    <w:rsid w:val="00573EEF"/>
    <w:rsid w:val="00574A53"/>
    <w:rsid w:val="00576D28"/>
    <w:rsid w:val="00577645"/>
    <w:rsid w:val="00581C9B"/>
    <w:rsid w:val="00581F62"/>
    <w:rsid w:val="00583788"/>
    <w:rsid w:val="00584983"/>
    <w:rsid w:val="00584C4E"/>
    <w:rsid w:val="005850FB"/>
    <w:rsid w:val="005852C1"/>
    <w:rsid w:val="005867D8"/>
    <w:rsid w:val="005915FD"/>
    <w:rsid w:val="00592706"/>
    <w:rsid w:val="0059325E"/>
    <w:rsid w:val="00593365"/>
    <w:rsid w:val="0059359C"/>
    <w:rsid w:val="005954DB"/>
    <w:rsid w:val="00595513"/>
    <w:rsid w:val="005957EA"/>
    <w:rsid w:val="0059679C"/>
    <w:rsid w:val="00596D58"/>
    <w:rsid w:val="005A03DB"/>
    <w:rsid w:val="005A06A4"/>
    <w:rsid w:val="005A1280"/>
    <w:rsid w:val="005A179A"/>
    <w:rsid w:val="005A17D5"/>
    <w:rsid w:val="005A20BC"/>
    <w:rsid w:val="005A57B3"/>
    <w:rsid w:val="005A5DD2"/>
    <w:rsid w:val="005A68F8"/>
    <w:rsid w:val="005B065D"/>
    <w:rsid w:val="005B11D6"/>
    <w:rsid w:val="005B4F27"/>
    <w:rsid w:val="005B5A61"/>
    <w:rsid w:val="005B5FAF"/>
    <w:rsid w:val="005B7052"/>
    <w:rsid w:val="005C08FE"/>
    <w:rsid w:val="005D38F8"/>
    <w:rsid w:val="005D3D5D"/>
    <w:rsid w:val="005D5794"/>
    <w:rsid w:val="005D6553"/>
    <w:rsid w:val="005D6A7C"/>
    <w:rsid w:val="005D772C"/>
    <w:rsid w:val="005E74D5"/>
    <w:rsid w:val="005E74E7"/>
    <w:rsid w:val="005E7D26"/>
    <w:rsid w:val="005F0C74"/>
    <w:rsid w:val="005F0DBD"/>
    <w:rsid w:val="005F1305"/>
    <w:rsid w:val="005F1721"/>
    <w:rsid w:val="005F1D35"/>
    <w:rsid w:val="005F33DD"/>
    <w:rsid w:val="005F38D5"/>
    <w:rsid w:val="005F404A"/>
    <w:rsid w:val="005F519E"/>
    <w:rsid w:val="005F5E8D"/>
    <w:rsid w:val="005F6C26"/>
    <w:rsid w:val="005F7F46"/>
    <w:rsid w:val="00600664"/>
    <w:rsid w:val="00601EF6"/>
    <w:rsid w:val="00602265"/>
    <w:rsid w:val="00602F20"/>
    <w:rsid w:val="00603DB5"/>
    <w:rsid w:val="0060547E"/>
    <w:rsid w:val="00611379"/>
    <w:rsid w:val="00611C68"/>
    <w:rsid w:val="00611DC4"/>
    <w:rsid w:val="006169C0"/>
    <w:rsid w:val="00621248"/>
    <w:rsid w:val="006225DB"/>
    <w:rsid w:val="00622DC9"/>
    <w:rsid w:val="00623140"/>
    <w:rsid w:val="006241AB"/>
    <w:rsid w:val="00625837"/>
    <w:rsid w:val="00626322"/>
    <w:rsid w:val="00627068"/>
    <w:rsid w:val="00630EDF"/>
    <w:rsid w:val="006315EE"/>
    <w:rsid w:val="00631E97"/>
    <w:rsid w:val="00632120"/>
    <w:rsid w:val="006322D5"/>
    <w:rsid w:val="0063407E"/>
    <w:rsid w:val="00635713"/>
    <w:rsid w:val="00635D8B"/>
    <w:rsid w:val="00637963"/>
    <w:rsid w:val="006440B5"/>
    <w:rsid w:val="00644DDC"/>
    <w:rsid w:val="0065382D"/>
    <w:rsid w:val="006548CC"/>
    <w:rsid w:val="006609A7"/>
    <w:rsid w:val="00661AAD"/>
    <w:rsid w:val="00661EBB"/>
    <w:rsid w:val="006631F8"/>
    <w:rsid w:val="00664125"/>
    <w:rsid w:val="00664191"/>
    <w:rsid w:val="00665BD5"/>
    <w:rsid w:val="00666B2E"/>
    <w:rsid w:val="0067117D"/>
    <w:rsid w:val="006733CD"/>
    <w:rsid w:val="00674053"/>
    <w:rsid w:val="0067561F"/>
    <w:rsid w:val="00686ADD"/>
    <w:rsid w:val="00687914"/>
    <w:rsid w:val="00687AC9"/>
    <w:rsid w:val="00691525"/>
    <w:rsid w:val="00692911"/>
    <w:rsid w:val="006973F3"/>
    <w:rsid w:val="006A1317"/>
    <w:rsid w:val="006A3D6C"/>
    <w:rsid w:val="006A73A0"/>
    <w:rsid w:val="006B0419"/>
    <w:rsid w:val="006B073F"/>
    <w:rsid w:val="006B1C6C"/>
    <w:rsid w:val="006B40BC"/>
    <w:rsid w:val="006B437E"/>
    <w:rsid w:val="006B4A8F"/>
    <w:rsid w:val="006B6D02"/>
    <w:rsid w:val="006B7C84"/>
    <w:rsid w:val="006C24DB"/>
    <w:rsid w:val="006C2B42"/>
    <w:rsid w:val="006C35AF"/>
    <w:rsid w:val="006C5C1D"/>
    <w:rsid w:val="006C6429"/>
    <w:rsid w:val="006C7726"/>
    <w:rsid w:val="006D2D7D"/>
    <w:rsid w:val="006D364F"/>
    <w:rsid w:val="006D64F5"/>
    <w:rsid w:val="006D715C"/>
    <w:rsid w:val="006E2703"/>
    <w:rsid w:val="006E3A3B"/>
    <w:rsid w:val="006E3D71"/>
    <w:rsid w:val="006E498E"/>
    <w:rsid w:val="006E5C14"/>
    <w:rsid w:val="006E7D35"/>
    <w:rsid w:val="006F0E2C"/>
    <w:rsid w:val="006F1D1A"/>
    <w:rsid w:val="006F2753"/>
    <w:rsid w:val="006F3343"/>
    <w:rsid w:val="006F54F7"/>
    <w:rsid w:val="006F5D52"/>
    <w:rsid w:val="006F7DF0"/>
    <w:rsid w:val="006F7EDC"/>
    <w:rsid w:val="00700D20"/>
    <w:rsid w:val="007014EC"/>
    <w:rsid w:val="00701A8C"/>
    <w:rsid w:val="007026E7"/>
    <w:rsid w:val="00703382"/>
    <w:rsid w:val="007034EC"/>
    <w:rsid w:val="00703C77"/>
    <w:rsid w:val="007045B3"/>
    <w:rsid w:val="007072AF"/>
    <w:rsid w:val="00711663"/>
    <w:rsid w:val="0071239D"/>
    <w:rsid w:val="00713902"/>
    <w:rsid w:val="00714F60"/>
    <w:rsid w:val="00721382"/>
    <w:rsid w:val="00723AC7"/>
    <w:rsid w:val="00723FAA"/>
    <w:rsid w:val="00724C87"/>
    <w:rsid w:val="00725044"/>
    <w:rsid w:val="0072536B"/>
    <w:rsid w:val="0072628C"/>
    <w:rsid w:val="007264AA"/>
    <w:rsid w:val="00726AE0"/>
    <w:rsid w:val="00727C70"/>
    <w:rsid w:val="007310E3"/>
    <w:rsid w:val="00732460"/>
    <w:rsid w:val="00732B15"/>
    <w:rsid w:val="00733FD9"/>
    <w:rsid w:val="00741FD9"/>
    <w:rsid w:val="007427EA"/>
    <w:rsid w:val="00746704"/>
    <w:rsid w:val="00746E24"/>
    <w:rsid w:val="007508D5"/>
    <w:rsid w:val="0075286F"/>
    <w:rsid w:val="007551FF"/>
    <w:rsid w:val="0075549C"/>
    <w:rsid w:val="00757163"/>
    <w:rsid w:val="00757EAD"/>
    <w:rsid w:val="00761730"/>
    <w:rsid w:val="0076593D"/>
    <w:rsid w:val="00766D94"/>
    <w:rsid w:val="00767782"/>
    <w:rsid w:val="00771FA1"/>
    <w:rsid w:val="00781BBD"/>
    <w:rsid w:val="00781EE1"/>
    <w:rsid w:val="00782F17"/>
    <w:rsid w:val="007846AC"/>
    <w:rsid w:val="00791DE4"/>
    <w:rsid w:val="00792C54"/>
    <w:rsid w:val="00794383"/>
    <w:rsid w:val="007954DF"/>
    <w:rsid w:val="00796133"/>
    <w:rsid w:val="007A14F2"/>
    <w:rsid w:val="007A3B84"/>
    <w:rsid w:val="007A7142"/>
    <w:rsid w:val="007A7678"/>
    <w:rsid w:val="007A7A86"/>
    <w:rsid w:val="007B0284"/>
    <w:rsid w:val="007B08BF"/>
    <w:rsid w:val="007B0AC3"/>
    <w:rsid w:val="007B126F"/>
    <w:rsid w:val="007B21CB"/>
    <w:rsid w:val="007B2544"/>
    <w:rsid w:val="007B35E5"/>
    <w:rsid w:val="007B3D32"/>
    <w:rsid w:val="007B4F76"/>
    <w:rsid w:val="007C0E8C"/>
    <w:rsid w:val="007C1F9B"/>
    <w:rsid w:val="007C335E"/>
    <w:rsid w:val="007C6ABC"/>
    <w:rsid w:val="007C6D1B"/>
    <w:rsid w:val="007D3142"/>
    <w:rsid w:val="007D3B52"/>
    <w:rsid w:val="007D4180"/>
    <w:rsid w:val="007D5083"/>
    <w:rsid w:val="007D5A2B"/>
    <w:rsid w:val="007D600F"/>
    <w:rsid w:val="007D76CE"/>
    <w:rsid w:val="007E17F8"/>
    <w:rsid w:val="007E2DA0"/>
    <w:rsid w:val="007E4377"/>
    <w:rsid w:val="007E5B62"/>
    <w:rsid w:val="007E6DCD"/>
    <w:rsid w:val="007F1D74"/>
    <w:rsid w:val="007F1FA6"/>
    <w:rsid w:val="007F56AB"/>
    <w:rsid w:val="0080053F"/>
    <w:rsid w:val="00802B61"/>
    <w:rsid w:val="00802ECF"/>
    <w:rsid w:val="0080347C"/>
    <w:rsid w:val="008039F0"/>
    <w:rsid w:val="008042EE"/>
    <w:rsid w:val="0081047D"/>
    <w:rsid w:val="00811120"/>
    <w:rsid w:val="008116E9"/>
    <w:rsid w:val="00811DA8"/>
    <w:rsid w:val="00812234"/>
    <w:rsid w:val="00816720"/>
    <w:rsid w:val="008201E1"/>
    <w:rsid w:val="00820364"/>
    <w:rsid w:val="00820F46"/>
    <w:rsid w:val="00822841"/>
    <w:rsid w:val="00823199"/>
    <w:rsid w:val="00823EF0"/>
    <w:rsid w:val="00824993"/>
    <w:rsid w:val="00834D34"/>
    <w:rsid w:val="00835EBB"/>
    <w:rsid w:val="0083648D"/>
    <w:rsid w:val="0083649F"/>
    <w:rsid w:val="0083691A"/>
    <w:rsid w:val="0084050F"/>
    <w:rsid w:val="00842EB8"/>
    <w:rsid w:val="00844742"/>
    <w:rsid w:val="00844A21"/>
    <w:rsid w:val="0085043A"/>
    <w:rsid w:val="00851A55"/>
    <w:rsid w:val="00855317"/>
    <w:rsid w:val="00857844"/>
    <w:rsid w:val="00860AE3"/>
    <w:rsid w:val="00863404"/>
    <w:rsid w:val="0086427C"/>
    <w:rsid w:val="00865B7F"/>
    <w:rsid w:val="00865DFA"/>
    <w:rsid w:val="00866586"/>
    <w:rsid w:val="00871355"/>
    <w:rsid w:val="008716C6"/>
    <w:rsid w:val="00872297"/>
    <w:rsid w:val="008748D7"/>
    <w:rsid w:val="00875081"/>
    <w:rsid w:val="00876791"/>
    <w:rsid w:val="00876803"/>
    <w:rsid w:val="00880A54"/>
    <w:rsid w:val="008847DA"/>
    <w:rsid w:val="00886875"/>
    <w:rsid w:val="00890322"/>
    <w:rsid w:val="00894EE7"/>
    <w:rsid w:val="00895919"/>
    <w:rsid w:val="0089754A"/>
    <w:rsid w:val="008A3960"/>
    <w:rsid w:val="008A5A2D"/>
    <w:rsid w:val="008A6F1B"/>
    <w:rsid w:val="008A7491"/>
    <w:rsid w:val="008A7F9D"/>
    <w:rsid w:val="008B1EF4"/>
    <w:rsid w:val="008B2FF6"/>
    <w:rsid w:val="008B5724"/>
    <w:rsid w:val="008B72F4"/>
    <w:rsid w:val="008B73E3"/>
    <w:rsid w:val="008C04E7"/>
    <w:rsid w:val="008C0C55"/>
    <w:rsid w:val="008C33DB"/>
    <w:rsid w:val="008C3A76"/>
    <w:rsid w:val="008C59E8"/>
    <w:rsid w:val="008C7845"/>
    <w:rsid w:val="008D0A50"/>
    <w:rsid w:val="008D649B"/>
    <w:rsid w:val="008E3559"/>
    <w:rsid w:val="008E41BB"/>
    <w:rsid w:val="008E4DFB"/>
    <w:rsid w:val="008E78FD"/>
    <w:rsid w:val="008F11F1"/>
    <w:rsid w:val="008F1AE7"/>
    <w:rsid w:val="008F20D1"/>
    <w:rsid w:val="008F5900"/>
    <w:rsid w:val="0090499B"/>
    <w:rsid w:val="00907CCF"/>
    <w:rsid w:val="0091006E"/>
    <w:rsid w:val="00910300"/>
    <w:rsid w:val="00910B91"/>
    <w:rsid w:val="009114E7"/>
    <w:rsid w:val="00912B23"/>
    <w:rsid w:val="00915481"/>
    <w:rsid w:val="009157D6"/>
    <w:rsid w:val="00915EA7"/>
    <w:rsid w:val="00917687"/>
    <w:rsid w:val="00917CA0"/>
    <w:rsid w:val="00925977"/>
    <w:rsid w:val="009302EC"/>
    <w:rsid w:val="00933ABB"/>
    <w:rsid w:val="00934670"/>
    <w:rsid w:val="00935E51"/>
    <w:rsid w:val="00937FB3"/>
    <w:rsid w:val="009431E8"/>
    <w:rsid w:val="0094322A"/>
    <w:rsid w:val="0094345E"/>
    <w:rsid w:val="00943839"/>
    <w:rsid w:val="00943AC5"/>
    <w:rsid w:val="009451AE"/>
    <w:rsid w:val="00956D67"/>
    <w:rsid w:val="009630E4"/>
    <w:rsid w:val="00963D04"/>
    <w:rsid w:val="00965F01"/>
    <w:rsid w:val="00970514"/>
    <w:rsid w:val="00970F67"/>
    <w:rsid w:val="009717E8"/>
    <w:rsid w:val="00971ADC"/>
    <w:rsid w:val="00972A2E"/>
    <w:rsid w:val="0097326A"/>
    <w:rsid w:val="00983BC7"/>
    <w:rsid w:val="00984B3C"/>
    <w:rsid w:val="00987786"/>
    <w:rsid w:val="00991DA7"/>
    <w:rsid w:val="009966F5"/>
    <w:rsid w:val="00996B33"/>
    <w:rsid w:val="009A16C8"/>
    <w:rsid w:val="009A291D"/>
    <w:rsid w:val="009A3039"/>
    <w:rsid w:val="009A43B3"/>
    <w:rsid w:val="009A4FCC"/>
    <w:rsid w:val="009B032C"/>
    <w:rsid w:val="009B441E"/>
    <w:rsid w:val="009B4760"/>
    <w:rsid w:val="009B5BB6"/>
    <w:rsid w:val="009C1928"/>
    <w:rsid w:val="009D0CE1"/>
    <w:rsid w:val="009D359F"/>
    <w:rsid w:val="009D4529"/>
    <w:rsid w:val="009D4873"/>
    <w:rsid w:val="009D5757"/>
    <w:rsid w:val="009D5C79"/>
    <w:rsid w:val="009D74A9"/>
    <w:rsid w:val="009E1ECF"/>
    <w:rsid w:val="009F0DB8"/>
    <w:rsid w:val="009F43F8"/>
    <w:rsid w:val="009F6F20"/>
    <w:rsid w:val="009F7085"/>
    <w:rsid w:val="00A041B4"/>
    <w:rsid w:val="00A04916"/>
    <w:rsid w:val="00A11731"/>
    <w:rsid w:val="00A13938"/>
    <w:rsid w:val="00A13D60"/>
    <w:rsid w:val="00A13E07"/>
    <w:rsid w:val="00A14584"/>
    <w:rsid w:val="00A14899"/>
    <w:rsid w:val="00A15711"/>
    <w:rsid w:val="00A2163F"/>
    <w:rsid w:val="00A218E7"/>
    <w:rsid w:val="00A26764"/>
    <w:rsid w:val="00A269C2"/>
    <w:rsid w:val="00A277FF"/>
    <w:rsid w:val="00A2795B"/>
    <w:rsid w:val="00A30361"/>
    <w:rsid w:val="00A33765"/>
    <w:rsid w:val="00A33AA5"/>
    <w:rsid w:val="00A34A1D"/>
    <w:rsid w:val="00A375C5"/>
    <w:rsid w:val="00A40E81"/>
    <w:rsid w:val="00A46325"/>
    <w:rsid w:val="00A46954"/>
    <w:rsid w:val="00A46F99"/>
    <w:rsid w:val="00A47AF7"/>
    <w:rsid w:val="00A51A5C"/>
    <w:rsid w:val="00A54CEA"/>
    <w:rsid w:val="00A60F59"/>
    <w:rsid w:val="00A711BD"/>
    <w:rsid w:val="00A72F02"/>
    <w:rsid w:val="00A76410"/>
    <w:rsid w:val="00A77071"/>
    <w:rsid w:val="00A77541"/>
    <w:rsid w:val="00A808CB"/>
    <w:rsid w:val="00A82803"/>
    <w:rsid w:val="00A835A8"/>
    <w:rsid w:val="00A84294"/>
    <w:rsid w:val="00A84BBD"/>
    <w:rsid w:val="00A87147"/>
    <w:rsid w:val="00A9110C"/>
    <w:rsid w:val="00A92E98"/>
    <w:rsid w:val="00A9528D"/>
    <w:rsid w:val="00A95D31"/>
    <w:rsid w:val="00A965D2"/>
    <w:rsid w:val="00A97F79"/>
    <w:rsid w:val="00AA08FE"/>
    <w:rsid w:val="00AA0EB2"/>
    <w:rsid w:val="00AA236A"/>
    <w:rsid w:val="00AA2CC8"/>
    <w:rsid w:val="00AA5E04"/>
    <w:rsid w:val="00AA5F5A"/>
    <w:rsid w:val="00AB056B"/>
    <w:rsid w:val="00AB14A1"/>
    <w:rsid w:val="00AB1643"/>
    <w:rsid w:val="00AB34AD"/>
    <w:rsid w:val="00AB379C"/>
    <w:rsid w:val="00AB3E2E"/>
    <w:rsid w:val="00AB5DF9"/>
    <w:rsid w:val="00AC025A"/>
    <w:rsid w:val="00AC2CD7"/>
    <w:rsid w:val="00AC5DE2"/>
    <w:rsid w:val="00AD0392"/>
    <w:rsid w:val="00AD1605"/>
    <w:rsid w:val="00AD5B45"/>
    <w:rsid w:val="00AD6634"/>
    <w:rsid w:val="00AE118A"/>
    <w:rsid w:val="00AE1C98"/>
    <w:rsid w:val="00AE35E8"/>
    <w:rsid w:val="00AE4669"/>
    <w:rsid w:val="00AE4C05"/>
    <w:rsid w:val="00AE5068"/>
    <w:rsid w:val="00AE5F8A"/>
    <w:rsid w:val="00AE6C90"/>
    <w:rsid w:val="00AE722E"/>
    <w:rsid w:val="00AE724F"/>
    <w:rsid w:val="00AF0040"/>
    <w:rsid w:val="00AF1842"/>
    <w:rsid w:val="00AF1A05"/>
    <w:rsid w:val="00AF24DA"/>
    <w:rsid w:val="00AF36A4"/>
    <w:rsid w:val="00AF3BB6"/>
    <w:rsid w:val="00AF44AA"/>
    <w:rsid w:val="00AF67E0"/>
    <w:rsid w:val="00AF70E2"/>
    <w:rsid w:val="00AF7955"/>
    <w:rsid w:val="00B0308C"/>
    <w:rsid w:val="00B0464C"/>
    <w:rsid w:val="00B0492E"/>
    <w:rsid w:val="00B04DA4"/>
    <w:rsid w:val="00B07479"/>
    <w:rsid w:val="00B12962"/>
    <w:rsid w:val="00B12FE6"/>
    <w:rsid w:val="00B17370"/>
    <w:rsid w:val="00B201BD"/>
    <w:rsid w:val="00B204DB"/>
    <w:rsid w:val="00B228A3"/>
    <w:rsid w:val="00B30BC2"/>
    <w:rsid w:val="00B32172"/>
    <w:rsid w:val="00B32633"/>
    <w:rsid w:val="00B32E93"/>
    <w:rsid w:val="00B3354E"/>
    <w:rsid w:val="00B3381C"/>
    <w:rsid w:val="00B34931"/>
    <w:rsid w:val="00B34E8E"/>
    <w:rsid w:val="00B40FF4"/>
    <w:rsid w:val="00B415A0"/>
    <w:rsid w:val="00B41A4D"/>
    <w:rsid w:val="00B41FDD"/>
    <w:rsid w:val="00B44B8E"/>
    <w:rsid w:val="00B4546F"/>
    <w:rsid w:val="00B46B54"/>
    <w:rsid w:val="00B51AAA"/>
    <w:rsid w:val="00B51BB3"/>
    <w:rsid w:val="00B57D7D"/>
    <w:rsid w:val="00B6124C"/>
    <w:rsid w:val="00B6287C"/>
    <w:rsid w:val="00B629F1"/>
    <w:rsid w:val="00B678F9"/>
    <w:rsid w:val="00B73969"/>
    <w:rsid w:val="00B73AE9"/>
    <w:rsid w:val="00B73D91"/>
    <w:rsid w:val="00B75A51"/>
    <w:rsid w:val="00B76B2D"/>
    <w:rsid w:val="00B819A5"/>
    <w:rsid w:val="00B82E36"/>
    <w:rsid w:val="00B84491"/>
    <w:rsid w:val="00B9497B"/>
    <w:rsid w:val="00B97836"/>
    <w:rsid w:val="00BA0175"/>
    <w:rsid w:val="00BA211F"/>
    <w:rsid w:val="00BA35F0"/>
    <w:rsid w:val="00BB393D"/>
    <w:rsid w:val="00BB39BA"/>
    <w:rsid w:val="00BB3CFF"/>
    <w:rsid w:val="00BB4DF5"/>
    <w:rsid w:val="00BB5701"/>
    <w:rsid w:val="00BB58E3"/>
    <w:rsid w:val="00BB6B5E"/>
    <w:rsid w:val="00BB73D7"/>
    <w:rsid w:val="00BB7906"/>
    <w:rsid w:val="00BC00CD"/>
    <w:rsid w:val="00BC186F"/>
    <w:rsid w:val="00BC2D0F"/>
    <w:rsid w:val="00BC3503"/>
    <w:rsid w:val="00BC6B35"/>
    <w:rsid w:val="00BD2182"/>
    <w:rsid w:val="00BD2B5E"/>
    <w:rsid w:val="00BD764D"/>
    <w:rsid w:val="00BE0769"/>
    <w:rsid w:val="00BE08CC"/>
    <w:rsid w:val="00BE0A54"/>
    <w:rsid w:val="00BE1853"/>
    <w:rsid w:val="00BE265C"/>
    <w:rsid w:val="00BE2B46"/>
    <w:rsid w:val="00BE3968"/>
    <w:rsid w:val="00BE4183"/>
    <w:rsid w:val="00BE5BAF"/>
    <w:rsid w:val="00BE6757"/>
    <w:rsid w:val="00BF05B9"/>
    <w:rsid w:val="00BF0E7B"/>
    <w:rsid w:val="00BF2188"/>
    <w:rsid w:val="00BF3726"/>
    <w:rsid w:val="00BF4382"/>
    <w:rsid w:val="00BF45FF"/>
    <w:rsid w:val="00BF501F"/>
    <w:rsid w:val="00BF50C0"/>
    <w:rsid w:val="00BF6698"/>
    <w:rsid w:val="00BF6A05"/>
    <w:rsid w:val="00C0250E"/>
    <w:rsid w:val="00C030BA"/>
    <w:rsid w:val="00C04681"/>
    <w:rsid w:val="00C0519C"/>
    <w:rsid w:val="00C072AA"/>
    <w:rsid w:val="00C11716"/>
    <w:rsid w:val="00C1308F"/>
    <w:rsid w:val="00C13739"/>
    <w:rsid w:val="00C14DF1"/>
    <w:rsid w:val="00C209A1"/>
    <w:rsid w:val="00C2110C"/>
    <w:rsid w:val="00C226A2"/>
    <w:rsid w:val="00C25006"/>
    <w:rsid w:val="00C27C58"/>
    <w:rsid w:val="00C3177D"/>
    <w:rsid w:val="00C31C71"/>
    <w:rsid w:val="00C32002"/>
    <w:rsid w:val="00C356C4"/>
    <w:rsid w:val="00C36DE0"/>
    <w:rsid w:val="00C41E13"/>
    <w:rsid w:val="00C42873"/>
    <w:rsid w:val="00C450AC"/>
    <w:rsid w:val="00C46900"/>
    <w:rsid w:val="00C46F44"/>
    <w:rsid w:val="00C476DB"/>
    <w:rsid w:val="00C50EE4"/>
    <w:rsid w:val="00C5117E"/>
    <w:rsid w:val="00C519A1"/>
    <w:rsid w:val="00C521C7"/>
    <w:rsid w:val="00C567EA"/>
    <w:rsid w:val="00C6019E"/>
    <w:rsid w:val="00C60907"/>
    <w:rsid w:val="00C6219B"/>
    <w:rsid w:val="00C63AFA"/>
    <w:rsid w:val="00C63EDE"/>
    <w:rsid w:val="00C649D1"/>
    <w:rsid w:val="00C65F2F"/>
    <w:rsid w:val="00C66DEB"/>
    <w:rsid w:val="00C66EC9"/>
    <w:rsid w:val="00C71A8F"/>
    <w:rsid w:val="00C73C53"/>
    <w:rsid w:val="00C7427C"/>
    <w:rsid w:val="00C742F3"/>
    <w:rsid w:val="00C74E5C"/>
    <w:rsid w:val="00C80CA6"/>
    <w:rsid w:val="00C8179E"/>
    <w:rsid w:val="00C838B8"/>
    <w:rsid w:val="00C83AB3"/>
    <w:rsid w:val="00C84DD1"/>
    <w:rsid w:val="00C871DD"/>
    <w:rsid w:val="00C901E3"/>
    <w:rsid w:val="00C92344"/>
    <w:rsid w:val="00C92704"/>
    <w:rsid w:val="00C93CE5"/>
    <w:rsid w:val="00CA0F76"/>
    <w:rsid w:val="00CA1155"/>
    <w:rsid w:val="00CA2291"/>
    <w:rsid w:val="00CA3B1F"/>
    <w:rsid w:val="00CA3CCC"/>
    <w:rsid w:val="00CA7BAB"/>
    <w:rsid w:val="00CA7E65"/>
    <w:rsid w:val="00CB02B1"/>
    <w:rsid w:val="00CB1F10"/>
    <w:rsid w:val="00CB209D"/>
    <w:rsid w:val="00CB2E72"/>
    <w:rsid w:val="00CB3CE6"/>
    <w:rsid w:val="00CB4D8A"/>
    <w:rsid w:val="00CB6485"/>
    <w:rsid w:val="00CB67D5"/>
    <w:rsid w:val="00CC0BA8"/>
    <w:rsid w:val="00CC305E"/>
    <w:rsid w:val="00CC3515"/>
    <w:rsid w:val="00CC37A9"/>
    <w:rsid w:val="00CC4302"/>
    <w:rsid w:val="00CC4876"/>
    <w:rsid w:val="00CC498B"/>
    <w:rsid w:val="00CC4CAC"/>
    <w:rsid w:val="00CC5773"/>
    <w:rsid w:val="00CD1399"/>
    <w:rsid w:val="00CD1914"/>
    <w:rsid w:val="00CD19CE"/>
    <w:rsid w:val="00CD2052"/>
    <w:rsid w:val="00CD3604"/>
    <w:rsid w:val="00CD5827"/>
    <w:rsid w:val="00CD6946"/>
    <w:rsid w:val="00CE7C5C"/>
    <w:rsid w:val="00CE7CF5"/>
    <w:rsid w:val="00CF2588"/>
    <w:rsid w:val="00CF5A26"/>
    <w:rsid w:val="00D00098"/>
    <w:rsid w:val="00D0023D"/>
    <w:rsid w:val="00D012CE"/>
    <w:rsid w:val="00D02293"/>
    <w:rsid w:val="00D04EF8"/>
    <w:rsid w:val="00D0536C"/>
    <w:rsid w:val="00D060AA"/>
    <w:rsid w:val="00D16AE4"/>
    <w:rsid w:val="00D17834"/>
    <w:rsid w:val="00D24DD4"/>
    <w:rsid w:val="00D25A26"/>
    <w:rsid w:val="00D25DCA"/>
    <w:rsid w:val="00D25F6B"/>
    <w:rsid w:val="00D26470"/>
    <w:rsid w:val="00D313F1"/>
    <w:rsid w:val="00D316A2"/>
    <w:rsid w:val="00D346CB"/>
    <w:rsid w:val="00D3471E"/>
    <w:rsid w:val="00D34CF2"/>
    <w:rsid w:val="00D35934"/>
    <w:rsid w:val="00D37379"/>
    <w:rsid w:val="00D378EB"/>
    <w:rsid w:val="00D40BBC"/>
    <w:rsid w:val="00D460DF"/>
    <w:rsid w:val="00D46DBC"/>
    <w:rsid w:val="00D47305"/>
    <w:rsid w:val="00D47978"/>
    <w:rsid w:val="00D51173"/>
    <w:rsid w:val="00D514D8"/>
    <w:rsid w:val="00D51685"/>
    <w:rsid w:val="00D51B62"/>
    <w:rsid w:val="00D51BC9"/>
    <w:rsid w:val="00D52FB9"/>
    <w:rsid w:val="00D56A4B"/>
    <w:rsid w:val="00D56E64"/>
    <w:rsid w:val="00D62973"/>
    <w:rsid w:val="00D64826"/>
    <w:rsid w:val="00D65369"/>
    <w:rsid w:val="00D66E59"/>
    <w:rsid w:val="00D71FCE"/>
    <w:rsid w:val="00D72256"/>
    <w:rsid w:val="00D7452C"/>
    <w:rsid w:val="00D74D18"/>
    <w:rsid w:val="00D75014"/>
    <w:rsid w:val="00D75985"/>
    <w:rsid w:val="00D77F82"/>
    <w:rsid w:val="00D82A6F"/>
    <w:rsid w:val="00D82B83"/>
    <w:rsid w:val="00D85047"/>
    <w:rsid w:val="00D85F9E"/>
    <w:rsid w:val="00D86A3D"/>
    <w:rsid w:val="00D907C3"/>
    <w:rsid w:val="00D90969"/>
    <w:rsid w:val="00D9113B"/>
    <w:rsid w:val="00D9477E"/>
    <w:rsid w:val="00D9598E"/>
    <w:rsid w:val="00D9692A"/>
    <w:rsid w:val="00D97C38"/>
    <w:rsid w:val="00DA0519"/>
    <w:rsid w:val="00DA2807"/>
    <w:rsid w:val="00DA3C22"/>
    <w:rsid w:val="00DA3C76"/>
    <w:rsid w:val="00DA3E1D"/>
    <w:rsid w:val="00DA42DD"/>
    <w:rsid w:val="00DA46CA"/>
    <w:rsid w:val="00DA47FE"/>
    <w:rsid w:val="00DA6A6B"/>
    <w:rsid w:val="00DA762C"/>
    <w:rsid w:val="00DB17ED"/>
    <w:rsid w:val="00DB2BB2"/>
    <w:rsid w:val="00DB3FC8"/>
    <w:rsid w:val="00DB4F44"/>
    <w:rsid w:val="00DB54E6"/>
    <w:rsid w:val="00DC1F83"/>
    <w:rsid w:val="00DC46AD"/>
    <w:rsid w:val="00DC4C9C"/>
    <w:rsid w:val="00DC4FF0"/>
    <w:rsid w:val="00DD0428"/>
    <w:rsid w:val="00DD08DF"/>
    <w:rsid w:val="00DD1F9C"/>
    <w:rsid w:val="00DD203E"/>
    <w:rsid w:val="00DE04DD"/>
    <w:rsid w:val="00DE1E11"/>
    <w:rsid w:val="00DE2F8E"/>
    <w:rsid w:val="00DE3103"/>
    <w:rsid w:val="00DE3BEC"/>
    <w:rsid w:val="00DE49FA"/>
    <w:rsid w:val="00DE5726"/>
    <w:rsid w:val="00DE579F"/>
    <w:rsid w:val="00DE5AED"/>
    <w:rsid w:val="00DE7272"/>
    <w:rsid w:val="00DE72CC"/>
    <w:rsid w:val="00DE7EDA"/>
    <w:rsid w:val="00DF1893"/>
    <w:rsid w:val="00DF41BC"/>
    <w:rsid w:val="00DF4BB2"/>
    <w:rsid w:val="00E01E33"/>
    <w:rsid w:val="00E01E95"/>
    <w:rsid w:val="00E02028"/>
    <w:rsid w:val="00E02CE4"/>
    <w:rsid w:val="00E04E07"/>
    <w:rsid w:val="00E06EAC"/>
    <w:rsid w:val="00E1017D"/>
    <w:rsid w:val="00E12CF8"/>
    <w:rsid w:val="00E141BB"/>
    <w:rsid w:val="00E144AD"/>
    <w:rsid w:val="00E148F3"/>
    <w:rsid w:val="00E15C58"/>
    <w:rsid w:val="00E16B91"/>
    <w:rsid w:val="00E20F3F"/>
    <w:rsid w:val="00E2119C"/>
    <w:rsid w:val="00E27EA7"/>
    <w:rsid w:val="00E30C87"/>
    <w:rsid w:val="00E322BF"/>
    <w:rsid w:val="00E342F6"/>
    <w:rsid w:val="00E343E5"/>
    <w:rsid w:val="00E37091"/>
    <w:rsid w:val="00E41447"/>
    <w:rsid w:val="00E42AC4"/>
    <w:rsid w:val="00E43864"/>
    <w:rsid w:val="00E45BD8"/>
    <w:rsid w:val="00E46E33"/>
    <w:rsid w:val="00E510EF"/>
    <w:rsid w:val="00E53655"/>
    <w:rsid w:val="00E55C4C"/>
    <w:rsid w:val="00E6369D"/>
    <w:rsid w:val="00E703B5"/>
    <w:rsid w:val="00E72574"/>
    <w:rsid w:val="00E7313D"/>
    <w:rsid w:val="00E73E6D"/>
    <w:rsid w:val="00E80AE0"/>
    <w:rsid w:val="00E80B83"/>
    <w:rsid w:val="00E850AE"/>
    <w:rsid w:val="00E8556A"/>
    <w:rsid w:val="00E8619B"/>
    <w:rsid w:val="00E909F4"/>
    <w:rsid w:val="00E90AC6"/>
    <w:rsid w:val="00E91FE2"/>
    <w:rsid w:val="00E94CE3"/>
    <w:rsid w:val="00E963EC"/>
    <w:rsid w:val="00EA1CE6"/>
    <w:rsid w:val="00EA2A41"/>
    <w:rsid w:val="00EA2F7D"/>
    <w:rsid w:val="00EA3DA0"/>
    <w:rsid w:val="00EA4C21"/>
    <w:rsid w:val="00EA6FC9"/>
    <w:rsid w:val="00EB0A64"/>
    <w:rsid w:val="00EB308F"/>
    <w:rsid w:val="00EB3991"/>
    <w:rsid w:val="00EB4B43"/>
    <w:rsid w:val="00EB6AB5"/>
    <w:rsid w:val="00EB7C64"/>
    <w:rsid w:val="00EB7F43"/>
    <w:rsid w:val="00EC0AE5"/>
    <w:rsid w:val="00EC18E4"/>
    <w:rsid w:val="00EC19CB"/>
    <w:rsid w:val="00EC356A"/>
    <w:rsid w:val="00EC4475"/>
    <w:rsid w:val="00EC58EA"/>
    <w:rsid w:val="00EC597F"/>
    <w:rsid w:val="00EC5FA6"/>
    <w:rsid w:val="00EC6593"/>
    <w:rsid w:val="00EC6CA2"/>
    <w:rsid w:val="00EC7DB9"/>
    <w:rsid w:val="00ED11F5"/>
    <w:rsid w:val="00ED361F"/>
    <w:rsid w:val="00ED39DE"/>
    <w:rsid w:val="00ED71FC"/>
    <w:rsid w:val="00ED7259"/>
    <w:rsid w:val="00EE0C66"/>
    <w:rsid w:val="00EE0FF7"/>
    <w:rsid w:val="00EE6129"/>
    <w:rsid w:val="00EE66DD"/>
    <w:rsid w:val="00EE735D"/>
    <w:rsid w:val="00EE7F9E"/>
    <w:rsid w:val="00EF0D59"/>
    <w:rsid w:val="00EF27CA"/>
    <w:rsid w:val="00EF3977"/>
    <w:rsid w:val="00EF3C76"/>
    <w:rsid w:val="00EF4798"/>
    <w:rsid w:val="00EF4E31"/>
    <w:rsid w:val="00EF6837"/>
    <w:rsid w:val="00EF6DC1"/>
    <w:rsid w:val="00F023E1"/>
    <w:rsid w:val="00F03880"/>
    <w:rsid w:val="00F03B59"/>
    <w:rsid w:val="00F04FBF"/>
    <w:rsid w:val="00F05872"/>
    <w:rsid w:val="00F12DDC"/>
    <w:rsid w:val="00F12ECE"/>
    <w:rsid w:val="00F1367E"/>
    <w:rsid w:val="00F14427"/>
    <w:rsid w:val="00F14592"/>
    <w:rsid w:val="00F14BF5"/>
    <w:rsid w:val="00F16AF3"/>
    <w:rsid w:val="00F22163"/>
    <w:rsid w:val="00F311A5"/>
    <w:rsid w:val="00F328F3"/>
    <w:rsid w:val="00F33BAF"/>
    <w:rsid w:val="00F34EE6"/>
    <w:rsid w:val="00F3503D"/>
    <w:rsid w:val="00F36040"/>
    <w:rsid w:val="00F37139"/>
    <w:rsid w:val="00F40404"/>
    <w:rsid w:val="00F40E76"/>
    <w:rsid w:val="00F454AF"/>
    <w:rsid w:val="00F46FB4"/>
    <w:rsid w:val="00F47BDE"/>
    <w:rsid w:val="00F50EC4"/>
    <w:rsid w:val="00F51DBD"/>
    <w:rsid w:val="00F533CC"/>
    <w:rsid w:val="00F5689B"/>
    <w:rsid w:val="00F67DF5"/>
    <w:rsid w:val="00F70AB6"/>
    <w:rsid w:val="00F71E32"/>
    <w:rsid w:val="00F73A16"/>
    <w:rsid w:val="00F77DA6"/>
    <w:rsid w:val="00F80821"/>
    <w:rsid w:val="00F8264A"/>
    <w:rsid w:val="00F83453"/>
    <w:rsid w:val="00F84C51"/>
    <w:rsid w:val="00F84FC8"/>
    <w:rsid w:val="00F85A93"/>
    <w:rsid w:val="00F903E6"/>
    <w:rsid w:val="00F90513"/>
    <w:rsid w:val="00F90881"/>
    <w:rsid w:val="00F92D19"/>
    <w:rsid w:val="00F945F8"/>
    <w:rsid w:val="00F94936"/>
    <w:rsid w:val="00F94C51"/>
    <w:rsid w:val="00F96DAE"/>
    <w:rsid w:val="00FA023F"/>
    <w:rsid w:val="00FA0EFC"/>
    <w:rsid w:val="00FA460C"/>
    <w:rsid w:val="00FB450A"/>
    <w:rsid w:val="00FB7F6A"/>
    <w:rsid w:val="00FC1488"/>
    <w:rsid w:val="00FC167E"/>
    <w:rsid w:val="00FC5DE8"/>
    <w:rsid w:val="00FC6ACA"/>
    <w:rsid w:val="00FC6B00"/>
    <w:rsid w:val="00FC6F41"/>
    <w:rsid w:val="00FD3F53"/>
    <w:rsid w:val="00FD50FB"/>
    <w:rsid w:val="00FD51E4"/>
    <w:rsid w:val="00FD6EDF"/>
    <w:rsid w:val="00FE191A"/>
    <w:rsid w:val="00FE3F15"/>
    <w:rsid w:val="00FE6B19"/>
    <w:rsid w:val="00FE7DEC"/>
    <w:rsid w:val="00FF01D1"/>
    <w:rsid w:val="00FF068D"/>
    <w:rsid w:val="00FF3B75"/>
    <w:rsid w:val="00FF7FDC"/>
    <w:rsid w:val="0150B5A6"/>
    <w:rsid w:val="01F4D298"/>
    <w:rsid w:val="0312604C"/>
    <w:rsid w:val="0325618B"/>
    <w:rsid w:val="033A3E62"/>
    <w:rsid w:val="03B5DB2E"/>
    <w:rsid w:val="03BC024C"/>
    <w:rsid w:val="05D51840"/>
    <w:rsid w:val="05E556F8"/>
    <w:rsid w:val="06174CA8"/>
    <w:rsid w:val="06499C67"/>
    <w:rsid w:val="06F07BE0"/>
    <w:rsid w:val="0704DDE5"/>
    <w:rsid w:val="0731CA22"/>
    <w:rsid w:val="07C97847"/>
    <w:rsid w:val="08533354"/>
    <w:rsid w:val="0913C062"/>
    <w:rsid w:val="09569D87"/>
    <w:rsid w:val="099D974C"/>
    <w:rsid w:val="0A496360"/>
    <w:rsid w:val="0AD08EB7"/>
    <w:rsid w:val="0BE6A01A"/>
    <w:rsid w:val="0C8AE44A"/>
    <w:rsid w:val="0D8E4E7D"/>
    <w:rsid w:val="0DAB4018"/>
    <w:rsid w:val="0E7EB771"/>
    <w:rsid w:val="0F1FEB67"/>
    <w:rsid w:val="0FC6B2F1"/>
    <w:rsid w:val="1018B6D2"/>
    <w:rsid w:val="10ABC02B"/>
    <w:rsid w:val="10CFA232"/>
    <w:rsid w:val="118600B2"/>
    <w:rsid w:val="121F5867"/>
    <w:rsid w:val="12893814"/>
    <w:rsid w:val="1376C951"/>
    <w:rsid w:val="139DD286"/>
    <w:rsid w:val="13F92F4B"/>
    <w:rsid w:val="15116AC2"/>
    <w:rsid w:val="15839204"/>
    <w:rsid w:val="15F553A4"/>
    <w:rsid w:val="160ABD5B"/>
    <w:rsid w:val="1686FC37"/>
    <w:rsid w:val="16EB41A6"/>
    <w:rsid w:val="174E5825"/>
    <w:rsid w:val="18061215"/>
    <w:rsid w:val="182E508B"/>
    <w:rsid w:val="188ADB45"/>
    <w:rsid w:val="1901FAB5"/>
    <w:rsid w:val="1919C151"/>
    <w:rsid w:val="19D801C4"/>
    <w:rsid w:val="19D83495"/>
    <w:rsid w:val="19E8407C"/>
    <w:rsid w:val="1ADB6BF7"/>
    <w:rsid w:val="1B7CEDA0"/>
    <w:rsid w:val="1BE165E0"/>
    <w:rsid w:val="1C0BD3AC"/>
    <w:rsid w:val="1CDFB0A7"/>
    <w:rsid w:val="1DB0BF88"/>
    <w:rsid w:val="1E875F0A"/>
    <w:rsid w:val="1EB429BB"/>
    <w:rsid w:val="1FA28FD9"/>
    <w:rsid w:val="202EB35E"/>
    <w:rsid w:val="2053214A"/>
    <w:rsid w:val="21C36082"/>
    <w:rsid w:val="22422F14"/>
    <w:rsid w:val="2299F471"/>
    <w:rsid w:val="22B42385"/>
    <w:rsid w:val="241326EB"/>
    <w:rsid w:val="251F0A89"/>
    <w:rsid w:val="253703F6"/>
    <w:rsid w:val="26455AA4"/>
    <w:rsid w:val="264D1559"/>
    <w:rsid w:val="264FA50F"/>
    <w:rsid w:val="265D5411"/>
    <w:rsid w:val="267CA291"/>
    <w:rsid w:val="26E27B97"/>
    <w:rsid w:val="27489206"/>
    <w:rsid w:val="2853514C"/>
    <w:rsid w:val="28B00ED7"/>
    <w:rsid w:val="2A99CA64"/>
    <w:rsid w:val="2AB45387"/>
    <w:rsid w:val="2B72C6CB"/>
    <w:rsid w:val="2BCFB727"/>
    <w:rsid w:val="2C147B45"/>
    <w:rsid w:val="2C36BF1D"/>
    <w:rsid w:val="2C5B750A"/>
    <w:rsid w:val="2C8B9AB5"/>
    <w:rsid w:val="2D1CAAD5"/>
    <w:rsid w:val="2D770B7B"/>
    <w:rsid w:val="2D7865F0"/>
    <w:rsid w:val="2D851391"/>
    <w:rsid w:val="2DB372D4"/>
    <w:rsid w:val="2DF31786"/>
    <w:rsid w:val="2E357EBF"/>
    <w:rsid w:val="2E7A42DD"/>
    <w:rsid w:val="2E8F46F2"/>
    <w:rsid w:val="2EB1BD9B"/>
    <w:rsid w:val="2F31ECF3"/>
    <w:rsid w:val="2F3DD58D"/>
    <w:rsid w:val="2FE44F64"/>
    <w:rsid w:val="2FFC7BA2"/>
    <w:rsid w:val="308D8BC2"/>
    <w:rsid w:val="3117AC71"/>
    <w:rsid w:val="31EB23CA"/>
    <w:rsid w:val="325D183B"/>
    <w:rsid w:val="32724F21"/>
    <w:rsid w:val="330167FE"/>
    <w:rsid w:val="336344F5"/>
    <w:rsid w:val="3397FD2C"/>
    <w:rsid w:val="3419A375"/>
    <w:rsid w:val="35DB4E1B"/>
    <w:rsid w:val="366FB935"/>
    <w:rsid w:val="36E40A8B"/>
    <w:rsid w:val="38271970"/>
    <w:rsid w:val="386E6D44"/>
    <w:rsid w:val="395F95E9"/>
    <w:rsid w:val="39612980"/>
    <w:rsid w:val="39A3FFF8"/>
    <w:rsid w:val="3B50A689"/>
    <w:rsid w:val="3B6AFCDB"/>
    <w:rsid w:val="3B78790C"/>
    <w:rsid w:val="3BC7BA66"/>
    <w:rsid w:val="3BDFB3D3"/>
    <w:rsid w:val="3C4DDF06"/>
    <w:rsid w:val="3D6C4C33"/>
    <w:rsid w:val="3DB175F3"/>
    <w:rsid w:val="3DCBFF16"/>
    <w:rsid w:val="3E10F605"/>
    <w:rsid w:val="3ECF03A7"/>
    <w:rsid w:val="3F40F818"/>
    <w:rsid w:val="411ACEFC"/>
    <w:rsid w:val="41DE3A6E"/>
    <w:rsid w:val="41F633DB"/>
    <w:rsid w:val="42824BCD"/>
    <w:rsid w:val="42FBFAF3"/>
    <w:rsid w:val="432668BF"/>
    <w:rsid w:val="4361D3F9"/>
    <w:rsid w:val="44F584FE"/>
    <w:rsid w:val="459707A2"/>
    <w:rsid w:val="45BBBD8F"/>
    <w:rsid w:val="45EB7D98"/>
    <w:rsid w:val="471C4AEF"/>
    <w:rsid w:val="479AB3DF"/>
    <w:rsid w:val="491FF72C"/>
    <w:rsid w:val="49C9992C"/>
    <w:rsid w:val="4B44173C"/>
    <w:rsid w:val="4BA2D79D"/>
    <w:rsid w:val="4C0224DE"/>
    <w:rsid w:val="4CBBAB87"/>
    <w:rsid w:val="4D77E924"/>
    <w:rsid w:val="4DB6EACB"/>
    <w:rsid w:val="4F835016"/>
    <w:rsid w:val="4FADBDE2"/>
    <w:rsid w:val="4FBA1FD2"/>
    <w:rsid w:val="4FDDB0BC"/>
    <w:rsid w:val="4FFAC995"/>
    <w:rsid w:val="5029FCBE"/>
    <w:rsid w:val="50715092"/>
    <w:rsid w:val="512AFE79"/>
    <w:rsid w:val="531C0F19"/>
    <w:rsid w:val="53343B57"/>
    <w:rsid w:val="535C0DDA"/>
    <w:rsid w:val="54373FE8"/>
    <w:rsid w:val="544C9E0C"/>
    <w:rsid w:val="54E30BFC"/>
    <w:rsid w:val="561116CC"/>
    <w:rsid w:val="5613A682"/>
    <w:rsid w:val="5643668B"/>
    <w:rsid w:val="566A6FC0"/>
    <w:rsid w:val="57E7F858"/>
    <w:rsid w:val="58B67783"/>
    <w:rsid w:val="58E66A5D"/>
    <w:rsid w:val="5A1E8CC7"/>
    <w:rsid w:val="5CCE37E9"/>
    <w:rsid w:val="5D3ADA1D"/>
    <w:rsid w:val="5D4DA88B"/>
    <w:rsid w:val="5D585898"/>
    <w:rsid w:val="5E40D406"/>
    <w:rsid w:val="607EBD88"/>
    <w:rsid w:val="611E151D"/>
    <w:rsid w:val="6223DC35"/>
    <w:rsid w:val="6369ADA1"/>
    <w:rsid w:val="63B3371C"/>
    <w:rsid w:val="64B41199"/>
    <w:rsid w:val="64C5FADC"/>
    <w:rsid w:val="65CF7539"/>
    <w:rsid w:val="664B8144"/>
    <w:rsid w:val="66BAB32E"/>
    <w:rsid w:val="673DD7DE"/>
    <w:rsid w:val="680B43C9"/>
    <w:rsid w:val="6827E7DE"/>
    <w:rsid w:val="687165CB"/>
    <w:rsid w:val="68B1A2EB"/>
    <w:rsid w:val="6938CE42"/>
    <w:rsid w:val="6A243F08"/>
    <w:rsid w:val="6A86B281"/>
    <w:rsid w:val="6A94954A"/>
    <w:rsid w:val="6B179D54"/>
    <w:rsid w:val="6B27A93B"/>
    <w:rsid w:val="6B2CA169"/>
    <w:rsid w:val="6BA3B546"/>
    <w:rsid w:val="6CF402F3"/>
    <w:rsid w:val="6D165163"/>
    <w:rsid w:val="6DEECDE5"/>
    <w:rsid w:val="6DF37659"/>
    <w:rsid w:val="6E784A21"/>
    <w:rsid w:val="7057A518"/>
    <w:rsid w:val="70E588B4"/>
    <w:rsid w:val="7278A892"/>
    <w:rsid w:val="7295F43C"/>
    <w:rsid w:val="72D598EE"/>
    <w:rsid w:val="736DB52A"/>
    <w:rsid w:val="73940C32"/>
    <w:rsid w:val="73C0D6E3"/>
    <w:rsid w:val="74D9AACD"/>
    <w:rsid w:val="7555E9A9"/>
    <w:rsid w:val="75E2019B"/>
    <w:rsid w:val="76C82024"/>
    <w:rsid w:val="76DF44B0"/>
    <w:rsid w:val="78CEF48A"/>
    <w:rsid w:val="79014449"/>
    <w:rsid w:val="7A0EF8E7"/>
    <w:rsid w:val="7B6C90EF"/>
    <w:rsid w:val="7B7C42C7"/>
    <w:rsid w:val="7B96CBEA"/>
    <w:rsid w:val="7CBF5DAC"/>
    <w:rsid w:val="7CE1EF93"/>
    <w:rsid w:val="7D0DE46D"/>
    <w:rsid w:val="7D58A961"/>
    <w:rsid w:val="7DEFF0BC"/>
    <w:rsid w:val="7E3F54CA"/>
    <w:rsid w:val="7E886F06"/>
    <w:rsid w:val="7E977ECE"/>
    <w:rsid w:val="7EA0D7B2"/>
    <w:rsid w:val="7EF0190C"/>
    <w:rsid w:val="7F179180"/>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2CF4"/>
  <w15:chartTrackingRefBased/>
  <w15:docId w15:val="{848279AD-9175-4FED-BA4D-8C465C44F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399"/>
  </w:style>
  <w:style w:type="paragraph" w:styleId="Heading1">
    <w:name w:val="heading 1"/>
    <w:basedOn w:val="Normal"/>
    <w:next w:val="Normal"/>
    <w:link w:val="Heading1Char"/>
    <w:uiPriority w:val="9"/>
    <w:qFormat/>
    <w:rsid w:val="00447AC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D66E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B4A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384F"/>
    <w:pPr>
      <w:spacing w:before="100" w:beforeAutospacing="1" w:after="100" w:afterAutospacing="1" w:line="240" w:lineRule="auto"/>
    </w:pPr>
    <w:rPr>
      <w:rFonts w:ascii="Times New Roman" w:eastAsia="Times New Roman" w:hAnsi="Times New Roman" w:cs="Times New Roman"/>
      <w:sz w:val="24"/>
      <w:szCs w:val="24"/>
      <w:lang w:eastAsia="en-SG"/>
    </w:rPr>
  </w:style>
  <w:style w:type="table" w:styleId="TableGrid">
    <w:name w:val="Table Grid"/>
    <w:basedOn w:val="TableNormal"/>
    <w:uiPriority w:val="39"/>
    <w:rsid w:val="00CC4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00AF"/>
    <w:rPr>
      <w:sz w:val="16"/>
      <w:szCs w:val="16"/>
    </w:rPr>
  </w:style>
  <w:style w:type="paragraph" w:styleId="CommentText">
    <w:name w:val="annotation text"/>
    <w:basedOn w:val="Normal"/>
    <w:link w:val="CommentTextChar"/>
    <w:uiPriority w:val="99"/>
    <w:unhideWhenUsed/>
    <w:rsid w:val="003C00AF"/>
    <w:pPr>
      <w:spacing w:line="240" w:lineRule="auto"/>
    </w:pPr>
    <w:rPr>
      <w:sz w:val="20"/>
      <w:szCs w:val="20"/>
    </w:rPr>
  </w:style>
  <w:style w:type="character" w:customStyle="1" w:styleId="CommentTextChar">
    <w:name w:val="Comment Text Char"/>
    <w:basedOn w:val="DefaultParagraphFont"/>
    <w:link w:val="CommentText"/>
    <w:uiPriority w:val="99"/>
    <w:rsid w:val="003C00AF"/>
    <w:rPr>
      <w:sz w:val="20"/>
      <w:szCs w:val="20"/>
    </w:rPr>
  </w:style>
  <w:style w:type="paragraph" w:styleId="CommentSubject">
    <w:name w:val="annotation subject"/>
    <w:basedOn w:val="CommentText"/>
    <w:next w:val="CommentText"/>
    <w:link w:val="CommentSubjectChar"/>
    <w:uiPriority w:val="99"/>
    <w:semiHidden/>
    <w:unhideWhenUsed/>
    <w:rsid w:val="003C00AF"/>
    <w:rPr>
      <w:b/>
      <w:bCs/>
    </w:rPr>
  </w:style>
  <w:style w:type="character" w:customStyle="1" w:styleId="CommentSubjectChar">
    <w:name w:val="Comment Subject Char"/>
    <w:basedOn w:val="CommentTextChar"/>
    <w:link w:val="CommentSubject"/>
    <w:uiPriority w:val="99"/>
    <w:semiHidden/>
    <w:rsid w:val="003C00AF"/>
    <w:rPr>
      <w:b/>
      <w:bCs/>
      <w:sz w:val="20"/>
      <w:szCs w:val="20"/>
    </w:rPr>
  </w:style>
  <w:style w:type="paragraph" w:styleId="ListParagraph">
    <w:name w:val="List Paragraph"/>
    <w:basedOn w:val="Normal"/>
    <w:uiPriority w:val="34"/>
    <w:qFormat/>
    <w:rsid w:val="001C569A"/>
    <w:pPr>
      <w:ind w:left="720"/>
      <w:contextualSpacing/>
    </w:pPr>
  </w:style>
  <w:style w:type="character" w:customStyle="1" w:styleId="Heading1Char">
    <w:name w:val="Heading 1 Char"/>
    <w:basedOn w:val="DefaultParagraphFont"/>
    <w:link w:val="Heading1"/>
    <w:uiPriority w:val="9"/>
    <w:rsid w:val="00447ACA"/>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447ACA"/>
  </w:style>
  <w:style w:type="paragraph" w:styleId="TOCHeading">
    <w:name w:val="TOC Heading"/>
    <w:basedOn w:val="Heading1"/>
    <w:next w:val="Normal"/>
    <w:uiPriority w:val="39"/>
    <w:unhideWhenUsed/>
    <w:qFormat/>
    <w:rsid w:val="004A0F64"/>
    <w:pPr>
      <w:outlineLvl w:val="9"/>
    </w:pPr>
  </w:style>
  <w:style w:type="paragraph" w:styleId="TOC2">
    <w:name w:val="toc 2"/>
    <w:basedOn w:val="Normal"/>
    <w:next w:val="Normal"/>
    <w:autoRedefine/>
    <w:uiPriority w:val="39"/>
    <w:unhideWhenUsed/>
    <w:rsid w:val="004A0F6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44E43"/>
    <w:pPr>
      <w:tabs>
        <w:tab w:val="right" w:leader="dot" w:pos="9016"/>
      </w:tabs>
      <w:spacing w:after="0" w:line="240" w:lineRule="auto"/>
    </w:pPr>
    <w:rPr>
      <w:rFonts w:eastAsiaTheme="minorEastAsia" w:cs="Times New Roman"/>
      <w:lang w:val="en-US"/>
    </w:rPr>
  </w:style>
  <w:style w:type="paragraph" w:styleId="TOC3">
    <w:name w:val="toc 3"/>
    <w:basedOn w:val="Normal"/>
    <w:next w:val="Normal"/>
    <w:autoRedefine/>
    <w:uiPriority w:val="39"/>
    <w:unhideWhenUsed/>
    <w:rsid w:val="004A0F64"/>
    <w:pPr>
      <w:spacing w:after="100"/>
      <w:ind w:left="440"/>
    </w:pPr>
    <w:rPr>
      <w:rFonts w:eastAsiaTheme="minorEastAsia" w:cs="Times New Roman"/>
      <w:lang w:val="en-US"/>
    </w:rPr>
  </w:style>
  <w:style w:type="character" w:styleId="Hyperlink">
    <w:name w:val="Hyperlink"/>
    <w:basedOn w:val="DefaultParagraphFont"/>
    <w:uiPriority w:val="99"/>
    <w:unhideWhenUsed/>
    <w:rsid w:val="004A0F64"/>
    <w:rPr>
      <w:color w:val="0563C1" w:themeColor="hyperlink"/>
      <w:u w:val="single"/>
    </w:rPr>
  </w:style>
  <w:style w:type="character" w:customStyle="1" w:styleId="Heading3Char">
    <w:name w:val="Heading 3 Char"/>
    <w:basedOn w:val="DefaultParagraphFont"/>
    <w:link w:val="Heading3"/>
    <w:uiPriority w:val="9"/>
    <w:semiHidden/>
    <w:rsid w:val="006B4A8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1D450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D66E5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D66E59"/>
    <w:rPr>
      <w:color w:val="605E5C"/>
      <w:shd w:val="clear" w:color="auto" w:fill="E1DFDD"/>
    </w:rPr>
  </w:style>
  <w:style w:type="character" w:styleId="FollowedHyperlink">
    <w:name w:val="FollowedHyperlink"/>
    <w:basedOn w:val="DefaultParagraphFont"/>
    <w:uiPriority w:val="99"/>
    <w:semiHidden/>
    <w:unhideWhenUsed/>
    <w:rsid w:val="00664191"/>
    <w:rPr>
      <w:color w:val="954F72" w:themeColor="followedHyperlink"/>
      <w:u w:val="single"/>
    </w:rPr>
  </w:style>
  <w:style w:type="paragraph" w:styleId="Revision">
    <w:name w:val="Revision"/>
    <w:hidden/>
    <w:uiPriority w:val="99"/>
    <w:semiHidden/>
    <w:rsid w:val="00D82B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8006">
      <w:bodyDiv w:val="1"/>
      <w:marLeft w:val="0"/>
      <w:marRight w:val="0"/>
      <w:marTop w:val="0"/>
      <w:marBottom w:val="0"/>
      <w:divBdr>
        <w:top w:val="none" w:sz="0" w:space="0" w:color="auto"/>
        <w:left w:val="none" w:sz="0" w:space="0" w:color="auto"/>
        <w:bottom w:val="none" w:sz="0" w:space="0" w:color="auto"/>
        <w:right w:val="none" w:sz="0" w:space="0" w:color="auto"/>
      </w:divBdr>
    </w:div>
    <w:div w:id="36859305">
      <w:bodyDiv w:val="1"/>
      <w:marLeft w:val="0"/>
      <w:marRight w:val="0"/>
      <w:marTop w:val="0"/>
      <w:marBottom w:val="0"/>
      <w:divBdr>
        <w:top w:val="none" w:sz="0" w:space="0" w:color="auto"/>
        <w:left w:val="none" w:sz="0" w:space="0" w:color="auto"/>
        <w:bottom w:val="none" w:sz="0" w:space="0" w:color="auto"/>
        <w:right w:val="none" w:sz="0" w:space="0" w:color="auto"/>
      </w:divBdr>
    </w:div>
    <w:div w:id="40134440">
      <w:bodyDiv w:val="1"/>
      <w:marLeft w:val="0"/>
      <w:marRight w:val="0"/>
      <w:marTop w:val="0"/>
      <w:marBottom w:val="0"/>
      <w:divBdr>
        <w:top w:val="none" w:sz="0" w:space="0" w:color="auto"/>
        <w:left w:val="none" w:sz="0" w:space="0" w:color="auto"/>
        <w:bottom w:val="none" w:sz="0" w:space="0" w:color="auto"/>
        <w:right w:val="none" w:sz="0" w:space="0" w:color="auto"/>
      </w:divBdr>
    </w:div>
    <w:div w:id="44762527">
      <w:bodyDiv w:val="1"/>
      <w:marLeft w:val="0"/>
      <w:marRight w:val="0"/>
      <w:marTop w:val="0"/>
      <w:marBottom w:val="0"/>
      <w:divBdr>
        <w:top w:val="none" w:sz="0" w:space="0" w:color="auto"/>
        <w:left w:val="none" w:sz="0" w:space="0" w:color="auto"/>
        <w:bottom w:val="none" w:sz="0" w:space="0" w:color="auto"/>
        <w:right w:val="none" w:sz="0" w:space="0" w:color="auto"/>
      </w:divBdr>
    </w:div>
    <w:div w:id="73819297">
      <w:bodyDiv w:val="1"/>
      <w:marLeft w:val="0"/>
      <w:marRight w:val="0"/>
      <w:marTop w:val="0"/>
      <w:marBottom w:val="0"/>
      <w:divBdr>
        <w:top w:val="none" w:sz="0" w:space="0" w:color="auto"/>
        <w:left w:val="none" w:sz="0" w:space="0" w:color="auto"/>
        <w:bottom w:val="none" w:sz="0" w:space="0" w:color="auto"/>
        <w:right w:val="none" w:sz="0" w:space="0" w:color="auto"/>
      </w:divBdr>
    </w:div>
    <w:div w:id="83383334">
      <w:bodyDiv w:val="1"/>
      <w:marLeft w:val="0"/>
      <w:marRight w:val="0"/>
      <w:marTop w:val="0"/>
      <w:marBottom w:val="0"/>
      <w:divBdr>
        <w:top w:val="none" w:sz="0" w:space="0" w:color="auto"/>
        <w:left w:val="none" w:sz="0" w:space="0" w:color="auto"/>
        <w:bottom w:val="none" w:sz="0" w:space="0" w:color="auto"/>
        <w:right w:val="none" w:sz="0" w:space="0" w:color="auto"/>
      </w:divBdr>
    </w:div>
    <w:div w:id="101189381">
      <w:bodyDiv w:val="1"/>
      <w:marLeft w:val="0"/>
      <w:marRight w:val="0"/>
      <w:marTop w:val="0"/>
      <w:marBottom w:val="0"/>
      <w:divBdr>
        <w:top w:val="none" w:sz="0" w:space="0" w:color="auto"/>
        <w:left w:val="none" w:sz="0" w:space="0" w:color="auto"/>
        <w:bottom w:val="none" w:sz="0" w:space="0" w:color="auto"/>
        <w:right w:val="none" w:sz="0" w:space="0" w:color="auto"/>
      </w:divBdr>
    </w:div>
    <w:div w:id="101462079">
      <w:bodyDiv w:val="1"/>
      <w:marLeft w:val="0"/>
      <w:marRight w:val="0"/>
      <w:marTop w:val="0"/>
      <w:marBottom w:val="0"/>
      <w:divBdr>
        <w:top w:val="none" w:sz="0" w:space="0" w:color="auto"/>
        <w:left w:val="none" w:sz="0" w:space="0" w:color="auto"/>
        <w:bottom w:val="none" w:sz="0" w:space="0" w:color="auto"/>
        <w:right w:val="none" w:sz="0" w:space="0" w:color="auto"/>
      </w:divBdr>
    </w:div>
    <w:div w:id="139032160">
      <w:bodyDiv w:val="1"/>
      <w:marLeft w:val="0"/>
      <w:marRight w:val="0"/>
      <w:marTop w:val="0"/>
      <w:marBottom w:val="0"/>
      <w:divBdr>
        <w:top w:val="none" w:sz="0" w:space="0" w:color="auto"/>
        <w:left w:val="none" w:sz="0" w:space="0" w:color="auto"/>
        <w:bottom w:val="none" w:sz="0" w:space="0" w:color="auto"/>
        <w:right w:val="none" w:sz="0" w:space="0" w:color="auto"/>
      </w:divBdr>
    </w:div>
    <w:div w:id="153575725">
      <w:bodyDiv w:val="1"/>
      <w:marLeft w:val="0"/>
      <w:marRight w:val="0"/>
      <w:marTop w:val="0"/>
      <w:marBottom w:val="0"/>
      <w:divBdr>
        <w:top w:val="none" w:sz="0" w:space="0" w:color="auto"/>
        <w:left w:val="none" w:sz="0" w:space="0" w:color="auto"/>
        <w:bottom w:val="none" w:sz="0" w:space="0" w:color="auto"/>
        <w:right w:val="none" w:sz="0" w:space="0" w:color="auto"/>
      </w:divBdr>
    </w:div>
    <w:div w:id="169177829">
      <w:bodyDiv w:val="1"/>
      <w:marLeft w:val="0"/>
      <w:marRight w:val="0"/>
      <w:marTop w:val="0"/>
      <w:marBottom w:val="0"/>
      <w:divBdr>
        <w:top w:val="none" w:sz="0" w:space="0" w:color="auto"/>
        <w:left w:val="none" w:sz="0" w:space="0" w:color="auto"/>
        <w:bottom w:val="none" w:sz="0" w:space="0" w:color="auto"/>
        <w:right w:val="none" w:sz="0" w:space="0" w:color="auto"/>
      </w:divBdr>
    </w:div>
    <w:div w:id="178932548">
      <w:bodyDiv w:val="1"/>
      <w:marLeft w:val="0"/>
      <w:marRight w:val="0"/>
      <w:marTop w:val="0"/>
      <w:marBottom w:val="0"/>
      <w:divBdr>
        <w:top w:val="none" w:sz="0" w:space="0" w:color="auto"/>
        <w:left w:val="none" w:sz="0" w:space="0" w:color="auto"/>
        <w:bottom w:val="none" w:sz="0" w:space="0" w:color="auto"/>
        <w:right w:val="none" w:sz="0" w:space="0" w:color="auto"/>
      </w:divBdr>
    </w:div>
    <w:div w:id="188226777">
      <w:bodyDiv w:val="1"/>
      <w:marLeft w:val="0"/>
      <w:marRight w:val="0"/>
      <w:marTop w:val="0"/>
      <w:marBottom w:val="0"/>
      <w:divBdr>
        <w:top w:val="none" w:sz="0" w:space="0" w:color="auto"/>
        <w:left w:val="none" w:sz="0" w:space="0" w:color="auto"/>
        <w:bottom w:val="none" w:sz="0" w:space="0" w:color="auto"/>
        <w:right w:val="none" w:sz="0" w:space="0" w:color="auto"/>
      </w:divBdr>
    </w:div>
    <w:div w:id="193885022">
      <w:bodyDiv w:val="1"/>
      <w:marLeft w:val="0"/>
      <w:marRight w:val="0"/>
      <w:marTop w:val="0"/>
      <w:marBottom w:val="0"/>
      <w:divBdr>
        <w:top w:val="none" w:sz="0" w:space="0" w:color="auto"/>
        <w:left w:val="none" w:sz="0" w:space="0" w:color="auto"/>
        <w:bottom w:val="none" w:sz="0" w:space="0" w:color="auto"/>
        <w:right w:val="none" w:sz="0" w:space="0" w:color="auto"/>
      </w:divBdr>
    </w:div>
    <w:div w:id="214514488">
      <w:bodyDiv w:val="1"/>
      <w:marLeft w:val="0"/>
      <w:marRight w:val="0"/>
      <w:marTop w:val="0"/>
      <w:marBottom w:val="0"/>
      <w:divBdr>
        <w:top w:val="none" w:sz="0" w:space="0" w:color="auto"/>
        <w:left w:val="none" w:sz="0" w:space="0" w:color="auto"/>
        <w:bottom w:val="none" w:sz="0" w:space="0" w:color="auto"/>
        <w:right w:val="none" w:sz="0" w:space="0" w:color="auto"/>
      </w:divBdr>
    </w:div>
    <w:div w:id="214900399">
      <w:bodyDiv w:val="1"/>
      <w:marLeft w:val="0"/>
      <w:marRight w:val="0"/>
      <w:marTop w:val="0"/>
      <w:marBottom w:val="0"/>
      <w:divBdr>
        <w:top w:val="none" w:sz="0" w:space="0" w:color="auto"/>
        <w:left w:val="none" w:sz="0" w:space="0" w:color="auto"/>
        <w:bottom w:val="none" w:sz="0" w:space="0" w:color="auto"/>
        <w:right w:val="none" w:sz="0" w:space="0" w:color="auto"/>
      </w:divBdr>
    </w:div>
    <w:div w:id="238685064">
      <w:bodyDiv w:val="1"/>
      <w:marLeft w:val="0"/>
      <w:marRight w:val="0"/>
      <w:marTop w:val="0"/>
      <w:marBottom w:val="0"/>
      <w:divBdr>
        <w:top w:val="none" w:sz="0" w:space="0" w:color="auto"/>
        <w:left w:val="none" w:sz="0" w:space="0" w:color="auto"/>
        <w:bottom w:val="none" w:sz="0" w:space="0" w:color="auto"/>
        <w:right w:val="none" w:sz="0" w:space="0" w:color="auto"/>
      </w:divBdr>
    </w:div>
    <w:div w:id="269750079">
      <w:bodyDiv w:val="1"/>
      <w:marLeft w:val="0"/>
      <w:marRight w:val="0"/>
      <w:marTop w:val="0"/>
      <w:marBottom w:val="0"/>
      <w:divBdr>
        <w:top w:val="none" w:sz="0" w:space="0" w:color="auto"/>
        <w:left w:val="none" w:sz="0" w:space="0" w:color="auto"/>
        <w:bottom w:val="none" w:sz="0" w:space="0" w:color="auto"/>
        <w:right w:val="none" w:sz="0" w:space="0" w:color="auto"/>
      </w:divBdr>
    </w:div>
    <w:div w:id="294265200">
      <w:bodyDiv w:val="1"/>
      <w:marLeft w:val="0"/>
      <w:marRight w:val="0"/>
      <w:marTop w:val="0"/>
      <w:marBottom w:val="0"/>
      <w:divBdr>
        <w:top w:val="none" w:sz="0" w:space="0" w:color="auto"/>
        <w:left w:val="none" w:sz="0" w:space="0" w:color="auto"/>
        <w:bottom w:val="none" w:sz="0" w:space="0" w:color="auto"/>
        <w:right w:val="none" w:sz="0" w:space="0" w:color="auto"/>
      </w:divBdr>
    </w:div>
    <w:div w:id="296035384">
      <w:bodyDiv w:val="1"/>
      <w:marLeft w:val="0"/>
      <w:marRight w:val="0"/>
      <w:marTop w:val="0"/>
      <w:marBottom w:val="0"/>
      <w:divBdr>
        <w:top w:val="none" w:sz="0" w:space="0" w:color="auto"/>
        <w:left w:val="none" w:sz="0" w:space="0" w:color="auto"/>
        <w:bottom w:val="none" w:sz="0" w:space="0" w:color="auto"/>
        <w:right w:val="none" w:sz="0" w:space="0" w:color="auto"/>
      </w:divBdr>
    </w:div>
    <w:div w:id="328364564">
      <w:bodyDiv w:val="1"/>
      <w:marLeft w:val="0"/>
      <w:marRight w:val="0"/>
      <w:marTop w:val="0"/>
      <w:marBottom w:val="0"/>
      <w:divBdr>
        <w:top w:val="none" w:sz="0" w:space="0" w:color="auto"/>
        <w:left w:val="none" w:sz="0" w:space="0" w:color="auto"/>
        <w:bottom w:val="none" w:sz="0" w:space="0" w:color="auto"/>
        <w:right w:val="none" w:sz="0" w:space="0" w:color="auto"/>
      </w:divBdr>
    </w:div>
    <w:div w:id="332145088">
      <w:bodyDiv w:val="1"/>
      <w:marLeft w:val="0"/>
      <w:marRight w:val="0"/>
      <w:marTop w:val="0"/>
      <w:marBottom w:val="0"/>
      <w:divBdr>
        <w:top w:val="none" w:sz="0" w:space="0" w:color="auto"/>
        <w:left w:val="none" w:sz="0" w:space="0" w:color="auto"/>
        <w:bottom w:val="none" w:sz="0" w:space="0" w:color="auto"/>
        <w:right w:val="none" w:sz="0" w:space="0" w:color="auto"/>
      </w:divBdr>
    </w:div>
    <w:div w:id="343243997">
      <w:bodyDiv w:val="1"/>
      <w:marLeft w:val="0"/>
      <w:marRight w:val="0"/>
      <w:marTop w:val="0"/>
      <w:marBottom w:val="0"/>
      <w:divBdr>
        <w:top w:val="none" w:sz="0" w:space="0" w:color="auto"/>
        <w:left w:val="none" w:sz="0" w:space="0" w:color="auto"/>
        <w:bottom w:val="none" w:sz="0" w:space="0" w:color="auto"/>
        <w:right w:val="none" w:sz="0" w:space="0" w:color="auto"/>
      </w:divBdr>
    </w:div>
    <w:div w:id="349990935">
      <w:bodyDiv w:val="1"/>
      <w:marLeft w:val="0"/>
      <w:marRight w:val="0"/>
      <w:marTop w:val="0"/>
      <w:marBottom w:val="0"/>
      <w:divBdr>
        <w:top w:val="none" w:sz="0" w:space="0" w:color="auto"/>
        <w:left w:val="none" w:sz="0" w:space="0" w:color="auto"/>
        <w:bottom w:val="none" w:sz="0" w:space="0" w:color="auto"/>
        <w:right w:val="none" w:sz="0" w:space="0" w:color="auto"/>
      </w:divBdr>
    </w:div>
    <w:div w:id="355273003">
      <w:bodyDiv w:val="1"/>
      <w:marLeft w:val="0"/>
      <w:marRight w:val="0"/>
      <w:marTop w:val="0"/>
      <w:marBottom w:val="0"/>
      <w:divBdr>
        <w:top w:val="none" w:sz="0" w:space="0" w:color="auto"/>
        <w:left w:val="none" w:sz="0" w:space="0" w:color="auto"/>
        <w:bottom w:val="none" w:sz="0" w:space="0" w:color="auto"/>
        <w:right w:val="none" w:sz="0" w:space="0" w:color="auto"/>
      </w:divBdr>
    </w:div>
    <w:div w:id="360712908">
      <w:bodyDiv w:val="1"/>
      <w:marLeft w:val="0"/>
      <w:marRight w:val="0"/>
      <w:marTop w:val="0"/>
      <w:marBottom w:val="0"/>
      <w:divBdr>
        <w:top w:val="none" w:sz="0" w:space="0" w:color="auto"/>
        <w:left w:val="none" w:sz="0" w:space="0" w:color="auto"/>
        <w:bottom w:val="none" w:sz="0" w:space="0" w:color="auto"/>
        <w:right w:val="none" w:sz="0" w:space="0" w:color="auto"/>
      </w:divBdr>
    </w:div>
    <w:div w:id="405303098">
      <w:bodyDiv w:val="1"/>
      <w:marLeft w:val="0"/>
      <w:marRight w:val="0"/>
      <w:marTop w:val="0"/>
      <w:marBottom w:val="0"/>
      <w:divBdr>
        <w:top w:val="none" w:sz="0" w:space="0" w:color="auto"/>
        <w:left w:val="none" w:sz="0" w:space="0" w:color="auto"/>
        <w:bottom w:val="none" w:sz="0" w:space="0" w:color="auto"/>
        <w:right w:val="none" w:sz="0" w:space="0" w:color="auto"/>
      </w:divBdr>
    </w:div>
    <w:div w:id="411126781">
      <w:bodyDiv w:val="1"/>
      <w:marLeft w:val="0"/>
      <w:marRight w:val="0"/>
      <w:marTop w:val="0"/>
      <w:marBottom w:val="0"/>
      <w:divBdr>
        <w:top w:val="none" w:sz="0" w:space="0" w:color="auto"/>
        <w:left w:val="none" w:sz="0" w:space="0" w:color="auto"/>
        <w:bottom w:val="none" w:sz="0" w:space="0" w:color="auto"/>
        <w:right w:val="none" w:sz="0" w:space="0" w:color="auto"/>
      </w:divBdr>
    </w:div>
    <w:div w:id="413672364">
      <w:bodyDiv w:val="1"/>
      <w:marLeft w:val="0"/>
      <w:marRight w:val="0"/>
      <w:marTop w:val="0"/>
      <w:marBottom w:val="0"/>
      <w:divBdr>
        <w:top w:val="none" w:sz="0" w:space="0" w:color="auto"/>
        <w:left w:val="none" w:sz="0" w:space="0" w:color="auto"/>
        <w:bottom w:val="none" w:sz="0" w:space="0" w:color="auto"/>
        <w:right w:val="none" w:sz="0" w:space="0" w:color="auto"/>
      </w:divBdr>
    </w:div>
    <w:div w:id="437407360">
      <w:bodyDiv w:val="1"/>
      <w:marLeft w:val="0"/>
      <w:marRight w:val="0"/>
      <w:marTop w:val="0"/>
      <w:marBottom w:val="0"/>
      <w:divBdr>
        <w:top w:val="none" w:sz="0" w:space="0" w:color="auto"/>
        <w:left w:val="none" w:sz="0" w:space="0" w:color="auto"/>
        <w:bottom w:val="none" w:sz="0" w:space="0" w:color="auto"/>
        <w:right w:val="none" w:sz="0" w:space="0" w:color="auto"/>
      </w:divBdr>
    </w:div>
    <w:div w:id="437532989">
      <w:bodyDiv w:val="1"/>
      <w:marLeft w:val="0"/>
      <w:marRight w:val="0"/>
      <w:marTop w:val="0"/>
      <w:marBottom w:val="0"/>
      <w:divBdr>
        <w:top w:val="none" w:sz="0" w:space="0" w:color="auto"/>
        <w:left w:val="none" w:sz="0" w:space="0" w:color="auto"/>
        <w:bottom w:val="none" w:sz="0" w:space="0" w:color="auto"/>
        <w:right w:val="none" w:sz="0" w:space="0" w:color="auto"/>
      </w:divBdr>
    </w:div>
    <w:div w:id="455486272">
      <w:bodyDiv w:val="1"/>
      <w:marLeft w:val="0"/>
      <w:marRight w:val="0"/>
      <w:marTop w:val="0"/>
      <w:marBottom w:val="0"/>
      <w:divBdr>
        <w:top w:val="none" w:sz="0" w:space="0" w:color="auto"/>
        <w:left w:val="none" w:sz="0" w:space="0" w:color="auto"/>
        <w:bottom w:val="none" w:sz="0" w:space="0" w:color="auto"/>
        <w:right w:val="none" w:sz="0" w:space="0" w:color="auto"/>
      </w:divBdr>
    </w:div>
    <w:div w:id="461315753">
      <w:bodyDiv w:val="1"/>
      <w:marLeft w:val="0"/>
      <w:marRight w:val="0"/>
      <w:marTop w:val="0"/>
      <w:marBottom w:val="0"/>
      <w:divBdr>
        <w:top w:val="none" w:sz="0" w:space="0" w:color="auto"/>
        <w:left w:val="none" w:sz="0" w:space="0" w:color="auto"/>
        <w:bottom w:val="none" w:sz="0" w:space="0" w:color="auto"/>
        <w:right w:val="none" w:sz="0" w:space="0" w:color="auto"/>
      </w:divBdr>
    </w:div>
    <w:div w:id="465198803">
      <w:bodyDiv w:val="1"/>
      <w:marLeft w:val="0"/>
      <w:marRight w:val="0"/>
      <w:marTop w:val="0"/>
      <w:marBottom w:val="0"/>
      <w:divBdr>
        <w:top w:val="none" w:sz="0" w:space="0" w:color="auto"/>
        <w:left w:val="none" w:sz="0" w:space="0" w:color="auto"/>
        <w:bottom w:val="none" w:sz="0" w:space="0" w:color="auto"/>
        <w:right w:val="none" w:sz="0" w:space="0" w:color="auto"/>
      </w:divBdr>
    </w:div>
    <w:div w:id="484055876">
      <w:bodyDiv w:val="1"/>
      <w:marLeft w:val="0"/>
      <w:marRight w:val="0"/>
      <w:marTop w:val="0"/>
      <w:marBottom w:val="0"/>
      <w:divBdr>
        <w:top w:val="none" w:sz="0" w:space="0" w:color="auto"/>
        <w:left w:val="none" w:sz="0" w:space="0" w:color="auto"/>
        <w:bottom w:val="none" w:sz="0" w:space="0" w:color="auto"/>
        <w:right w:val="none" w:sz="0" w:space="0" w:color="auto"/>
      </w:divBdr>
    </w:div>
    <w:div w:id="498009306">
      <w:bodyDiv w:val="1"/>
      <w:marLeft w:val="0"/>
      <w:marRight w:val="0"/>
      <w:marTop w:val="0"/>
      <w:marBottom w:val="0"/>
      <w:divBdr>
        <w:top w:val="none" w:sz="0" w:space="0" w:color="auto"/>
        <w:left w:val="none" w:sz="0" w:space="0" w:color="auto"/>
        <w:bottom w:val="none" w:sz="0" w:space="0" w:color="auto"/>
        <w:right w:val="none" w:sz="0" w:space="0" w:color="auto"/>
      </w:divBdr>
    </w:div>
    <w:div w:id="498737769">
      <w:bodyDiv w:val="1"/>
      <w:marLeft w:val="0"/>
      <w:marRight w:val="0"/>
      <w:marTop w:val="0"/>
      <w:marBottom w:val="0"/>
      <w:divBdr>
        <w:top w:val="none" w:sz="0" w:space="0" w:color="auto"/>
        <w:left w:val="none" w:sz="0" w:space="0" w:color="auto"/>
        <w:bottom w:val="none" w:sz="0" w:space="0" w:color="auto"/>
        <w:right w:val="none" w:sz="0" w:space="0" w:color="auto"/>
      </w:divBdr>
    </w:div>
    <w:div w:id="498811727">
      <w:bodyDiv w:val="1"/>
      <w:marLeft w:val="0"/>
      <w:marRight w:val="0"/>
      <w:marTop w:val="0"/>
      <w:marBottom w:val="0"/>
      <w:divBdr>
        <w:top w:val="none" w:sz="0" w:space="0" w:color="auto"/>
        <w:left w:val="none" w:sz="0" w:space="0" w:color="auto"/>
        <w:bottom w:val="none" w:sz="0" w:space="0" w:color="auto"/>
        <w:right w:val="none" w:sz="0" w:space="0" w:color="auto"/>
      </w:divBdr>
    </w:div>
    <w:div w:id="514079826">
      <w:bodyDiv w:val="1"/>
      <w:marLeft w:val="0"/>
      <w:marRight w:val="0"/>
      <w:marTop w:val="0"/>
      <w:marBottom w:val="0"/>
      <w:divBdr>
        <w:top w:val="none" w:sz="0" w:space="0" w:color="auto"/>
        <w:left w:val="none" w:sz="0" w:space="0" w:color="auto"/>
        <w:bottom w:val="none" w:sz="0" w:space="0" w:color="auto"/>
        <w:right w:val="none" w:sz="0" w:space="0" w:color="auto"/>
      </w:divBdr>
    </w:div>
    <w:div w:id="539165775">
      <w:bodyDiv w:val="1"/>
      <w:marLeft w:val="0"/>
      <w:marRight w:val="0"/>
      <w:marTop w:val="0"/>
      <w:marBottom w:val="0"/>
      <w:divBdr>
        <w:top w:val="none" w:sz="0" w:space="0" w:color="auto"/>
        <w:left w:val="none" w:sz="0" w:space="0" w:color="auto"/>
        <w:bottom w:val="none" w:sz="0" w:space="0" w:color="auto"/>
        <w:right w:val="none" w:sz="0" w:space="0" w:color="auto"/>
      </w:divBdr>
    </w:div>
    <w:div w:id="548152167">
      <w:bodyDiv w:val="1"/>
      <w:marLeft w:val="0"/>
      <w:marRight w:val="0"/>
      <w:marTop w:val="0"/>
      <w:marBottom w:val="0"/>
      <w:divBdr>
        <w:top w:val="none" w:sz="0" w:space="0" w:color="auto"/>
        <w:left w:val="none" w:sz="0" w:space="0" w:color="auto"/>
        <w:bottom w:val="none" w:sz="0" w:space="0" w:color="auto"/>
        <w:right w:val="none" w:sz="0" w:space="0" w:color="auto"/>
      </w:divBdr>
    </w:div>
    <w:div w:id="599921290">
      <w:bodyDiv w:val="1"/>
      <w:marLeft w:val="0"/>
      <w:marRight w:val="0"/>
      <w:marTop w:val="0"/>
      <w:marBottom w:val="0"/>
      <w:divBdr>
        <w:top w:val="none" w:sz="0" w:space="0" w:color="auto"/>
        <w:left w:val="none" w:sz="0" w:space="0" w:color="auto"/>
        <w:bottom w:val="none" w:sz="0" w:space="0" w:color="auto"/>
        <w:right w:val="none" w:sz="0" w:space="0" w:color="auto"/>
      </w:divBdr>
    </w:div>
    <w:div w:id="626358885">
      <w:bodyDiv w:val="1"/>
      <w:marLeft w:val="0"/>
      <w:marRight w:val="0"/>
      <w:marTop w:val="0"/>
      <w:marBottom w:val="0"/>
      <w:divBdr>
        <w:top w:val="none" w:sz="0" w:space="0" w:color="auto"/>
        <w:left w:val="none" w:sz="0" w:space="0" w:color="auto"/>
        <w:bottom w:val="none" w:sz="0" w:space="0" w:color="auto"/>
        <w:right w:val="none" w:sz="0" w:space="0" w:color="auto"/>
      </w:divBdr>
    </w:div>
    <w:div w:id="654650904">
      <w:bodyDiv w:val="1"/>
      <w:marLeft w:val="0"/>
      <w:marRight w:val="0"/>
      <w:marTop w:val="0"/>
      <w:marBottom w:val="0"/>
      <w:divBdr>
        <w:top w:val="none" w:sz="0" w:space="0" w:color="auto"/>
        <w:left w:val="none" w:sz="0" w:space="0" w:color="auto"/>
        <w:bottom w:val="none" w:sz="0" w:space="0" w:color="auto"/>
        <w:right w:val="none" w:sz="0" w:space="0" w:color="auto"/>
      </w:divBdr>
    </w:div>
    <w:div w:id="662702429">
      <w:bodyDiv w:val="1"/>
      <w:marLeft w:val="0"/>
      <w:marRight w:val="0"/>
      <w:marTop w:val="0"/>
      <w:marBottom w:val="0"/>
      <w:divBdr>
        <w:top w:val="none" w:sz="0" w:space="0" w:color="auto"/>
        <w:left w:val="none" w:sz="0" w:space="0" w:color="auto"/>
        <w:bottom w:val="none" w:sz="0" w:space="0" w:color="auto"/>
        <w:right w:val="none" w:sz="0" w:space="0" w:color="auto"/>
      </w:divBdr>
    </w:div>
    <w:div w:id="689451420">
      <w:bodyDiv w:val="1"/>
      <w:marLeft w:val="0"/>
      <w:marRight w:val="0"/>
      <w:marTop w:val="0"/>
      <w:marBottom w:val="0"/>
      <w:divBdr>
        <w:top w:val="none" w:sz="0" w:space="0" w:color="auto"/>
        <w:left w:val="none" w:sz="0" w:space="0" w:color="auto"/>
        <w:bottom w:val="none" w:sz="0" w:space="0" w:color="auto"/>
        <w:right w:val="none" w:sz="0" w:space="0" w:color="auto"/>
      </w:divBdr>
    </w:div>
    <w:div w:id="699084567">
      <w:bodyDiv w:val="1"/>
      <w:marLeft w:val="0"/>
      <w:marRight w:val="0"/>
      <w:marTop w:val="0"/>
      <w:marBottom w:val="0"/>
      <w:divBdr>
        <w:top w:val="none" w:sz="0" w:space="0" w:color="auto"/>
        <w:left w:val="none" w:sz="0" w:space="0" w:color="auto"/>
        <w:bottom w:val="none" w:sz="0" w:space="0" w:color="auto"/>
        <w:right w:val="none" w:sz="0" w:space="0" w:color="auto"/>
      </w:divBdr>
    </w:div>
    <w:div w:id="715472275">
      <w:bodyDiv w:val="1"/>
      <w:marLeft w:val="0"/>
      <w:marRight w:val="0"/>
      <w:marTop w:val="0"/>
      <w:marBottom w:val="0"/>
      <w:divBdr>
        <w:top w:val="none" w:sz="0" w:space="0" w:color="auto"/>
        <w:left w:val="none" w:sz="0" w:space="0" w:color="auto"/>
        <w:bottom w:val="none" w:sz="0" w:space="0" w:color="auto"/>
        <w:right w:val="none" w:sz="0" w:space="0" w:color="auto"/>
      </w:divBdr>
    </w:div>
    <w:div w:id="725566212">
      <w:bodyDiv w:val="1"/>
      <w:marLeft w:val="0"/>
      <w:marRight w:val="0"/>
      <w:marTop w:val="0"/>
      <w:marBottom w:val="0"/>
      <w:divBdr>
        <w:top w:val="none" w:sz="0" w:space="0" w:color="auto"/>
        <w:left w:val="none" w:sz="0" w:space="0" w:color="auto"/>
        <w:bottom w:val="none" w:sz="0" w:space="0" w:color="auto"/>
        <w:right w:val="none" w:sz="0" w:space="0" w:color="auto"/>
      </w:divBdr>
    </w:div>
    <w:div w:id="728265570">
      <w:bodyDiv w:val="1"/>
      <w:marLeft w:val="0"/>
      <w:marRight w:val="0"/>
      <w:marTop w:val="0"/>
      <w:marBottom w:val="0"/>
      <w:divBdr>
        <w:top w:val="none" w:sz="0" w:space="0" w:color="auto"/>
        <w:left w:val="none" w:sz="0" w:space="0" w:color="auto"/>
        <w:bottom w:val="none" w:sz="0" w:space="0" w:color="auto"/>
        <w:right w:val="none" w:sz="0" w:space="0" w:color="auto"/>
      </w:divBdr>
    </w:div>
    <w:div w:id="729233814">
      <w:bodyDiv w:val="1"/>
      <w:marLeft w:val="0"/>
      <w:marRight w:val="0"/>
      <w:marTop w:val="0"/>
      <w:marBottom w:val="0"/>
      <w:divBdr>
        <w:top w:val="none" w:sz="0" w:space="0" w:color="auto"/>
        <w:left w:val="none" w:sz="0" w:space="0" w:color="auto"/>
        <w:bottom w:val="none" w:sz="0" w:space="0" w:color="auto"/>
        <w:right w:val="none" w:sz="0" w:space="0" w:color="auto"/>
      </w:divBdr>
    </w:div>
    <w:div w:id="730735794">
      <w:bodyDiv w:val="1"/>
      <w:marLeft w:val="0"/>
      <w:marRight w:val="0"/>
      <w:marTop w:val="0"/>
      <w:marBottom w:val="0"/>
      <w:divBdr>
        <w:top w:val="none" w:sz="0" w:space="0" w:color="auto"/>
        <w:left w:val="none" w:sz="0" w:space="0" w:color="auto"/>
        <w:bottom w:val="none" w:sz="0" w:space="0" w:color="auto"/>
        <w:right w:val="none" w:sz="0" w:space="0" w:color="auto"/>
      </w:divBdr>
    </w:div>
    <w:div w:id="758256539">
      <w:bodyDiv w:val="1"/>
      <w:marLeft w:val="0"/>
      <w:marRight w:val="0"/>
      <w:marTop w:val="0"/>
      <w:marBottom w:val="0"/>
      <w:divBdr>
        <w:top w:val="none" w:sz="0" w:space="0" w:color="auto"/>
        <w:left w:val="none" w:sz="0" w:space="0" w:color="auto"/>
        <w:bottom w:val="none" w:sz="0" w:space="0" w:color="auto"/>
        <w:right w:val="none" w:sz="0" w:space="0" w:color="auto"/>
      </w:divBdr>
    </w:div>
    <w:div w:id="812019979">
      <w:bodyDiv w:val="1"/>
      <w:marLeft w:val="0"/>
      <w:marRight w:val="0"/>
      <w:marTop w:val="0"/>
      <w:marBottom w:val="0"/>
      <w:divBdr>
        <w:top w:val="none" w:sz="0" w:space="0" w:color="auto"/>
        <w:left w:val="none" w:sz="0" w:space="0" w:color="auto"/>
        <w:bottom w:val="none" w:sz="0" w:space="0" w:color="auto"/>
        <w:right w:val="none" w:sz="0" w:space="0" w:color="auto"/>
      </w:divBdr>
    </w:div>
    <w:div w:id="816413070">
      <w:bodyDiv w:val="1"/>
      <w:marLeft w:val="0"/>
      <w:marRight w:val="0"/>
      <w:marTop w:val="0"/>
      <w:marBottom w:val="0"/>
      <w:divBdr>
        <w:top w:val="none" w:sz="0" w:space="0" w:color="auto"/>
        <w:left w:val="none" w:sz="0" w:space="0" w:color="auto"/>
        <w:bottom w:val="none" w:sz="0" w:space="0" w:color="auto"/>
        <w:right w:val="none" w:sz="0" w:space="0" w:color="auto"/>
      </w:divBdr>
    </w:div>
    <w:div w:id="818814545">
      <w:bodyDiv w:val="1"/>
      <w:marLeft w:val="0"/>
      <w:marRight w:val="0"/>
      <w:marTop w:val="0"/>
      <w:marBottom w:val="0"/>
      <w:divBdr>
        <w:top w:val="none" w:sz="0" w:space="0" w:color="auto"/>
        <w:left w:val="none" w:sz="0" w:space="0" w:color="auto"/>
        <w:bottom w:val="none" w:sz="0" w:space="0" w:color="auto"/>
        <w:right w:val="none" w:sz="0" w:space="0" w:color="auto"/>
      </w:divBdr>
    </w:div>
    <w:div w:id="828709391">
      <w:bodyDiv w:val="1"/>
      <w:marLeft w:val="0"/>
      <w:marRight w:val="0"/>
      <w:marTop w:val="0"/>
      <w:marBottom w:val="0"/>
      <w:divBdr>
        <w:top w:val="none" w:sz="0" w:space="0" w:color="auto"/>
        <w:left w:val="none" w:sz="0" w:space="0" w:color="auto"/>
        <w:bottom w:val="none" w:sz="0" w:space="0" w:color="auto"/>
        <w:right w:val="none" w:sz="0" w:space="0" w:color="auto"/>
      </w:divBdr>
    </w:div>
    <w:div w:id="842279528">
      <w:bodyDiv w:val="1"/>
      <w:marLeft w:val="0"/>
      <w:marRight w:val="0"/>
      <w:marTop w:val="0"/>
      <w:marBottom w:val="0"/>
      <w:divBdr>
        <w:top w:val="none" w:sz="0" w:space="0" w:color="auto"/>
        <w:left w:val="none" w:sz="0" w:space="0" w:color="auto"/>
        <w:bottom w:val="none" w:sz="0" w:space="0" w:color="auto"/>
        <w:right w:val="none" w:sz="0" w:space="0" w:color="auto"/>
      </w:divBdr>
    </w:div>
    <w:div w:id="843203762">
      <w:bodyDiv w:val="1"/>
      <w:marLeft w:val="0"/>
      <w:marRight w:val="0"/>
      <w:marTop w:val="0"/>
      <w:marBottom w:val="0"/>
      <w:divBdr>
        <w:top w:val="none" w:sz="0" w:space="0" w:color="auto"/>
        <w:left w:val="none" w:sz="0" w:space="0" w:color="auto"/>
        <w:bottom w:val="none" w:sz="0" w:space="0" w:color="auto"/>
        <w:right w:val="none" w:sz="0" w:space="0" w:color="auto"/>
      </w:divBdr>
    </w:div>
    <w:div w:id="848713587">
      <w:bodyDiv w:val="1"/>
      <w:marLeft w:val="0"/>
      <w:marRight w:val="0"/>
      <w:marTop w:val="0"/>
      <w:marBottom w:val="0"/>
      <w:divBdr>
        <w:top w:val="none" w:sz="0" w:space="0" w:color="auto"/>
        <w:left w:val="none" w:sz="0" w:space="0" w:color="auto"/>
        <w:bottom w:val="none" w:sz="0" w:space="0" w:color="auto"/>
        <w:right w:val="none" w:sz="0" w:space="0" w:color="auto"/>
      </w:divBdr>
    </w:div>
    <w:div w:id="852105797">
      <w:bodyDiv w:val="1"/>
      <w:marLeft w:val="0"/>
      <w:marRight w:val="0"/>
      <w:marTop w:val="0"/>
      <w:marBottom w:val="0"/>
      <w:divBdr>
        <w:top w:val="none" w:sz="0" w:space="0" w:color="auto"/>
        <w:left w:val="none" w:sz="0" w:space="0" w:color="auto"/>
        <w:bottom w:val="none" w:sz="0" w:space="0" w:color="auto"/>
        <w:right w:val="none" w:sz="0" w:space="0" w:color="auto"/>
      </w:divBdr>
    </w:div>
    <w:div w:id="855578235">
      <w:bodyDiv w:val="1"/>
      <w:marLeft w:val="0"/>
      <w:marRight w:val="0"/>
      <w:marTop w:val="0"/>
      <w:marBottom w:val="0"/>
      <w:divBdr>
        <w:top w:val="none" w:sz="0" w:space="0" w:color="auto"/>
        <w:left w:val="none" w:sz="0" w:space="0" w:color="auto"/>
        <w:bottom w:val="none" w:sz="0" w:space="0" w:color="auto"/>
        <w:right w:val="none" w:sz="0" w:space="0" w:color="auto"/>
      </w:divBdr>
    </w:div>
    <w:div w:id="857736238">
      <w:bodyDiv w:val="1"/>
      <w:marLeft w:val="0"/>
      <w:marRight w:val="0"/>
      <w:marTop w:val="0"/>
      <w:marBottom w:val="0"/>
      <w:divBdr>
        <w:top w:val="none" w:sz="0" w:space="0" w:color="auto"/>
        <w:left w:val="none" w:sz="0" w:space="0" w:color="auto"/>
        <w:bottom w:val="none" w:sz="0" w:space="0" w:color="auto"/>
        <w:right w:val="none" w:sz="0" w:space="0" w:color="auto"/>
      </w:divBdr>
    </w:div>
    <w:div w:id="864363826">
      <w:bodyDiv w:val="1"/>
      <w:marLeft w:val="0"/>
      <w:marRight w:val="0"/>
      <w:marTop w:val="0"/>
      <w:marBottom w:val="0"/>
      <w:divBdr>
        <w:top w:val="none" w:sz="0" w:space="0" w:color="auto"/>
        <w:left w:val="none" w:sz="0" w:space="0" w:color="auto"/>
        <w:bottom w:val="none" w:sz="0" w:space="0" w:color="auto"/>
        <w:right w:val="none" w:sz="0" w:space="0" w:color="auto"/>
      </w:divBdr>
    </w:div>
    <w:div w:id="864683280">
      <w:bodyDiv w:val="1"/>
      <w:marLeft w:val="0"/>
      <w:marRight w:val="0"/>
      <w:marTop w:val="0"/>
      <w:marBottom w:val="0"/>
      <w:divBdr>
        <w:top w:val="none" w:sz="0" w:space="0" w:color="auto"/>
        <w:left w:val="none" w:sz="0" w:space="0" w:color="auto"/>
        <w:bottom w:val="none" w:sz="0" w:space="0" w:color="auto"/>
        <w:right w:val="none" w:sz="0" w:space="0" w:color="auto"/>
      </w:divBdr>
    </w:div>
    <w:div w:id="866604475">
      <w:bodyDiv w:val="1"/>
      <w:marLeft w:val="0"/>
      <w:marRight w:val="0"/>
      <w:marTop w:val="0"/>
      <w:marBottom w:val="0"/>
      <w:divBdr>
        <w:top w:val="none" w:sz="0" w:space="0" w:color="auto"/>
        <w:left w:val="none" w:sz="0" w:space="0" w:color="auto"/>
        <w:bottom w:val="none" w:sz="0" w:space="0" w:color="auto"/>
        <w:right w:val="none" w:sz="0" w:space="0" w:color="auto"/>
      </w:divBdr>
    </w:div>
    <w:div w:id="868296430">
      <w:bodyDiv w:val="1"/>
      <w:marLeft w:val="0"/>
      <w:marRight w:val="0"/>
      <w:marTop w:val="0"/>
      <w:marBottom w:val="0"/>
      <w:divBdr>
        <w:top w:val="none" w:sz="0" w:space="0" w:color="auto"/>
        <w:left w:val="none" w:sz="0" w:space="0" w:color="auto"/>
        <w:bottom w:val="none" w:sz="0" w:space="0" w:color="auto"/>
        <w:right w:val="none" w:sz="0" w:space="0" w:color="auto"/>
      </w:divBdr>
    </w:div>
    <w:div w:id="872811336">
      <w:bodyDiv w:val="1"/>
      <w:marLeft w:val="0"/>
      <w:marRight w:val="0"/>
      <w:marTop w:val="0"/>
      <w:marBottom w:val="0"/>
      <w:divBdr>
        <w:top w:val="none" w:sz="0" w:space="0" w:color="auto"/>
        <w:left w:val="none" w:sz="0" w:space="0" w:color="auto"/>
        <w:bottom w:val="none" w:sz="0" w:space="0" w:color="auto"/>
        <w:right w:val="none" w:sz="0" w:space="0" w:color="auto"/>
      </w:divBdr>
    </w:div>
    <w:div w:id="883717106">
      <w:bodyDiv w:val="1"/>
      <w:marLeft w:val="0"/>
      <w:marRight w:val="0"/>
      <w:marTop w:val="0"/>
      <w:marBottom w:val="0"/>
      <w:divBdr>
        <w:top w:val="none" w:sz="0" w:space="0" w:color="auto"/>
        <w:left w:val="none" w:sz="0" w:space="0" w:color="auto"/>
        <w:bottom w:val="none" w:sz="0" w:space="0" w:color="auto"/>
        <w:right w:val="none" w:sz="0" w:space="0" w:color="auto"/>
      </w:divBdr>
    </w:div>
    <w:div w:id="892542164">
      <w:bodyDiv w:val="1"/>
      <w:marLeft w:val="0"/>
      <w:marRight w:val="0"/>
      <w:marTop w:val="0"/>
      <w:marBottom w:val="0"/>
      <w:divBdr>
        <w:top w:val="none" w:sz="0" w:space="0" w:color="auto"/>
        <w:left w:val="none" w:sz="0" w:space="0" w:color="auto"/>
        <w:bottom w:val="none" w:sz="0" w:space="0" w:color="auto"/>
        <w:right w:val="none" w:sz="0" w:space="0" w:color="auto"/>
      </w:divBdr>
    </w:div>
    <w:div w:id="919412914">
      <w:bodyDiv w:val="1"/>
      <w:marLeft w:val="0"/>
      <w:marRight w:val="0"/>
      <w:marTop w:val="0"/>
      <w:marBottom w:val="0"/>
      <w:divBdr>
        <w:top w:val="none" w:sz="0" w:space="0" w:color="auto"/>
        <w:left w:val="none" w:sz="0" w:space="0" w:color="auto"/>
        <w:bottom w:val="none" w:sz="0" w:space="0" w:color="auto"/>
        <w:right w:val="none" w:sz="0" w:space="0" w:color="auto"/>
      </w:divBdr>
    </w:div>
    <w:div w:id="929578687">
      <w:bodyDiv w:val="1"/>
      <w:marLeft w:val="0"/>
      <w:marRight w:val="0"/>
      <w:marTop w:val="0"/>
      <w:marBottom w:val="0"/>
      <w:divBdr>
        <w:top w:val="none" w:sz="0" w:space="0" w:color="auto"/>
        <w:left w:val="none" w:sz="0" w:space="0" w:color="auto"/>
        <w:bottom w:val="none" w:sz="0" w:space="0" w:color="auto"/>
        <w:right w:val="none" w:sz="0" w:space="0" w:color="auto"/>
      </w:divBdr>
    </w:div>
    <w:div w:id="968318606">
      <w:bodyDiv w:val="1"/>
      <w:marLeft w:val="0"/>
      <w:marRight w:val="0"/>
      <w:marTop w:val="0"/>
      <w:marBottom w:val="0"/>
      <w:divBdr>
        <w:top w:val="none" w:sz="0" w:space="0" w:color="auto"/>
        <w:left w:val="none" w:sz="0" w:space="0" w:color="auto"/>
        <w:bottom w:val="none" w:sz="0" w:space="0" w:color="auto"/>
        <w:right w:val="none" w:sz="0" w:space="0" w:color="auto"/>
      </w:divBdr>
    </w:div>
    <w:div w:id="974867160">
      <w:bodyDiv w:val="1"/>
      <w:marLeft w:val="0"/>
      <w:marRight w:val="0"/>
      <w:marTop w:val="0"/>
      <w:marBottom w:val="0"/>
      <w:divBdr>
        <w:top w:val="none" w:sz="0" w:space="0" w:color="auto"/>
        <w:left w:val="none" w:sz="0" w:space="0" w:color="auto"/>
        <w:bottom w:val="none" w:sz="0" w:space="0" w:color="auto"/>
        <w:right w:val="none" w:sz="0" w:space="0" w:color="auto"/>
      </w:divBdr>
    </w:div>
    <w:div w:id="978539009">
      <w:bodyDiv w:val="1"/>
      <w:marLeft w:val="0"/>
      <w:marRight w:val="0"/>
      <w:marTop w:val="0"/>
      <w:marBottom w:val="0"/>
      <w:divBdr>
        <w:top w:val="none" w:sz="0" w:space="0" w:color="auto"/>
        <w:left w:val="none" w:sz="0" w:space="0" w:color="auto"/>
        <w:bottom w:val="none" w:sz="0" w:space="0" w:color="auto"/>
        <w:right w:val="none" w:sz="0" w:space="0" w:color="auto"/>
      </w:divBdr>
    </w:div>
    <w:div w:id="1006056460">
      <w:bodyDiv w:val="1"/>
      <w:marLeft w:val="0"/>
      <w:marRight w:val="0"/>
      <w:marTop w:val="0"/>
      <w:marBottom w:val="0"/>
      <w:divBdr>
        <w:top w:val="none" w:sz="0" w:space="0" w:color="auto"/>
        <w:left w:val="none" w:sz="0" w:space="0" w:color="auto"/>
        <w:bottom w:val="none" w:sz="0" w:space="0" w:color="auto"/>
        <w:right w:val="none" w:sz="0" w:space="0" w:color="auto"/>
      </w:divBdr>
    </w:div>
    <w:div w:id="1034889859">
      <w:bodyDiv w:val="1"/>
      <w:marLeft w:val="0"/>
      <w:marRight w:val="0"/>
      <w:marTop w:val="0"/>
      <w:marBottom w:val="0"/>
      <w:divBdr>
        <w:top w:val="none" w:sz="0" w:space="0" w:color="auto"/>
        <w:left w:val="none" w:sz="0" w:space="0" w:color="auto"/>
        <w:bottom w:val="none" w:sz="0" w:space="0" w:color="auto"/>
        <w:right w:val="none" w:sz="0" w:space="0" w:color="auto"/>
      </w:divBdr>
    </w:div>
    <w:div w:id="1056397986">
      <w:bodyDiv w:val="1"/>
      <w:marLeft w:val="0"/>
      <w:marRight w:val="0"/>
      <w:marTop w:val="0"/>
      <w:marBottom w:val="0"/>
      <w:divBdr>
        <w:top w:val="none" w:sz="0" w:space="0" w:color="auto"/>
        <w:left w:val="none" w:sz="0" w:space="0" w:color="auto"/>
        <w:bottom w:val="none" w:sz="0" w:space="0" w:color="auto"/>
        <w:right w:val="none" w:sz="0" w:space="0" w:color="auto"/>
      </w:divBdr>
    </w:div>
    <w:div w:id="1061517680">
      <w:bodyDiv w:val="1"/>
      <w:marLeft w:val="0"/>
      <w:marRight w:val="0"/>
      <w:marTop w:val="0"/>
      <w:marBottom w:val="0"/>
      <w:divBdr>
        <w:top w:val="none" w:sz="0" w:space="0" w:color="auto"/>
        <w:left w:val="none" w:sz="0" w:space="0" w:color="auto"/>
        <w:bottom w:val="none" w:sz="0" w:space="0" w:color="auto"/>
        <w:right w:val="none" w:sz="0" w:space="0" w:color="auto"/>
      </w:divBdr>
    </w:div>
    <w:div w:id="1065638564">
      <w:bodyDiv w:val="1"/>
      <w:marLeft w:val="0"/>
      <w:marRight w:val="0"/>
      <w:marTop w:val="0"/>
      <w:marBottom w:val="0"/>
      <w:divBdr>
        <w:top w:val="none" w:sz="0" w:space="0" w:color="auto"/>
        <w:left w:val="none" w:sz="0" w:space="0" w:color="auto"/>
        <w:bottom w:val="none" w:sz="0" w:space="0" w:color="auto"/>
        <w:right w:val="none" w:sz="0" w:space="0" w:color="auto"/>
      </w:divBdr>
    </w:div>
    <w:div w:id="1068112959">
      <w:bodyDiv w:val="1"/>
      <w:marLeft w:val="0"/>
      <w:marRight w:val="0"/>
      <w:marTop w:val="0"/>
      <w:marBottom w:val="0"/>
      <w:divBdr>
        <w:top w:val="none" w:sz="0" w:space="0" w:color="auto"/>
        <w:left w:val="none" w:sz="0" w:space="0" w:color="auto"/>
        <w:bottom w:val="none" w:sz="0" w:space="0" w:color="auto"/>
        <w:right w:val="none" w:sz="0" w:space="0" w:color="auto"/>
      </w:divBdr>
    </w:div>
    <w:div w:id="1069574050">
      <w:bodyDiv w:val="1"/>
      <w:marLeft w:val="0"/>
      <w:marRight w:val="0"/>
      <w:marTop w:val="0"/>
      <w:marBottom w:val="0"/>
      <w:divBdr>
        <w:top w:val="none" w:sz="0" w:space="0" w:color="auto"/>
        <w:left w:val="none" w:sz="0" w:space="0" w:color="auto"/>
        <w:bottom w:val="none" w:sz="0" w:space="0" w:color="auto"/>
        <w:right w:val="none" w:sz="0" w:space="0" w:color="auto"/>
      </w:divBdr>
    </w:div>
    <w:div w:id="1070156646">
      <w:bodyDiv w:val="1"/>
      <w:marLeft w:val="0"/>
      <w:marRight w:val="0"/>
      <w:marTop w:val="0"/>
      <w:marBottom w:val="0"/>
      <w:divBdr>
        <w:top w:val="none" w:sz="0" w:space="0" w:color="auto"/>
        <w:left w:val="none" w:sz="0" w:space="0" w:color="auto"/>
        <w:bottom w:val="none" w:sz="0" w:space="0" w:color="auto"/>
        <w:right w:val="none" w:sz="0" w:space="0" w:color="auto"/>
      </w:divBdr>
    </w:div>
    <w:div w:id="1075972939">
      <w:bodyDiv w:val="1"/>
      <w:marLeft w:val="0"/>
      <w:marRight w:val="0"/>
      <w:marTop w:val="0"/>
      <w:marBottom w:val="0"/>
      <w:divBdr>
        <w:top w:val="none" w:sz="0" w:space="0" w:color="auto"/>
        <w:left w:val="none" w:sz="0" w:space="0" w:color="auto"/>
        <w:bottom w:val="none" w:sz="0" w:space="0" w:color="auto"/>
        <w:right w:val="none" w:sz="0" w:space="0" w:color="auto"/>
      </w:divBdr>
    </w:div>
    <w:div w:id="1085884981">
      <w:bodyDiv w:val="1"/>
      <w:marLeft w:val="0"/>
      <w:marRight w:val="0"/>
      <w:marTop w:val="0"/>
      <w:marBottom w:val="0"/>
      <w:divBdr>
        <w:top w:val="none" w:sz="0" w:space="0" w:color="auto"/>
        <w:left w:val="none" w:sz="0" w:space="0" w:color="auto"/>
        <w:bottom w:val="none" w:sz="0" w:space="0" w:color="auto"/>
        <w:right w:val="none" w:sz="0" w:space="0" w:color="auto"/>
      </w:divBdr>
    </w:div>
    <w:div w:id="1105033109">
      <w:bodyDiv w:val="1"/>
      <w:marLeft w:val="0"/>
      <w:marRight w:val="0"/>
      <w:marTop w:val="0"/>
      <w:marBottom w:val="0"/>
      <w:divBdr>
        <w:top w:val="none" w:sz="0" w:space="0" w:color="auto"/>
        <w:left w:val="none" w:sz="0" w:space="0" w:color="auto"/>
        <w:bottom w:val="none" w:sz="0" w:space="0" w:color="auto"/>
        <w:right w:val="none" w:sz="0" w:space="0" w:color="auto"/>
      </w:divBdr>
    </w:div>
    <w:div w:id="1122722339">
      <w:bodyDiv w:val="1"/>
      <w:marLeft w:val="0"/>
      <w:marRight w:val="0"/>
      <w:marTop w:val="0"/>
      <w:marBottom w:val="0"/>
      <w:divBdr>
        <w:top w:val="none" w:sz="0" w:space="0" w:color="auto"/>
        <w:left w:val="none" w:sz="0" w:space="0" w:color="auto"/>
        <w:bottom w:val="none" w:sz="0" w:space="0" w:color="auto"/>
        <w:right w:val="none" w:sz="0" w:space="0" w:color="auto"/>
      </w:divBdr>
    </w:div>
    <w:div w:id="1133669597">
      <w:bodyDiv w:val="1"/>
      <w:marLeft w:val="0"/>
      <w:marRight w:val="0"/>
      <w:marTop w:val="0"/>
      <w:marBottom w:val="0"/>
      <w:divBdr>
        <w:top w:val="none" w:sz="0" w:space="0" w:color="auto"/>
        <w:left w:val="none" w:sz="0" w:space="0" w:color="auto"/>
        <w:bottom w:val="none" w:sz="0" w:space="0" w:color="auto"/>
        <w:right w:val="none" w:sz="0" w:space="0" w:color="auto"/>
      </w:divBdr>
    </w:div>
    <w:div w:id="1134448484">
      <w:bodyDiv w:val="1"/>
      <w:marLeft w:val="0"/>
      <w:marRight w:val="0"/>
      <w:marTop w:val="0"/>
      <w:marBottom w:val="0"/>
      <w:divBdr>
        <w:top w:val="none" w:sz="0" w:space="0" w:color="auto"/>
        <w:left w:val="none" w:sz="0" w:space="0" w:color="auto"/>
        <w:bottom w:val="none" w:sz="0" w:space="0" w:color="auto"/>
        <w:right w:val="none" w:sz="0" w:space="0" w:color="auto"/>
      </w:divBdr>
    </w:div>
    <w:div w:id="1167751322">
      <w:bodyDiv w:val="1"/>
      <w:marLeft w:val="0"/>
      <w:marRight w:val="0"/>
      <w:marTop w:val="0"/>
      <w:marBottom w:val="0"/>
      <w:divBdr>
        <w:top w:val="none" w:sz="0" w:space="0" w:color="auto"/>
        <w:left w:val="none" w:sz="0" w:space="0" w:color="auto"/>
        <w:bottom w:val="none" w:sz="0" w:space="0" w:color="auto"/>
        <w:right w:val="none" w:sz="0" w:space="0" w:color="auto"/>
      </w:divBdr>
    </w:div>
    <w:div w:id="1173450433">
      <w:bodyDiv w:val="1"/>
      <w:marLeft w:val="0"/>
      <w:marRight w:val="0"/>
      <w:marTop w:val="0"/>
      <w:marBottom w:val="0"/>
      <w:divBdr>
        <w:top w:val="none" w:sz="0" w:space="0" w:color="auto"/>
        <w:left w:val="none" w:sz="0" w:space="0" w:color="auto"/>
        <w:bottom w:val="none" w:sz="0" w:space="0" w:color="auto"/>
        <w:right w:val="none" w:sz="0" w:space="0" w:color="auto"/>
      </w:divBdr>
    </w:div>
    <w:div w:id="1174883931">
      <w:bodyDiv w:val="1"/>
      <w:marLeft w:val="0"/>
      <w:marRight w:val="0"/>
      <w:marTop w:val="0"/>
      <w:marBottom w:val="0"/>
      <w:divBdr>
        <w:top w:val="none" w:sz="0" w:space="0" w:color="auto"/>
        <w:left w:val="none" w:sz="0" w:space="0" w:color="auto"/>
        <w:bottom w:val="none" w:sz="0" w:space="0" w:color="auto"/>
        <w:right w:val="none" w:sz="0" w:space="0" w:color="auto"/>
      </w:divBdr>
    </w:div>
    <w:div w:id="1183665989">
      <w:bodyDiv w:val="1"/>
      <w:marLeft w:val="0"/>
      <w:marRight w:val="0"/>
      <w:marTop w:val="0"/>
      <w:marBottom w:val="0"/>
      <w:divBdr>
        <w:top w:val="none" w:sz="0" w:space="0" w:color="auto"/>
        <w:left w:val="none" w:sz="0" w:space="0" w:color="auto"/>
        <w:bottom w:val="none" w:sz="0" w:space="0" w:color="auto"/>
        <w:right w:val="none" w:sz="0" w:space="0" w:color="auto"/>
      </w:divBdr>
    </w:div>
    <w:div w:id="1190097331">
      <w:bodyDiv w:val="1"/>
      <w:marLeft w:val="0"/>
      <w:marRight w:val="0"/>
      <w:marTop w:val="0"/>
      <w:marBottom w:val="0"/>
      <w:divBdr>
        <w:top w:val="none" w:sz="0" w:space="0" w:color="auto"/>
        <w:left w:val="none" w:sz="0" w:space="0" w:color="auto"/>
        <w:bottom w:val="none" w:sz="0" w:space="0" w:color="auto"/>
        <w:right w:val="none" w:sz="0" w:space="0" w:color="auto"/>
      </w:divBdr>
    </w:div>
    <w:div w:id="1203396125">
      <w:bodyDiv w:val="1"/>
      <w:marLeft w:val="0"/>
      <w:marRight w:val="0"/>
      <w:marTop w:val="0"/>
      <w:marBottom w:val="0"/>
      <w:divBdr>
        <w:top w:val="none" w:sz="0" w:space="0" w:color="auto"/>
        <w:left w:val="none" w:sz="0" w:space="0" w:color="auto"/>
        <w:bottom w:val="none" w:sz="0" w:space="0" w:color="auto"/>
        <w:right w:val="none" w:sz="0" w:space="0" w:color="auto"/>
      </w:divBdr>
    </w:div>
    <w:div w:id="1207643945">
      <w:bodyDiv w:val="1"/>
      <w:marLeft w:val="0"/>
      <w:marRight w:val="0"/>
      <w:marTop w:val="0"/>
      <w:marBottom w:val="0"/>
      <w:divBdr>
        <w:top w:val="none" w:sz="0" w:space="0" w:color="auto"/>
        <w:left w:val="none" w:sz="0" w:space="0" w:color="auto"/>
        <w:bottom w:val="none" w:sz="0" w:space="0" w:color="auto"/>
        <w:right w:val="none" w:sz="0" w:space="0" w:color="auto"/>
      </w:divBdr>
    </w:div>
    <w:div w:id="1211648710">
      <w:bodyDiv w:val="1"/>
      <w:marLeft w:val="0"/>
      <w:marRight w:val="0"/>
      <w:marTop w:val="0"/>
      <w:marBottom w:val="0"/>
      <w:divBdr>
        <w:top w:val="none" w:sz="0" w:space="0" w:color="auto"/>
        <w:left w:val="none" w:sz="0" w:space="0" w:color="auto"/>
        <w:bottom w:val="none" w:sz="0" w:space="0" w:color="auto"/>
        <w:right w:val="none" w:sz="0" w:space="0" w:color="auto"/>
      </w:divBdr>
    </w:div>
    <w:div w:id="1223904669">
      <w:bodyDiv w:val="1"/>
      <w:marLeft w:val="0"/>
      <w:marRight w:val="0"/>
      <w:marTop w:val="0"/>
      <w:marBottom w:val="0"/>
      <w:divBdr>
        <w:top w:val="none" w:sz="0" w:space="0" w:color="auto"/>
        <w:left w:val="none" w:sz="0" w:space="0" w:color="auto"/>
        <w:bottom w:val="none" w:sz="0" w:space="0" w:color="auto"/>
        <w:right w:val="none" w:sz="0" w:space="0" w:color="auto"/>
      </w:divBdr>
    </w:div>
    <w:div w:id="1249660184">
      <w:bodyDiv w:val="1"/>
      <w:marLeft w:val="0"/>
      <w:marRight w:val="0"/>
      <w:marTop w:val="0"/>
      <w:marBottom w:val="0"/>
      <w:divBdr>
        <w:top w:val="none" w:sz="0" w:space="0" w:color="auto"/>
        <w:left w:val="none" w:sz="0" w:space="0" w:color="auto"/>
        <w:bottom w:val="none" w:sz="0" w:space="0" w:color="auto"/>
        <w:right w:val="none" w:sz="0" w:space="0" w:color="auto"/>
      </w:divBdr>
    </w:div>
    <w:div w:id="1252356589">
      <w:bodyDiv w:val="1"/>
      <w:marLeft w:val="0"/>
      <w:marRight w:val="0"/>
      <w:marTop w:val="0"/>
      <w:marBottom w:val="0"/>
      <w:divBdr>
        <w:top w:val="none" w:sz="0" w:space="0" w:color="auto"/>
        <w:left w:val="none" w:sz="0" w:space="0" w:color="auto"/>
        <w:bottom w:val="none" w:sz="0" w:space="0" w:color="auto"/>
        <w:right w:val="none" w:sz="0" w:space="0" w:color="auto"/>
      </w:divBdr>
    </w:div>
    <w:div w:id="1264993365">
      <w:bodyDiv w:val="1"/>
      <w:marLeft w:val="0"/>
      <w:marRight w:val="0"/>
      <w:marTop w:val="0"/>
      <w:marBottom w:val="0"/>
      <w:divBdr>
        <w:top w:val="none" w:sz="0" w:space="0" w:color="auto"/>
        <w:left w:val="none" w:sz="0" w:space="0" w:color="auto"/>
        <w:bottom w:val="none" w:sz="0" w:space="0" w:color="auto"/>
        <w:right w:val="none" w:sz="0" w:space="0" w:color="auto"/>
      </w:divBdr>
    </w:div>
    <w:div w:id="1267886455">
      <w:bodyDiv w:val="1"/>
      <w:marLeft w:val="0"/>
      <w:marRight w:val="0"/>
      <w:marTop w:val="0"/>
      <w:marBottom w:val="0"/>
      <w:divBdr>
        <w:top w:val="none" w:sz="0" w:space="0" w:color="auto"/>
        <w:left w:val="none" w:sz="0" w:space="0" w:color="auto"/>
        <w:bottom w:val="none" w:sz="0" w:space="0" w:color="auto"/>
        <w:right w:val="none" w:sz="0" w:space="0" w:color="auto"/>
      </w:divBdr>
    </w:div>
    <w:div w:id="1297375872">
      <w:bodyDiv w:val="1"/>
      <w:marLeft w:val="0"/>
      <w:marRight w:val="0"/>
      <w:marTop w:val="0"/>
      <w:marBottom w:val="0"/>
      <w:divBdr>
        <w:top w:val="none" w:sz="0" w:space="0" w:color="auto"/>
        <w:left w:val="none" w:sz="0" w:space="0" w:color="auto"/>
        <w:bottom w:val="none" w:sz="0" w:space="0" w:color="auto"/>
        <w:right w:val="none" w:sz="0" w:space="0" w:color="auto"/>
      </w:divBdr>
    </w:div>
    <w:div w:id="1299534120">
      <w:bodyDiv w:val="1"/>
      <w:marLeft w:val="0"/>
      <w:marRight w:val="0"/>
      <w:marTop w:val="0"/>
      <w:marBottom w:val="0"/>
      <w:divBdr>
        <w:top w:val="none" w:sz="0" w:space="0" w:color="auto"/>
        <w:left w:val="none" w:sz="0" w:space="0" w:color="auto"/>
        <w:bottom w:val="none" w:sz="0" w:space="0" w:color="auto"/>
        <w:right w:val="none" w:sz="0" w:space="0" w:color="auto"/>
      </w:divBdr>
    </w:div>
    <w:div w:id="1320109820">
      <w:bodyDiv w:val="1"/>
      <w:marLeft w:val="0"/>
      <w:marRight w:val="0"/>
      <w:marTop w:val="0"/>
      <w:marBottom w:val="0"/>
      <w:divBdr>
        <w:top w:val="none" w:sz="0" w:space="0" w:color="auto"/>
        <w:left w:val="none" w:sz="0" w:space="0" w:color="auto"/>
        <w:bottom w:val="none" w:sz="0" w:space="0" w:color="auto"/>
        <w:right w:val="none" w:sz="0" w:space="0" w:color="auto"/>
      </w:divBdr>
    </w:div>
    <w:div w:id="1325666430">
      <w:bodyDiv w:val="1"/>
      <w:marLeft w:val="0"/>
      <w:marRight w:val="0"/>
      <w:marTop w:val="0"/>
      <w:marBottom w:val="0"/>
      <w:divBdr>
        <w:top w:val="none" w:sz="0" w:space="0" w:color="auto"/>
        <w:left w:val="none" w:sz="0" w:space="0" w:color="auto"/>
        <w:bottom w:val="none" w:sz="0" w:space="0" w:color="auto"/>
        <w:right w:val="none" w:sz="0" w:space="0" w:color="auto"/>
      </w:divBdr>
    </w:div>
    <w:div w:id="1334458471">
      <w:bodyDiv w:val="1"/>
      <w:marLeft w:val="0"/>
      <w:marRight w:val="0"/>
      <w:marTop w:val="0"/>
      <w:marBottom w:val="0"/>
      <w:divBdr>
        <w:top w:val="none" w:sz="0" w:space="0" w:color="auto"/>
        <w:left w:val="none" w:sz="0" w:space="0" w:color="auto"/>
        <w:bottom w:val="none" w:sz="0" w:space="0" w:color="auto"/>
        <w:right w:val="none" w:sz="0" w:space="0" w:color="auto"/>
      </w:divBdr>
    </w:div>
    <w:div w:id="1351448852">
      <w:bodyDiv w:val="1"/>
      <w:marLeft w:val="0"/>
      <w:marRight w:val="0"/>
      <w:marTop w:val="0"/>
      <w:marBottom w:val="0"/>
      <w:divBdr>
        <w:top w:val="none" w:sz="0" w:space="0" w:color="auto"/>
        <w:left w:val="none" w:sz="0" w:space="0" w:color="auto"/>
        <w:bottom w:val="none" w:sz="0" w:space="0" w:color="auto"/>
        <w:right w:val="none" w:sz="0" w:space="0" w:color="auto"/>
      </w:divBdr>
    </w:div>
    <w:div w:id="1377967695">
      <w:bodyDiv w:val="1"/>
      <w:marLeft w:val="0"/>
      <w:marRight w:val="0"/>
      <w:marTop w:val="0"/>
      <w:marBottom w:val="0"/>
      <w:divBdr>
        <w:top w:val="none" w:sz="0" w:space="0" w:color="auto"/>
        <w:left w:val="none" w:sz="0" w:space="0" w:color="auto"/>
        <w:bottom w:val="none" w:sz="0" w:space="0" w:color="auto"/>
        <w:right w:val="none" w:sz="0" w:space="0" w:color="auto"/>
      </w:divBdr>
    </w:div>
    <w:div w:id="1446970620">
      <w:bodyDiv w:val="1"/>
      <w:marLeft w:val="0"/>
      <w:marRight w:val="0"/>
      <w:marTop w:val="0"/>
      <w:marBottom w:val="0"/>
      <w:divBdr>
        <w:top w:val="none" w:sz="0" w:space="0" w:color="auto"/>
        <w:left w:val="none" w:sz="0" w:space="0" w:color="auto"/>
        <w:bottom w:val="none" w:sz="0" w:space="0" w:color="auto"/>
        <w:right w:val="none" w:sz="0" w:space="0" w:color="auto"/>
      </w:divBdr>
    </w:div>
    <w:div w:id="1462961899">
      <w:bodyDiv w:val="1"/>
      <w:marLeft w:val="0"/>
      <w:marRight w:val="0"/>
      <w:marTop w:val="0"/>
      <w:marBottom w:val="0"/>
      <w:divBdr>
        <w:top w:val="none" w:sz="0" w:space="0" w:color="auto"/>
        <w:left w:val="none" w:sz="0" w:space="0" w:color="auto"/>
        <w:bottom w:val="none" w:sz="0" w:space="0" w:color="auto"/>
        <w:right w:val="none" w:sz="0" w:space="0" w:color="auto"/>
      </w:divBdr>
    </w:div>
    <w:div w:id="1463840162">
      <w:bodyDiv w:val="1"/>
      <w:marLeft w:val="0"/>
      <w:marRight w:val="0"/>
      <w:marTop w:val="0"/>
      <w:marBottom w:val="0"/>
      <w:divBdr>
        <w:top w:val="none" w:sz="0" w:space="0" w:color="auto"/>
        <w:left w:val="none" w:sz="0" w:space="0" w:color="auto"/>
        <w:bottom w:val="none" w:sz="0" w:space="0" w:color="auto"/>
        <w:right w:val="none" w:sz="0" w:space="0" w:color="auto"/>
      </w:divBdr>
    </w:div>
    <w:div w:id="1474906833">
      <w:bodyDiv w:val="1"/>
      <w:marLeft w:val="0"/>
      <w:marRight w:val="0"/>
      <w:marTop w:val="0"/>
      <w:marBottom w:val="0"/>
      <w:divBdr>
        <w:top w:val="none" w:sz="0" w:space="0" w:color="auto"/>
        <w:left w:val="none" w:sz="0" w:space="0" w:color="auto"/>
        <w:bottom w:val="none" w:sz="0" w:space="0" w:color="auto"/>
        <w:right w:val="none" w:sz="0" w:space="0" w:color="auto"/>
      </w:divBdr>
    </w:div>
    <w:div w:id="1482691344">
      <w:bodyDiv w:val="1"/>
      <w:marLeft w:val="0"/>
      <w:marRight w:val="0"/>
      <w:marTop w:val="0"/>
      <w:marBottom w:val="0"/>
      <w:divBdr>
        <w:top w:val="none" w:sz="0" w:space="0" w:color="auto"/>
        <w:left w:val="none" w:sz="0" w:space="0" w:color="auto"/>
        <w:bottom w:val="none" w:sz="0" w:space="0" w:color="auto"/>
        <w:right w:val="none" w:sz="0" w:space="0" w:color="auto"/>
      </w:divBdr>
    </w:div>
    <w:div w:id="1499730301">
      <w:bodyDiv w:val="1"/>
      <w:marLeft w:val="0"/>
      <w:marRight w:val="0"/>
      <w:marTop w:val="0"/>
      <w:marBottom w:val="0"/>
      <w:divBdr>
        <w:top w:val="none" w:sz="0" w:space="0" w:color="auto"/>
        <w:left w:val="none" w:sz="0" w:space="0" w:color="auto"/>
        <w:bottom w:val="none" w:sz="0" w:space="0" w:color="auto"/>
        <w:right w:val="none" w:sz="0" w:space="0" w:color="auto"/>
      </w:divBdr>
    </w:div>
    <w:div w:id="1504321294">
      <w:bodyDiv w:val="1"/>
      <w:marLeft w:val="0"/>
      <w:marRight w:val="0"/>
      <w:marTop w:val="0"/>
      <w:marBottom w:val="0"/>
      <w:divBdr>
        <w:top w:val="none" w:sz="0" w:space="0" w:color="auto"/>
        <w:left w:val="none" w:sz="0" w:space="0" w:color="auto"/>
        <w:bottom w:val="none" w:sz="0" w:space="0" w:color="auto"/>
        <w:right w:val="none" w:sz="0" w:space="0" w:color="auto"/>
      </w:divBdr>
    </w:div>
    <w:div w:id="1533422230">
      <w:bodyDiv w:val="1"/>
      <w:marLeft w:val="0"/>
      <w:marRight w:val="0"/>
      <w:marTop w:val="0"/>
      <w:marBottom w:val="0"/>
      <w:divBdr>
        <w:top w:val="none" w:sz="0" w:space="0" w:color="auto"/>
        <w:left w:val="none" w:sz="0" w:space="0" w:color="auto"/>
        <w:bottom w:val="none" w:sz="0" w:space="0" w:color="auto"/>
        <w:right w:val="none" w:sz="0" w:space="0" w:color="auto"/>
      </w:divBdr>
    </w:div>
    <w:div w:id="1554074086">
      <w:bodyDiv w:val="1"/>
      <w:marLeft w:val="0"/>
      <w:marRight w:val="0"/>
      <w:marTop w:val="0"/>
      <w:marBottom w:val="0"/>
      <w:divBdr>
        <w:top w:val="none" w:sz="0" w:space="0" w:color="auto"/>
        <w:left w:val="none" w:sz="0" w:space="0" w:color="auto"/>
        <w:bottom w:val="none" w:sz="0" w:space="0" w:color="auto"/>
        <w:right w:val="none" w:sz="0" w:space="0" w:color="auto"/>
      </w:divBdr>
    </w:div>
    <w:div w:id="1568298414">
      <w:bodyDiv w:val="1"/>
      <w:marLeft w:val="0"/>
      <w:marRight w:val="0"/>
      <w:marTop w:val="0"/>
      <w:marBottom w:val="0"/>
      <w:divBdr>
        <w:top w:val="none" w:sz="0" w:space="0" w:color="auto"/>
        <w:left w:val="none" w:sz="0" w:space="0" w:color="auto"/>
        <w:bottom w:val="none" w:sz="0" w:space="0" w:color="auto"/>
        <w:right w:val="none" w:sz="0" w:space="0" w:color="auto"/>
      </w:divBdr>
    </w:div>
    <w:div w:id="1581910656">
      <w:bodyDiv w:val="1"/>
      <w:marLeft w:val="0"/>
      <w:marRight w:val="0"/>
      <w:marTop w:val="0"/>
      <w:marBottom w:val="0"/>
      <w:divBdr>
        <w:top w:val="none" w:sz="0" w:space="0" w:color="auto"/>
        <w:left w:val="none" w:sz="0" w:space="0" w:color="auto"/>
        <w:bottom w:val="none" w:sz="0" w:space="0" w:color="auto"/>
        <w:right w:val="none" w:sz="0" w:space="0" w:color="auto"/>
      </w:divBdr>
    </w:div>
    <w:div w:id="1610313920">
      <w:bodyDiv w:val="1"/>
      <w:marLeft w:val="0"/>
      <w:marRight w:val="0"/>
      <w:marTop w:val="0"/>
      <w:marBottom w:val="0"/>
      <w:divBdr>
        <w:top w:val="none" w:sz="0" w:space="0" w:color="auto"/>
        <w:left w:val="none" w:sz="0" w:space="0" w:color="auto"/>
        <w:bottom w:val="none" w:sz="0" w:space="0" w:color="auto"/>
        <w:right w:val="none" w:sz="0" w:space="0" w:color="auto"/>
      </w:divBdr>
    </w:div>
    <w:div w:id="1617567529">
      <w:bodyDiv w:val="1"/>
      <w:marLeft w:val="0"/>
      <w:marRight w:val="0"/>
      <w:marTop w:val="0"/>
      <w:marBottom w:val="0"/>
      <w:divBdr>
        <w:top w:val="none" w:sz="0" w:space="0" w:color="auto"/>
        <w:left w:val="none" w:sz="0" w:space="0" w:color="auto"/>
        <w:bottom w:val="none" w:sz="0" w:space="0" w:color="auto"/>
        <w:right w:val="none" w:sz="0" w:space="0" w:color="auto"/>
      </w:divBdr>
    </w:div>
    <w:div w:id="1619410899">
      <w:bodyDiv w:val="1"/>
      <w:marLeft w:val="0"/>
      <w:marRight w:val="0"/>
      <w:marTop w:val="0"/>
      <w:marBottom w:val="0"/>
      <w:divBdr>
        <w:top w:val="none" w:sz="0" w:space="0" w:color="auto"/>
        <w:left w:val="none" w:sz="0" w:space="0" w:color="auto"/>
        <w:bottom w:val="none" w:sz="0" w:space="0" w:color="auto"/>
        <w:right w:val="none" w:sz="0" w:space="0" w:color="auto"/>
      </w:divBdr>
    </w:div>
    <w:div w:id="1641685521">
      <w:bodyDiv w:val="1"/>
      <w:marLeft w:val="0"/>
      <w:marRight w:val="0"/>
      <w:marTop w:val="0"/>
      <w:marBottom w:val="0"/>
      <w:divBdr>
        <w:top w:val="none" w:sz="0" w:space="0" w:color="auto"/>
        <w:left w:val="none" w:sz="0" w:space="0" w:color="auto"/>
        <w:bottom w:val="none" w:sz="0" w:space="0" w:color="auto"/>
        <w:right w:val="none" w:sz="0" w:space="0" w:color="auto"/>
      </w:divBdr>
    </w:div>
    <w:div w:id="1643266267">
      <w:bodyDiv w:val="1"/>
      <w:marLeft w:val="0"/>
      <w:marRight w:val="0"/>
      <w:marTop w:val="0"/>
      <w:marBottom w:val="0"/>
      <w:divBdr>
        <w:top w:val="none" w:sz="0" w:space="0" w:color="auto"/>
        <w:left w:val="none" w:sz="0" w:space="0" w:color="auto"/>
        <w:bottom w:val="none" w:sz="0" w:space="0" w:color="auto"/>
        <w:right w:val="none" w:sz="0" w:space="0" w:color="auto"/>
      </w:divBdr>
    </w:div>
    <w:div w:id="1647970992">
      <w:bodyDiv w:val="1"/>
      <w:marLeft w:val="0"/>
      <w:marRight w:val="0"/>
      <w:marTop w:val="0"/>
      <w:marBottom w:val="0"/>
      <w:divBdr>
        <w:top w:val="none" w:sz="0" w:space="0" w:color="auto"/>
        <w:left w:val="none" w:sz="0" w:space="0" w:color="auto"/>
        <w:bottom w:val="none" w:sz="0" w:space="0" w:color="auto"/>
        <w:right w:val="none" w:sz="0" w:space="0" w:color="auto"/>
      </w:divBdr>
    </w:div>
    <w:div w:id="1649286010">
      <w:bodyDiv w:val="1"/>
      <w:marLeft w:val="0"/>
      <w:marRight w:val="0"/>
      <w:marTop w:val="0"/>
      <w:marBottom w:val="0"/>
      <w:divBdr>
        <w:top w:val="none" w:sz="0" w:space="0" w:color="auto"/>
        <w:left w:val="none" w:sz="0" w:space="0" w:color="auto"/>
        <w:bottom w:val="none" w:sz="0" w:space="0" w:color="auto"/>
        <w:right w:val="none" w:sz="0" w:space="0" w:color="auto"/>
      </w:divBdr>
    </w:div>
    <w:div w:id="1650672438">
      <w:bodyDiv w:val="1"/>
      <w:marLeft w:val="0"/>
      <w:marRight w:val="0"/>
      <w:marTop w:val="0"/>
      <w:marBottom w:val="0"/>
      <w:divBdr>
        <w:top w:val="none" w:sz="0" w:space="0" w:color="auto"/>
        <w:left w:val="none" w:sz="0" w:space="0" w:color="auto"/>
        <w:bottom w:val="none" w:sz="0" w:space="0" w:color="auto"/>
        <w:right w:val="none" w:sz="0" w:space="0" w:color="auto"/>
      </w:divBdr>
    </w:div>
    <w:div w:id="1668436274">
      <w:bodyDiv w:val="1"/>
      <w:marLeft w:val="0"/>
      <w:marRight w:val="0"/>
      <w:marTop w:val="0"/>
      <w:marBottom w:val="0"/>
      <w:divBdr>
        <w:top w:val="none" w:sz="0" w:space="0" w:color="auto"/>
        <w:left w:val="none" w:sz="0" w:space="0" w:color="auto"/>
        <w:bottom w:val="none" w:sz="0" w:space="0" w:color="auto"/>
        <w:right w:val="none" w:sz="0" w:space="0" w:color="auto"/>
      </w:divBdr>
    </w:div>
    <w:div w:id="1674988641">
      <w:bodyDiv w:val="1"/>
      <w:marLeft w:val="0"/>
      <w:marRight w:val="0"/>
      <w:marTop w:val="0"/>
      <w:marBottom w:val="0"/>
      <w:divBdr>
        <w:top w:val="none" w:sz="0" w:space="0" w:color="auto"/>
        <w:left w:val="none" w:sz="0" w:space="0" w:color="auto"/>
        <w:bottom w:val="none" w:sz="0" w:space="0" w:color="auto"/>
        <w:right w:val="none" w:sz="0" w:space="0" w:color="auto"/>
      </w:divBdr>
    </w:div>
    <w:div w:id="1681741360">
      <w:bodyDiv w:val="1"/>
      <w:marLeft w:val="0"/>
      <w:marRight w:val="0"/>
      <w:marTop w:val="0"/>
      <w:marBottom w:val="0"/>
      <w:divBdr>
        <w:top w:val="none" w:sz="0" w:space="0" w:color="auto"/>
        <w:left w:val="none" w:sz="0" w:space="0" w:color="auto"/>
        <w:bottom w:val="none" w:sz="0" w:space="0" w:color="auto"/>
        <w:right w:val="none" w:sz="0" w:space="0" w:color="auto"/>
      </w:divBdr>
    </w:div>
    <w:div w:id="1684283085">
      <w:bodyDiv w:val="1"/>
      <w:marLeft w:val="0"/>
      <w:marRight w:val="0"/>
      <w:marTop w:val="0"/>
      <w:marBottom w:val="0"/>
      <w:divBdr>
        <w:top w:val="none" w:sz="0" w:space="0" w:color="auto"/>
        <w:left w:val="none" w:sz="0" w:space="0" w:color="auto"/>
        <w:bottom w:val="none" w:sz="0" w:space="0" w:color="auto"/>
        <w:right w:val="none" w:sz="0" w:space="0" w:color="auto"/>
      </w:divBdr>
    </w:div>
    <w:div w:id="1703241327">
      <w:bodyDiv w:val="1"/>
      <w:marLeft w:val="0"/>
      <w:marRight w:val="0"/>
      <w:marTop w:val="0"/>
      <w:marBottom w:val="0"/>
      <w:divBdr>
        <w:top w:val="none" w:sz="0" w:space="0" w:color="auto"/>
        <w:left w:val="none" w:sz="0" w:space="0" w:color="auto"/>
        <w:bottom w:val="none" w:sz="0" w:space="0" w:color="auto"/>
        <w:right w:val="none" w:sz="0" w:space="0" w:color="auto"/>
      </w:divBdr>
    </w:div>
    <w:div w:id="1706908522">
      <w:bodyDiv w:val="1"/>
      <w:marLeft w:val="0"/>
      <w:marRight w:val="0"/>
      <w:marTop w:val="0"/>
      <w:marBottom w:val="0"/>
      <w:divBdr>
        <w:top w:val="none" w:sz="0" w:space="0" w:color="auto"/>
        <w:left w:val="none" w:sz="0" w:space="0" w:color="auto"/>
        <w:bottom w:val="none" w:sz="0" w:space="0" w:color="auto"/>
        <w:right w:val="none" w:sz="0" w:space="0" w:color="auto"/>
      </w:divBdr>
    </w:div>
    <w:div w:id="1707371541">
      <w:bodyDiv w:val="1"/>
      <w:marLeft w:val="0"/>
      <w:marRight w:val="0"/>
      <w:marTop w:val="0"/>
      <w:marBottom w:val="0"/>
      <w:divBdr>
        <w:top w:val="none" w:sz="0" w:space="0" w:color="auto"/>
        <w:left w:val="none" w:sz="0" w:space="0" w:color="auto"/>
        <w:bottom w:val="none" w:sz="0" w:space="0" w:color="auto"/>
        <w:right w:val="none" w:sz="0" w:space="0" w:color="auto"/>
      </w:divBdr>
    </w:div>
    <w:div w:id="1708289543">
      <w:bodyDiv w:val="1"/>
      <w:marLeft w:val="0"/>
      <w:marRight w:val="0"/>
      <w:marTop w:val="0"/>
      <w:marBottom w:val="0"/>
      <w:divBdr>
        <w:top w:val="none" w:sz="0" w:space="0" w:color="auto"/>
        <w:left w:val="none" w:sz="0" w:space="0" w:color="auto"/>
        <w:bottom w:val="none" w:sz="0" w:space="0" w:color="auto"/>
        <w:right w:val="none" w:sz="0" w:space="0" w:color="auto"/>
      </w:divBdr>
    </w:div>
    <w:div w:id="1716001864">
      <w:bodyDiv w:val="1"/>
      <w:marLeft w:val="0"/>
      <w:marRight w:val="0"/>
      <w:marTop w:val="0"/>
      <w:marBottom w:val="0"/>
      <w:divBdr>
        <w:top w:val="none" w:sz="0" w:space="0" w:color="auto"/>
        <w:left w:val="none" w:sz="0" w:space="0" w:color="auto"/>
        <w:bottom w:val="none" w:sz="0" w:space="0" w:color="auto"/>
        <w:right w:val="none" w:sz="0" w:space="0" w:color="auto"/>
      </w:divBdr>
    </w:div>
    <w:div w:id="1725177908">
      <w:bodyDiv w:val="1"/>
      <w:marLeft w:val="0"/>
      <w:marRight w:val="0"/>
      <w:marTop w:val="0"/>
      <w:marBottom w:val="0"/>
      <w:divBdr>
        <w:top w:val="none" w:sz="0" w:space="0" w:color="auto"/>
        <w:left w:val="none" w:sz="0" w:space="0" w:color="auto"/>
        <w:bottom w:val="none" w:sz="0" w:space="0" w:color="auto"/>
        <w:right w:val="none" w:sz="0" w:space="0" w:color="auto"/>
      </w:divBdr>
    </w:div>
    <w:div w:id="1740863569">
      <w:bodyDiv w:val="1"/>
      <w:marLeft w:val="0"/>
      <w:marRight w:val="0"/>
      <w:marTop w:val="0"/>
      <w:marBottom w:val="0"/>
      <w:divBdr>
        <w:top w:val="none" w:sz="0" w:space="0" w:color="auto"/>
        <w:left w:val="none" w:sz="0" w:space="0" w:color="auto"/>
        <w:bottom w:val="none" w:sz="0" w:space="0" w:color="auto"/>
        <w:right w:val="none" w:sz="0" w:space="0" w:color="auto"/>
      </w:divBdr>
    </w:div>
    <w:div w:id="1750997603">
      <w:bodyDiv w:val="1"/>
      <w:marLeft w:val="0"/>
      <w:marRight w:val="0"/>
      <w:marTop w:val="0"/>
      <w:marBottom w:val="0"/>
      <w:divBdr>
        <w:top w:val="none" w:sz="0" w:space="0" w:color="auto"/>
        <w:left w:val="none" w:sz="0" w:space="0" w:color="auto"/>
        <w:bottom w:val="none" w:sz="0" w:space="0" w:color="auto"/>
        <w:right w:val="none" w:sz="0" w:space="0" w:color="auto"/>
      </w:divBdr>
    </w:div>
    <w:div w:id="1752310708">
      <w:bodyDiv w:val="1"/>
      <w:marLeft w:val="0"/>
      <w:marRight w:val="0"/>
      <w:marTop w:val="0"/>
      <w:marBottom w:val="0"/>
      <w:divBdr>
        <w:top w:val="none" w:sz="0" w:space="0" w:color="auto"/>
        <w:left w:val="none" w:sz="0" w:space="0" w:color="auto"/>
        <w:bottom w:val="none" w:sz="0" w:space="0" w:color="auto"/>
        <w:right w:val="none" w:sz="0" w:space="0" w:color="auto"/>
      </w:divBdr>
    </w:div>
    <w:div w:id="1759054575">
      <w:bodyDiv w:val="1"/>
      <w:marLeft w:val="0"/>
      <w:marRight w:val="0"/>
      <w:marTop w:val="0"/>
      <w:marBottom w:val="0"/>
      <w:divBdr>
        <w:top w:val="none" w:sz="0" w:space="0" w:color="auto"/>
        <w:left w:val="none" w:sz="0" w:space="0" w:color="auto"/>
        <w:bottom w:val="none" w:sz="0" w:space="0" w:color="auto"/>
        <w:right w:val="none" w:sz="0" w:space="0" w:color="auto"/>
      </w:divBdr>
    </w:div>
    <w:div w:id="1759057242">
      <w:bodyDiv w:val="1"/>
      <w:marLeft w:val="0"/>
      <w:marRight w:val="0"/>
      <w:marTop w:val="0"/>
      <w:marBottom w:val="0"/>
      <w:divBdr>
        <w:top w:val="none" w:sz="0" w:space="0" w:color="auto"/>
        <w:left w:val="none" w:sz="0" w:space="0" w:color="auto"/>
        <w:bottom w:val="none" w:sz="0" w:space="0" w:color="auto"/>
        <w:right w:val="none" w:sz="0" w:space="0" w:color="auto"/>
      </w:divBdr>
    </w:div>
    <w:div w:id="1763257070">
      <w:bodyDiv w:val="1"/>
      <w:marLeft w:val="0"/>
      <w:marRight w:val="0"/>
      <w:marTop w:val="0"/>
      <w:marBottom w:val="0"/>
      <w:divBdr>
        <w:top w:val="none" w:sz="0" w:space="0" w:color="auto"/>
        <w:left w:val="none" w:sz="0" w:space="0" w:color="auto"/>
        <w:bottom w:val="none" w:sz="0" w:space="0" w:color="auto"/>
        <w:right w:val="none" w:sz="0" w:space="0" w:color="auto"/>
      </w:divBdr>
    </w:div>
    <w:div w:id="1764647215">
      <w:bodyDiv w:val="1"/>
      <w:marLeft w:val="0"/>
      <w:marRight w:val="0"/>
      <w:marTop w:val="0"/>
      <w:marBottom w:val="0"/>
      <w:divBdr>
        <w:top w:val="none" w:sz="0" w:space="0" w:color="auto"/>
        <w:left w:val="none" w:sz="0" w:space="0" w:color="auto"/>
        <w:bottom w:val="none" w:sz="0" w:space="0" w:color="auto"/>
        <w:right w:val="none" w:sz="0" w:space="0" w:color="auto"/>
      </w:divBdr>
    </w:div>
    <w:div w:id="1796946508">
      <w:bodyDiv w:val="1"/>
      <w:marLeft w:val="0"/>
      <w:marRight w:val="0"/>
      <w:marTop w:val="0"/>
      <w:marBottom w:val="0"/>
      <w:divBdr>
        <w:top w:val="none" w:sz="0" w:space="0" w:color="auto"/>
        <w:left w:val="none" w:sz="0" w:space="0" w:color="auto"/>
        <w:bottom w:val="none" w:sz="0" w:space="0" w:color="auto"/>
        <w:right w:val="none" w:sz="0" w:space="0" w:color="auto"/>
      </w:divBdr>
    </w:div>
    <w:div w:id="1833836773">
      <w:bodyDiv w:val="1"/>
      <w:marLeft w:val="0"/>
      <w:marRight w:val="0"/>
      <w:marTop w:val="0"/>
      <w:marBottom w:val="0"/>
      <w:divBdr>
        <w:top w:val="none" w:sz="0" w:space="0" w:color="auto"/>
        <w:left w:val="none" w:sz="0" w:space="0" w:color="auto"/>
        <w:bottom w:val="none" w:sz="0" w:space="0" w:color="auto"/>
        <w:right w:val="none" w:sz="0" w:space="0" w:color="auto"/>
      </w:divBdr>
    </w:div>
    <w:div w:id="1841848210">
      <w:bodyDiv w:val="1"/>
      <w:marLeft w:val="0"/>
      <w:marRight w:val="0"/>
      <w:marTop w:val="0"/>
      <w:marBottom w:val="0"/>
      <w:divBdr>
        <w:top w:val="none" w:sz="0" w:space="0" w:color="auto"/>
        <w:left w:val="none" w:sz="0" w:space="0" w:color="auto"/>
        <w:bottom w:val="none" w:sz="0" w:space="0" w:color="auto"/>
        <w:right w:val="none" w:sz="0" w:space="0" w:color="auto"/>
      </w:divBdr>
    </w:div>
    <w:div w:id="1868062386">
      <w:bodyDiv w:val="1"/>
      <w:marLeft w:val="0"/>
      <w:marRight w:val="0"/>
      <w:marTop w:val="0"/>
      <w:marBottom w:val="0"/>
      <w:divBdr>
        <w:top w:val="none" w:sz="0" w:space="0" w:color="auto"/>
        <w:left w:val="none" w:sz="0" w:space="0" w:color="auto"/>
        <w:bottom w:val="none" w:sz="0" w:space="0" w:color="auto"/>
        <w:right w:val="none" w:sz="0" w:space="0" w:color="auto"/>
      </w:divBdr>
    </w:div>
    <w:div w:id="1877157937">
      <w:bodyDiv w:val="1"/>
      <w:marLeft w:val="0"/>
      <w:marRight w:val="0"/>
      <w:marTop w:val="0"/>
      <w:marBottom w:val="0"/>
      <w:divBdr>
        <w:top w:val="none" w:sz="0" w:space="0" w:color="auto"/>
        <w:left w:val="none" w:sz="0" w:space="0" w:color="auto"/>
        <w:bottom w:val="none" w:sz="0" w:space="0" w:color="auto"/>
        <w:right w:val="none" w:sz="0" w:space="0" w:color="auto"/>
      </w:divBdr>
    </w:div>
    <w:div w:id="1882477336">
      <w:bodyDiv w:val="1"/>
      <w:marLeft w:val="0"/>
      <w:marRight w:val="0"/>
      <w:marTop w:val="0"/>
      <w:marBottom w:val="0"/>
      <w:divBdr>
        <w:top w:val="none" w:sz="0" w:space="0" w:color="auto"/>
        <w:left w:val="none" w:sz="0" w:space="0" w:color="auto"/>
        <w:bottom w:val="none" w:sz="0" w:space="0" w:color="auto"/>
        <w:right w:val="none" w:sz="0" w:space="0" w:color="auto"/>
      </w:divBdr>
    </w:div>
    <w:div w:id="1903759346">
      <w:bodyDiv w:val="1"/>
      <w:marLeft w:val="0"/>
      <w:marRight w:val="0"/>
      <w:marTop w:val="0"/>
      <w:marBottom w:val="0"/>
      <w:divBdr>
        <w:top w:val="none" w:sz="0" w:space="0" w:color="auto"/>
        <w:left w:val="none" w:sz="0" w:space="0" w:color="auto"/>
        <w:bottom w:val="none" w:sz="0" w:space="0" w:color="auto"/>
        <w:right w:val="none" w:sz="0" w:space="0" w:color="auto"/>
      </w:divBdr>
    </w:div>
    <w:div w:id="1906723258">
      <w:bodyDiv w:val="1"/>
      <w:marLeft w:val="0"/>
      <w:marRight w:val="0"/>
      <w:marTop w:val="0"/>
      <w:marBottom w:val="0"/>
      <w:divBdr>
        <w:top w:val="none" w:sz="0" w:space="0" w:color="auto"/>
        <w:left w:val="none" w:sz="0" w:space="0" w:color="auto"/>
        <w:bottom w:val="none" w:sz="0" w:space="0" w:color="auto"/>
        <w:right w:val="none" w:sz="0" w:space="0" w:color="auto"/>
      </w:divBdr>
    </w:div>
    <w:div w:id="1933851323">
      <w:bodyDiv w:val="1"/>
      <w:marLeft w:val="0"/>
      <w:marRight w:val="0"/>
      <w:marTop w:val="0"/>
      <w:marBottom w:val="0"/>
      <w:divBdr>
        <w:top w:val="none" w:sz="0" w:space="0" w:color="auto"/>
        <w:left w:val="none" w:sz="0" w:space="0" w:color="auto"/>
        <w:bottom w:val="none" w:sz="0" w:space="0" w:color="auto"/>
        <w:right w:val="none" w:sz="0" w:space="0" w:color="auto"/>
      </w:divBdr>
    </w:div>
    <w:div w:id="1942764660">
      <w:bodyDiv w:val="1"/>
      <w:marLeft w:val="0"/>
      <w:marRight w:val="0"/>
      <w:marTop w:val="0"/>
      <w:marBottom w:val="0"/>
      <w:divBdr>
        <w:top w:val="none" w:sz="0" w:space="0" w:color="auto"/>
        <w:left w:val="none" w:sz="0" w:space="0" w:color="auto"/>
        <w:bottom w:val="none" w:sz="0" w:space="0" w:color="auto"/>
        <w:right w:val="none" w:sz="0" w:space="0" w:color="auto"/>
      </w:divBdr>
    </w:div>
    <w:div w:id="1944074058">
      <w:bodyDiv w:val="1"/>
      <w:marLeft w:val="0"/>
      <w:marRight w:val="0"/>
      <w:marTop w:val="0"/>
      <w:marBottom w:val="0"/>
      <w:divBdr>
        <w:top w:val="none" w:sz="0" w:space="0" w:color="auto"/>
        <w:left w:val="none" w:sz="0" w:space="0" w:color="auto"/>
        <w:bottom w:val="none" w:sz="0" w:space="0" w:color="auto"/>
        <w:right w:val="none" w:sz="0" w:space="0" w:color="auto"/>
      </w:divBdr>
    </w:div>
    <w:div w:id="1944409640">
      <w:bodyDiv w:val="1"/>
      <w:marLeft w:val="0"/>
      <w:marRight w:val="0"/>
      <w:marTop w:val="0"/>
      <w:marBottom w:val="0"/>
      <w:divBdr>
        <w:top w:val="none" w:sz="0" w:space="0" w:color="auto"/>
        <w:left w:val="none" w:sz="0" w:space="0" w:color="auto"/>
        <w:bottom w:val="none" w:sz="0" w:space="0" w:color="auto"/>
        <w:right w:val="none" w:sz="0" w:space="0" w:color="auto"/>
      </w:divBdr>
    </w:div>
    <w:div w:id="1956675401">
      <w:bodyDiv w:val="1"/>
      <w:marLeft w:val="0"/>
      <w:marRight w:val="0"/>
      <w:marTop w:val="0"/>
      <w:marBottom w:val="0"/>
      <w:divBdr>
        <w:top w:val="none" w:sz="0" w:space="0" w:color="auto"/>
        <w:left w:val="none" w:sz="0" w:space="0" w:color="auto"/>
        <w:bottom w:val="none" w:sz="0" w:space="0" w:color="auto"/>
        <w:right w:val="none" w:sz="0" w:space="0" w:color="auto"/>
      </w:divBdr>
    </w:div>
    <w:div w:id="1979803501">
      <w:bodyDiv w:val="1"/>
      <w:marLeft w:val="0"/>
      <w:marRight w:val="0"/>
      <w:marTop w:val="0"/>
      <w:marBottom w:val="0"/>
      <w:divBdr>
        <w:top w:val="none" w:sz="0" w:space="0" w:color="auto"/>
        <w:left w:val="none" w:sz="0" w:space="0" w:color="auto"/>
        <w:bottom w:val="none" w:sz="0" w:space="0" w:color="auto"/>
        <w:right w:val="none" w:sz="0" w:space="0" w:color="auto"/>
      </w:divBdr>
    </w:div>
    <w:div w:id="1980302774">
      <w:bodyDiv w:val="1"/>
      <w:marLeft w:val="0"/>
      <w:marRight w:val="0"/>
      <w:marTop w:val="0"/>
      <w:marBottom w:val="0"/>
      <w:divBdr>
        <w:top w:val="none" w:sz="0" w:space="0" w:color="auto"/>
        <w:left w:val="none" w:sz="0" w:space="0" w:color="auto"/>
        <w:bottom w:val="none" w:sz="0" w:space="0" w:color="auto"/>
        <w:right w:val="none" w:sz="0" w:space="0" w:color="auto"/>
      </w:divBdr>
    </w:div>
    <w:div w:id="1991471218">
      <w:bodyDiv w:val="1"/>
      <w:marLeft w:val="0"/>
      <w:marRight w:val="0"/>
      <w:marTop w:val="0"/>
      <w:marBottom w:val="0"/>
      <w:divBdr>
        <w:top w:val="none" w:sz="0" w:space="0" w:color="auto"/>
        <w:left w:val="none" w:sz="0" w:space="0" w:color="auto"/>
        <w:bottom w:val="none" w:sz="0" w:space="0" w:color="auto"/>
        <w:right w:val="none" w:sz="0" w:space="0" w:color="auto"/>
      </w:divBdr>
    </w:div>
    <w:div w:id="1994527622">
      <w:bodyDiv w:val="1"/>
      <w:marLeft w:val="0"/>
      <w:marRight w:val="0"/>
      <w:marTop w:val="0"/>
      <w:marBottom w:val="0"/>
      <w:divBdr>
        <w:top w:val="none" w:sz="0" w:space="0" w:color="auto"/>
        <w:left w:val="none" w:sz="0" w:space="0" w:color="auto"/>
        <w:bottom w:val="none" w:sz="0" w:space="0" w:color="auto"/>
        <w:right w:val="none" w:sz="0" w:space="0" w:color="auto"/>
      </w:divBdr>
    </w:div>
    <w:div w:id="1998150585">
      <w:bodyDiv w:val="1"/>
      <w:marLeft w:val="0"/>
      <w:marRight w:val="0"/>
      <w:marTop w:val="0"/>
      <w:marBottom w:val="0"/>
      <w:divBdr>
        <w:top w:val="none" w:sz="0" w:space="0" w:color="auto"/>
        <w:left w:val="none" w:sz="0" w:space="0" w:color="auto"/>
        <w:bottom w:val="none" w:sz="0" w:space="0" w:color="auto"/>
        <w:right w:val="none" w:sz="0" w:space="0" w:color="auto"/>
      </w:divBdr>
    </w:div>
    <w:div w:id="2003309437">
      <w:bodyDiv w:val="1"/>
      <w:marLeft w:val="0"/>
      <w:marRight w:val="0"/>
      <w:marTop w:val="0"/>
      <w:marBottom w:val="0"/>
      <w:divBdr>
        <w:top w:val="none" w:sz="0" w:space="0" w:color="auto"/>
        <w:left w:val="none" w:sz="0" w:space="0" w:color="auto"/>
        <w:bottom w:val="none" w:sz="0" w:space="0" w:color="auto"/>
        <w:right w:val="none" w:sz="0" w:space="0" w:color="auto"/>
      </w:divBdr>
    </w:div>
    <w:div w:id="2011640071">
      <w:bodyDiv w:val="1"/>
      <w:marLeft w:val="0"/>
      <w:marRight w:val="0"/>
      <w:marTop w:val="0"/>
      <w:marBottom w:val="0"/>
      <w:divBdr>
        <w:top w:val="none" w:sz="0" w:space="0" w:color="auto"/>
        <w:left w:val="none" w:sz="0" w:space="0" w:color="auto"/>
        <w:bottom w:val="none" w:sz="0" w:space="0" w:color="auto"/>
        <w:right w:val="none" w:sz="0" w:space="0" w:color="auto"/>
      </w:divBdr>
    </w:div>
    <w:div w:id="2015645849">
      <w:bodyDiv w:val="1"/>
      <w:marLeft w:val="0"/>
      <w:marRight w:val="0"/>
      <w:marTop w:val="0"/>
      <w:marBottom w:val="0"/>
      <w:divBdr>
        <w:top w:val="none" w:sz="0" w:space="0" w:color="auto"/>
        <w:left w:val="none" w:sz="0" w:space="0" w:color="auto"/>
        <w:bottom w:val="none" w:sz="0" w:space="0" w:color="auto"/>
        <w:right w:val="none" w:sz="0" w:space="0" w:color="auto"/>
      </w:divBdr>
    </w:div>
    <w:div w:id="2033872094">
      <w:bodyDiv w:val="1"/>
      <w:marLeft w:val="0"/>
      <w:marRight w:val="0"/>
      <w:marTop w:val="0"/>
      <w:marBottom w:val="0"/>
      <w:divBdr>
        <w:top w:val="none" w:sz="0" w:space="0" w:color="auto"/>
        <w:left w:val="none" w:sz="0" w:space="0" w:color="auto"/>
        <w:bottom w:val="none" w:sz="0" w:space="0" w:color="auto"/>
        <w:right w:val="none" w:sz="0" w:space="0" w:color="auto"/>
      </w:divBdr>
    </w:div>
    <w:div w:id="2037153787">
      <w:bodyDiv w:val="1"/>
      <w:marLeft w:val="0"/>
      <w:marRight w:val="0"/>
      <w:marTop w:val="0"/>
      <w:marBottom w:val="0"/>
      <w:divBdr>
        <w:top w:val="none" w:sz="0" w:space="0" w:color="auto"/>
        <w:left w:val="none" w:sz="0" w:space="0" w:color="auto"/>
        <w:bottom w:val="none" w:sz="0" w:space="0" w:color="auto"/>
        <w:right w:val="none" w:sz="0" w:space="0" w:color="auto"/>
      </w:divBdr>
    </w:div>
    <w:div w:id="2049605325">
      <w:bodyDiv w:val="1"/>
      <w:marLeft w:val="0"/>
      <w:marRight w:val="0"/>
      <w:marTop w:val="0"/>
      <w:marBottom w:val="0"/>
      <w:divBdr>
        <w:top w:val="none" w:sz="0" w:space="0" w:color="auto"/>
        <w:left w:val="none" w:sz="0" w:space="0" w:color="auto"/>
        <w:bottom w:val="none" w:sz="0" w:space="0" w:color="auto"/>
        <w:right w:val="none" w:sz="0" w:space="0" w:color="auto"/>
      </w:divBdr>
    </w:div>
    <w:div w:id="2060661308">
      <w:bodyDiv w:val="1"/>
      <w:marLeft w:val="0"/>
      <w:marRight w:val="0"/>
      <w:marTop w:val="0"/>
      <w:marBottom w:val="0"/>
      <w:divBdr>
        <w:top w:val="none" w:sz="0" w:space="0" w:color="auto"/>
        <w:left w:val="none" w:sz="0" w:space="0" w:color="auto"/>
        <w:bottom w:val="none" w:sz="0" w:space="0" w:color="auto"/>
        <w:right w:val="none" w:sz="0" w:space="0" w:color="auto"/>
      </w:divBdr>
    </w:div>
    <w:div w:id="2065568140">
      <w:bodyDiv w:val="1"/>
      <w:marLeft w:val="0"/>
      <w:marRight w:val="0"/>
      <w:marTop w:val="0"/>
      <w:marBottom w:val="0"/>
      <w:divBdr>
        <w:top w:val="none" w:sz="0" w:space="0" w:color="auto"/>
        <w:left w:val="none" w:sz="0" w:space="0" w:color="auto"/>
        <w:bottom w:val="none" w:sz="0" w:space="0" w:color="auto"/>
        <w:right w:val="none" w:sz="0" w:space="0" w:color="auto"/>
      </w:divBdr>
    </w:div>
    <w:div w:id="2095587050">
      <w:bodyDiv w:val="1"/>
      <w:marLeft w:val="0"/>
      <w:marRight w:val="0"/>
      <w:marTop w:val="0"/>
      <w:marBottom w:val="0"/>
      <w:divBdr>
        <w:top w:val="none" w:sz="0" w:space="0" w:color="auto"/>
        <w:left w:val="none" w:sz="0" w:space="0" w:color="auto"/>
        <w:bottom w:val="none" w:sz="0" w:space="0" w:color="auto"/>
        <w:right w:val="none" w:sz="0" w:space="0" w:color="auto"/>
      </w:divBdr>
    </w:div>
    <w:div w:id="2095858230">
      <w:bodyDiv w:val="1"/>
      <w:marLeft w:val="0"/>
      <w:marRight w:val="0"/>
      <w:marTop w:val="0"/>
      <w:marBottom w:val="0"/>
      <w:divBdr>
        <w:top w:val="none" w:sz="0" w:space="0" w:color="auto"/>
        <w:left w:val="none" w:sz="0" w:space="0" w:color="auto"/>
        <w:bottom w:val="none" w:sz="0" w:space="0" w:color="auto"/>
        <w:right w:val="none" w:sz="0" w:space="0" w:color="auto"/>
      </w:divBdr>
    </w:div>
    <w:div w:id="2096239656">
      <w:bodyDiv w:val="1"/>
      <w:marLeft w:val="0"/>
      <w:marRight w:val="0"/>
      <w:marTop w:val="0"/>
      <w:marBottom w:val="0"/>
      <w:divBdr>
        <w:top w:val="none" w:sz="0" w:space="0" w:color="auto"/>
        <w:left w:val="none" w:sz="0" w:space="0" w:color="auto"/>
        <w:bottom w:val="none" w:sz="0" w:space="0" w:color="auto"/>
        <w:right w:val="none" w:sz="0" w:space="0" w:color="auto"/>
      </w:divBdr>
    </w:div>
    <w:div w:id="2103798283">
      <w:bodyDiv w:val="1"/>
      <w:marLeft w:val="0"/>
      <w:marRight w:val="0"/>
      <w:marTop w:val="0"/>
      <w:marBottom w:val="0"/>
      <w:divBdr>
        <w:top w:val="none" w:sz="0" w:space="0" w:color="auto"/>
        <w:left w:val="none" w:sz="0" w:space="0" w:color="auto"/>
        <w:bottom w:val="none" w:sz="0" w:space="0" w:color="auto"/>
        <w:right w:val="none" w:sz="0" w:space="0" w:color="auto"/>
      </w:divBdr>
    </w:div>
    <w:div w:id="2103842900">
      <w:bodyDiv w:val="1"/>
      <w:marLeft w:val="0"/>
      <w:marRight w:val="0"/>
      <w:marTop w:val="0"/>
      <w:marBottom w:val="0"/>
      <w:divBdr>
        <w:top w:val="none" w:sz="0" w:space="0" w:color="auto"/>
        <w:left w:val="none" w:sz="0" w:space="0" w:color="auto"/>
        <w:bottom w:val="none" w:sz="0" w:space="0" w:color="auto"/>
        <w:right w:val="none" w:sz="0" w:space="0" w:color="auto"/>
      </w:divBdr>
    </w:div>
    <w:div w:id="2112896628">
      <w:bodyDiv w:val="1"/>
      <w:marLeft w:val="0"/>
      <w:marRight w:val="0"/>
      <w:marTop w:val="0"/>
      <w:marBottom w:val="0"/>
      <w:divBdr>
        <w:top w:val="none" w:sz="0" w:space="0" w:color="auto"/>
        <w:left w:val="none" w:sz="0" w:space="0" w:color="auto"/>
        <w:bottom w:val="none" w:sz="0" w:space="0" w:color="auto"/>
        <w:right w:val="none" w:sz="0" w:space="0" w:color="auto"/>
      </w:divBdr>
    </w:div>
    <w:div w:id="2119177629">
      <w:bodyDiv w:val="1"/>
      <w:marLeft w:val="0"/>
      <w:marRight w:val="0"/>
      <w:marTop w:val="0"/>
      <w:marBottom w:val="0"/>
      <w:divBdr>
        <w:top w:val="none" w:sz="0" w:space="0" w:color="auto"/>
        <w:left w:val="none" w:sz="0" w:space="0" w:color="auto"/>
        <w:bottom w:val="none" w:sz="0" w:space="0" w:color="auto"/>
        <w:right w:val="none" w:sz="0" w:space="0" w:color="auto"/>
      </w:divBdr>
    </w:div>
    <w:div w:id="2142262123">
      <w:bodyDiv w:val="1"/>
      <w:marLeft w:val="0"/>
      <w:marRight w:val="0"/>
      <w:marTop w:val="0"/>
      <w:marBottom w:val="0"/>
      <w:divBdr>
        <w:top w:val="none" w:sz="0" w:space="0" w:color="auto"/>
        <w:left w:val="none" w:sz="0" w:space="0" w:color="auto"/>
        <w:bottom w:val="none" w:sz="0" w:space="0" w:color="auto"/>
        <w:right w:val="none" w:sz="0" w:space="0" w:color="auto"/>
      </w:divBdr>
    </w:div>
    <w:div w:id="214495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Mae</b:Tag>
    <b:SourceType>InternetSite</b:SourceType>
    <b:Guid>{71A8DCDC-C9F3-4698-8359-4A0E7C083382}</b:Guid>
    <b:Title>Special Cargo</b:Title>
    <b:Author>
      <b:Author>
        <b:Corporate>Maersk</b:Corporate>
      </b:Author>
    </b:Author>
    <b:InternetSiteTitle>Maersk Website</b:InternetSiteTitle>
    <b:URL>https://www.maersk.com/industry-sectors/special-cargo?gclid=f461af77ab2a16c841e2cd5cdcf98518&amp;gclsrc=3p.ds&amp;</b:URL>
    <b:RefOrder>12</b:RefOrder>
  </b:Source>
  <b:Source>
    <b:Tag>Int</b:Tag>
    <b:SourceType>InternetSite</b:SourceType>
    <b:Guid>{ED87E81D-C4D6-4DB4-AEF0-2A807EA04DB7}</b:Guid>
    <b:Author>
      <b:Author>
        <b:Corporate>International chamber of shipping </b:Corporate>
      </b:Author>
    </b:Author>
    <b:Title>bulk Carriers</b:Title>
    <b:InternetSiteTitle>International chamber of shipping website</b:InternetSiteTitle>
    <b:URL>https://www.ics-shipping.org/explaining/ships-ops/bulk-carriers/</b:URL>
    <b:RefOrder>13</b:RefOrder>
  </b:Source>
  <b:Source>
    <b:Tag>Sam21</b:Tag>
    <b:SourceType>InternetSite</b:SourceType>
    <b:Guid>{9BAD063F-FDC5-4948-8ADE-5572C4C4164A}</b:Guid>
    <b:Author>
      <b:Author>
        <b:NameList>
          <b:Person>
            <b:Last>Chambers</b:Last>
            <b:First>Sam</b:First>
          </b:Person>
        </b:NameList>
      </b:Author>
    </b:Author>
    <b:Title>splash247.com</b:Title>
    <b:InternetSiteTitle>splash247.com</b:InternetSiteTitle>
    <b:Year>2021</b:Year>
    <b:Month>August</b:Month>
    <b:Day>2021</b:Day>
    <b:URL>https://splash247.com/record-number-of-dry-bulk-ships-hit-by-port-congestion/</b:URL>
    <b:RefOrder>14</b:RefOrder>
  </b:Source>
  <b:Source>
    <b:Tag>Dan21</b:Tag>
    <b:SourceType>DocumentFromInternetSite</b:SourceType>
    <b:Guid>{FD77CC66-205B-4A1C-B6C5-3188BFC4AD3D}</b:Guid>
    <b:Title>Shipping Market Review - May 2021</b:Title>
    <b:Year>2021</b:Year>
    <b:Author>
      <b:Author>
        <b:Corporate>Danish Ship Finance</b:Corporate>
      </b:Author>
    </b:Author>
    <b:Month>May</b:Month>
    <b:RefOrder>4</b:RefOrder>
  </b:Source>
  <b:Source>
    <b:Tag>Gui22</b:Tag>
    <b:SourceType>JournalArticle</b:SourceType>
    <b:Guid>{7A6F2BB2-2FE6-4818-9D13-05CD62257ACF}</b:Guid>
    <b:Title>Risk Assessment of Port Congestion Risk during the COVID-19 Pandemic</b:Title>
    <b:Year>2022</b:Year>
    <b:Author>
      <b:Author>
        <b:NameList>
          <b:Person>
            <b:Last>Gui</b:Last>
            <b:First>Dongping</b:First>
          </b:Person>
          <b:Person>
            <b:Last>Wang</b:Last>
            <b:First>Haiyan</b:First>
          </b:Person>
          <b:Person>
            <b:Last>Yu</b:Last>
            <b:First>Meng</b:First>
          </b:Person>
        </b:NameList>
      </b:Author>
    </b:Author>
    <b:JournalName> School of Transportation and Logistic Engineering, Wuhan University of Technology, Wuhan 430063, China; &lt;email&gt;249002@whut.edu.cn&lt;/email&gt; (D.G.); &lt;email&gt;hywang777@whut.edu.cn&lt;/email&gt; (H.W.) , School of Transportation and Logistic Engineering, Wuhan Unive</b:JournalName>
    <b:RefOrder>15</b:RefOrder>
  </b:Source>
  <b:Source>
    <b:Tag>Bri10</b:Tag>
    <b:SourceType>Book</b:SourceType>
    <b:Guid>{829AAA10-C84B-0949-8DC4-D7CA27349B91}</b:Guid>
    <b:Title>Muito a Navegar: Uma análise logística dos portos brasileiros. Rio de Janeiro: Topbooks</b:Title>
    <b:Year>2010</b:Year>
    <b:Author>
      <b:Author>
        <b:NameList>
          <b:Person>
            <b:Last>Pedro</b:Last>
            <b:First>Brito</b:First>
          </b:Person>
        </b:NameList>
      </b:Author>
    </b:Author>
    <b:RefOrder>16</b:RefOrder>
  </b:Source>
  <b:Source>
    <b:Tag>Fao14</b:Tag>
    <b:SourceType>InternetSite</b:SourceType>
    <b:Guid>{EADF7DF2-7CF6-7B4A-8FD6-F09A66E715AD}</b:Guid>
    <b:Title>Organização das Nações Unidas para Alimentação e Agricultura.</b:Title>
    <b:Year>2014</b:Year>
    <b:Author>
      <b:Author>
        <b:NameList>
          <b:Person>
            <b:Last>Fao</b:Last>
          </b:Person>
        </b:NameList>
      </b:Author>
    </b:Author>
    <b:InternetSiteTitle>FAO</b:InternetSiteTitle>
    <b:URL>fao.org</b:URL>
    <b:Month>09</b:Month>
    <b:Day>09</b:Day>
    <b:RefOrder>17</b:RefOrder>
  </b:Source>
  <b:Source>
    <b:Tag>COD14</b:Tag>
    <b:SourceType>InternetSite</b:SourceType>
    <b:Guid>{31781E23-69C7-D342-84BD-A66DF40662D4}</b:Guid>
    <b:Title>Porto de Santos</b:Title>
    <b:Year>2014</b:Year>
    <b:Author>
      <b:Author>
        <b:NameList>
          <b:Person>
            <b:Last>CODESP</b:Last>
          </b:Person>
        </b:NameList>
      </b:Author>
    </b:Author>
    <b:URL>http://www.portodesantos.com.br</b:URL>
    <b:Month>09</b:Month>
    <b:Day>08</b:Day>
    <b:RefOrder>18</b:RefOrder>
  </b:Source>
  <b:Source>
    <b:Tag>CTS20</b:Tag>
    <b:SourceType>InternetSite</b:SourceType>
    <b:Guid>{463F38B6-D195-E04B-ABCF-992A68B21F48}</b:Guid>
    <b:Author>
      <b:Author>
        <b:NameList>
          <b:Person>
            <b:Last>CTS</b:Last>
          </b:Person>
        </b:NameList>
      </b:Author>
    </b:Author>
    <b:Title>Container Trades Statistics</b:Title>
    <b:URL>https://www.containerstatistics.com</b:URL>
    <b:Year>2020</b:Year>
    <b:RefOrder>10</b:RefOrder>
  </b:Source>
  <b:Source>
    <b:Tag>Rob22</b:Tag>
    <b:SourceType>InternetSite</b:SourceType>
    <b:Guid>{06C64AE9-3030-9D42-A430-94687E89EB6D}</b:Guid>
    <b:Author>
      <b:Author>
        <b:NameList>
          <b:Person>
            <b:Last>Samora</b:Last>
            <b:First>Roberto</b:First>
          </b:Person>
        </b:NameList>
      </b:Author>
    </b:Author>
    <b:Title>South American nations push to exclude fertilizer from Russia sanctions</b:Title>
    <b:InternetSiteTitle>Reuters</b:InternetSiteTitle>
    <b:URL>https://www.reuters.com/world/americas/south-american-nations-push-exclude-fertilizer-russia-sanctions-2022-03-10/</b:URL>
    <b:Year>2022</b:Year>
    <b:Month>03</b:Month>
    <b:Day>11</b:Day>
    <b:RefOrder>11</b:RefOrder>
  </b:Source>
  <b:Source>
    <b:Tag>The21</b:Tag>
    <b:SourceType>InternetSite</b:SourceType>
    <b:Guid>{C8B30603-2176-4CCE-BC89-1B47BF6EC4DF}</b:Guid>
    <b:Title>Ocean Shipping and Shipbuilding</b:Title>
    <b:Year>2021</b:Year>
    <b:URL>https://www.oecd.org/ocean/topics/ocean-shipping/</b:URL>
    <b:Author>
      <b:Author>
        <b:Corporate>OECD</b:Corporate>
      </b:Author>
    </b:Author>
    <b:RefOrder>2</b:RefOrder>
  </b:Source>
  <b:Source>
    <b:Tag>NAM18</b:Tag>
    <b:SourceType>DocumentFromInternetSite</b:SourceType>
    <b:Guid>{7093A234-C642-4BB5-ADEB-A5F1C53A6A7D}</b:Guid>
    <b:Title>The history of the maritime industry</b:Title>
    <b:Year>2018</b:Year>
    <b:URL>https://namepa.net/wp-content/uploads/2018/08/Lesson-3-The-History-of-the-Maritime-Industry.pdf</b:URL>
    <b:Author>
      <b:Author>
        <b:Corporate>NAMEPA</b:Corporate>
      </b:Author>
    </b:Author>
    <b:RefOrder>1</b:RefOrder>
  </b:Source>
  <b:Source>
    <b:Tag>UNC21</b:Tag>
    <b:SourceType>Report</b:SourceType>
    <b:Guid>{D375EBF4-145D-46E6-91EB-4B941DECDDB0}</b:Guid>
    <b:Title>Review of Maritime Transport</b:Title>
    <b:Year>2021</b:Year>
    <b:Author>
      <b:Author>
        <b:Corporate>UNCTAD</b:Corporate>
      </b:Author>
    </b:Author>
    <b:Publisher>The United Nations Conference on Trade and Development (UNCTAD)</b:Publisher>
    <b:RefOrder>3</b:RefOrder>
  </b:Source>
  <b:Source>
    <b:Tag>Ped10</b:Tag>
    <b:SourceType>Report</b:SourceType>
    <b:Guid>{3E82D358-EB99-4783-A575-CECA972C39AA}</b:Guid>
    <b:Author>
      <b:Author>
        <b:NameList>
          <b:Person>
            <b:Last>Soliani</b:Last>
            <b:First>Rodrigo</b:First>
            <b:Middle>Duarte</b:Middle>
          </b:Person>
          <b:Person>
            <b:Last>Mauro</b:Last>
            <b:First>Vivaldini</b:First>
          </b:Person>
          <b:Person>
            <b:Last>Pedro</b:Last>
            <b:Middle>Domingos</b:Middle>
            <b:First>Antoniolli</b:First>
          </b:Person>
          <b:Person>
            <b:Last>Argoud</b:Last>
            <b:Middle>Tiradentes Terra</b:Middle>
            <b:First>Ana Rita</b:First>
          </b:Person>
        </b:NameList>
      </b:Author>
    </b:Author>
    <b:Title>Analysis of Load Scheduling System Implementation At Brazilian Santos Port</b:Title>
    <b:Year>2015</b:Year>
    <b:RefOrder>19</b:RefOrder>
  </b:Source>
  <b:Source>
    <b:Tag>Hil16</b:Tag>
    <b:SourceType>Report</b:SourceType>
    <b:Guid>{49938B1E-ABA2-4857-B6E4-8AAB75EA81B3}</b:Guid>
    <b:Author>
      <b:Author>
        <b:NameList>
          <b:Person>
            <b:Last>Hilsdorf</b:Last>
            <b:First>Wilson</b:First>
            <b:Middle>de Castro</b:Middle>
          </b:Person>
          <b:Person>
            <b:Last>Neto</b:Last>
            <b:First>Mario de Souza Nogueira</b:First>
          </b:Person>
        </b:NameList>
      </b:Author>
    </b:Author>
    <b:Title>Port of Santos: prospection on the causes of access difficulties</b:Title>
    <b:Year>2016</b:Year>
    <b:RefOrder>20</b:RefOrder>
  </b:Source>
  <b:Source>
    <b:Tag>Bol20</b:Tag>
    <b:SourceType>JournalArticle</b:SourceType>
    <b:Guid>{0C84B734-8FD3-4CA9-86F4-14C88355DE0F}</b:Guid>
    <b:Title>Weighting key factors for port congestion by AHP method</b:Title>
    <b:Year>2020</b:Year>
    <b:Author>
      <b:Author>
        <b:NameList>
          <b:Person>
            <b:Last>Bolat</b:Last>
            <b:First>Pelin</b:First>
          </b:Person>
          <b:Person>
            <b:Last>Gizem</b:Last>
            <b:First>Kayisoglu</b:First>
          </b:Person>
          <b:Person>
            <b:Last>Emine</b:Last>
            <b:First>Gunes</b:First>
          </b:Person>
          <b:Person>
            <b:Last>Furkan</b:Last>
            <b:Middle>Eyup</b:Middle>
            <b:First>Kizilay</b:First>
          </b:Person>
          <b:Person>
            <b:Last>Soysal</b:Last>
            <b:First>Ozsogut</b:First>
          </b:Person>
        </b:NameList>
      </b:Author>
    </b:Author>
    <b:JournalName>Journal of ETA Maritime Science</b:JournalName>
    <b:RefOrder>5</b:RefOrder>
  </b:Source>
  <b:Source>
    <b:Tag>Jon</b:Tag>
    <b:SourceType>Report</b:SourceType>
    <b:Guid>{B2271CFA-701D-4AD6-8822-0FB3911ABC03}</b:Guid>
    <b:Author>
      <b:Author>
        <b:NameList>
          <b:Person>
            <b:Last>Jonquais</b:Last>
            <b:First>Antoine</b:First>
            <b:Middle>Charles Jean</b:Middle>
          </b:Person>
          <b:Person>
            <b:Last>Krempel</b:Last>
            <b:First>Florian</b:First>
          </b:Person>
        </b:NameList>
      </b:Author>
    </b:Author>
    <b:Title>Predicting Shippimg Time with Machine Learning</b:Title>
    <b:Year>2019</b:Year>
    <b:RefOrder>6</b:RefOrder>
  </b:Source>
  <b:Source>
    <b:Tag>Ste21</b:Tag>
    <b:SourceType>Report</b:SourceType>
    <b:Guid>{BE8D78F5-8A9F-40DE-9984-F8E87C5877CE}</b:Guid>
    <b:Author>
      <b:Author>
        <b:NameList>
          <b:Person>
            <b:Last>Stepec</b:Last>
            <b:First>Dejan</b:First>
          </b:Person>
          <b:Person>
            <b:Last>Martincic</b:Last>
            <b:First>Tomaz</b:First>
          </b:Person>
          <b:Person>
            <b:Last>Klein</b:Last>
            <b:First>Fabrice</b:First>
          </b:Person>
          <b:Person>
            <b:Last>Vladusic</b:Last>
            <b:First>Daniel</b:First>
          </b:Person>
          <b:Person>
            <b:Last>Costa</b:Last>
            <b:Middle>Pita</b:Middle>
            <b:First>Joao</b:First>
          </b:Person>
        </b:NameList>
      </b:Author>
    </b:Author>
    <b:Title>Machine Learning based System for Vessel Turnaround Time Prediction</b:Title>
    <b:Year>2021</b:Year>
    <b:Publisher>XLAB Research</b:Publisher>
    <b:RefOrder>7</b:RefOrder>
  </b:Source>
  <b:Source>
    <b:Tag>Gol09</b:Tag>
    <b:SourceType>JournalArticle</b:SourceType>
    <b:Guid>{A0A80974-7302-48BB-A681-E1B4E747D85E}</b:Guid>
    <b:Author>
      <b:Author>
        <b:NameList>
          <b:Person>
            <b:Last>Golias</b:Last>
            <b:Middle>M.</b:Middle>
            <b:First>M.</b:First>
          </b:Person>
          <b:Person>
            <b:Last>Boile</b:Last>
            <b:First>M.</b:First>
          </b:Person>
          <b:Person>
            <b:Last>Theofanis</b:Last>
            <b:First>S.</b:First>
          </b:Person>
        </b:NameList>
      </b:Author>
    </b:Author>
    <b:Title>Berth scheduling by customer service differentiation: A mutil-objective approach</b:Title>
    <b:Year>2009</b:Year>
    <b:JournalName>Transportation Research Part E: Logistics and Transportation Review</b:JournalName>
    <b:Pages>878-892</b:Pages>
    <b:RefOrder>8</b:RefOrder>
  </b:Source>
  <b:Source>
    <b:Tag>XuY</b:Tag>
    <b:SourceType>Report</b:SourceType>
    <b:Guid>{003EA111-D89B-4CC9-969C-10CF4122FB0A}</b:Guid>
    <b:Title>Robust berth scheduling with uncertain vessel delay and handling time</b:Title>
    <b:Publisher>Annuals of Operations Research</b:Publisher>
    <b:Author>
      <b:Author>
        <b:NameList>
          <b:Person>
            <b:Last>Xu</b:Last>
            <b:First>Y</b:First>
          </b:Person>
          <b:Person>
            <b:Last>Chen</b:Last>
            <b:First>Q</b:First>
          </b:Person>
          <b:Person>
            <b:Last>Quan</b:Last>
            <b:First>X</b:First>
          </b:Person>
        </b:NameList>
      </b:Author>
    </b:Author>
    <b:Year>2012</b:Year>
    <b:RefOrder>9</b:RefOrder>
  </b:Source>
</b:Sources>
</file>

<file path=customXml/itemProps1.xml><?xml version="1.0" encoding="utf-8"?>
<ds:datastoreItem xmlns:ds="http://schemas.openxmlformats.org/officeDocument/2006/customXml" ds:itemID="{23656A40-949F-A440-970C-62E0AFE40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13</Pages>
  <Words>5187</Words>
  <Characters>29569</Characters>
  <Application>Microsoft Office Word</Application>
  <DocSecurity>0</DocSecurity>
  <Lines>246</Lines>
  <Paragraphs>69</Paragraphs>
  <ScaleCrop>false</ScaleCrop>
  <Company/>
  <LinksUpToDate>false</LinksUpToDate>
  <CharactersWithSpaces>34687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Rawwinton Tan</dc:creator>
  <cp:keywords/>
  <dc:description/>
  <cp:lastModifiedBy>Rawwinton Tan</cp:lastModifiedBy>
  <cp:revision>874</cp:revision>
  <dcterms:created xsi:type="dcterms:W3CDTF">2022-03-11T08:40:00Z</dcterms:created>
  <dcterms:modified xsi:type="dcterms:W3CDTF">2022-03-19T11:16:00Z</dcterms:modified>
</cp:coreProperties>
</file>